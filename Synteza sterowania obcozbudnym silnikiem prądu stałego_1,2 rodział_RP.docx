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B9F7F7" w14:textId="77777777" w:rsidR="003D7AFE" w:rsidRDefault="003D7AFE" w:rsidP="003D7AFE">
      <w:pPr>
        <w:pStyle w:val="NormalnyWeb"/>
        <w:spacing w:before="1810" w:beforeAutospacing="0" w:after="0" w:afterAutospacing="0"/>
        <w:ind w:right="2798"/>
        <w:rPr>
          <w:rFonts w:ascii="Arial" w:hAnsi="Arial" w:cs="Arial"/>
          <w:color w:val="000000"/>
          <w:sz w:val="20"/>
          <w:szCs w:val="20"/>
        </w:rPr>
      </w:pPr>
      <w:r>
        <w:rPr>
          <w:noProof/>
          <w:bdr w:val="none" w:sz="0" w:space="0" w:color="auto" w:frame="1"/>
        </w:rPr>
        <w:drawing>
          <wp:inline distT="0" distB="0" distL="0" distR="0" wp14:anchorId="7442D1A1" wp14:editId="4270F51D">
            <wp:extent cx="3619500" cy="800100"/>
            <wp:effectExtent l="19050" t="0" r="0" b="0"/>
            <wp:docPr id="1" name="Obraz 1" descr="https://lh7-rt.googleusercontent.com/docsz/AD_4nXfat6uW3mb-310N5Ww6dj3nTzKh8OKs3GApYuuTfGwlQGzwHhsLqdTwszuDODZZjXf9o-89Bw6bLNLu2uVwYLBeEaLO9i9-VDKUipq_KOGKgMl2IomaMR1ttaFVBjMXNLsbpX_c-6Cs0QVu38gG4NbuoEDX?key=6OHpOM3GqSC6hfWwd-sx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fat6uW3mb-310N5Ww6dj3nTzKh8OKs3GApYuuTfGwlQGzwHhsLqdTwszuDODZZjXf9o-89Bw6bLNLu2uVwYLBeEaLO9i9-VDKUipq_KOGKgMl2IomaMR1ttaFVBjMXNLsbpX_c-6Cs0QVu38gG4NbuoEDX?key=6OHpOM3GqSC6hfWwd-sxsg"/>
                    <pic:cNvPicPr>
                      <a:picLocks noChangeAspect="1" noChangeArrowheads="1"/>
                    </pic:cNvPicPr>
                  </pic:nvPicPr>
                  <pic:blipFill>
                    <a:blip r:embed="rId6" cstate="print"/>
                    <a:srcRect/>
                    <a:stretch>
                      <a:fillRect/>
                    </a:stretch>
                  </pic:blipFill>
                  <pic:spPr bwMode="auto">
                    <a:xfrm>
                      <a:off x="0" y="0"/>
                      <a:ext cx="3619500" cy="800100"/>
                    </a:xfrm>
                    <a:prstGeom prst="rect">
                      <a:avLst/>
                    </a:prstGeom>
                    <a:noFill/>
                    <a:ln w="9525">
                      <a:noFill/>
                      <a:miter lim="800000"/>
                      <a:headEnd/>
                      <a:tailEnd/>
                    </a:ln>
                  </pic:spPr>
                </pic:pic>
              </a:graphicData>
            </a:graphic>
          </wp:inline>
        </w:drawing>
      </w:r>
    </w:p>
    <w:p w14:paraId="206AAD7A" w14:textId="77777777" w:rsidR="003D7AFE" w:rsidRPr="00E34D56" w:rsidRDefault="003D7AFE" w:rsidP="003D7AFE">
      <w:pPr>
        <w:pStyle w:val="NormalnyWeb"/>
        <w:spacing w:before="1810" w:beforeAutospacing="0" w:after="0" w:afterAutospacing="0"/>
        <w:ind w:left="708" w:right="2798"/>
        <w:rPr>
          <w:rFonts w:ascii="Arial" w:hAnsi="Arial" w:cs="Arial"/>
          <w:color w:val="000000"/>
          <w:sz w:val="20"/>
          <w:szCs w:val="20"/>
        </w:rPr>
      </w:pPr>
      <w:r>
        <w:rPr>
          <w:rFonts w:ascii="Arial" w:hAnsi="Arial" w:cs="Arial"/>
          <w:color w:val="000000"/>
          <w:sz w:val="20"/>
          <w:szCs w:val="20"/>
        </w:rPr>
        <w:t>Imię i nazwisko studenta: Krzysztof Leszczyński Nr albumu: 185639 Poziom kształcenia: Studia drugiego stopnia Forma studiów: stacjonarne Kierunek studiów: Automatyka, robotyka i systemy sterowania Specjalność: Informatyka w Systemach Sterowania </w:t>
      </w:r>
    </w:p>
    <w:p w14:paraId="378DE6A1" w14:textId="77777777" w:rsidR="003D7AFE" w:rsidRDefault="003D7AFE" w:rsidP="003D7AFE">
      <w:pPr>
        <w:pStyle w:val="NormalnyWeb"/>
        <w:spacing w:before="350" w:beforeAutospacing="0" w:after="0" w:afterAutospacing="0"/>
        <w:ind w:left="708" w:right="2798"/>
      </w:pPr>
      <w:r>
        <w:rPr>
          <w:rFonts w:ascii="Arial" w:hAnsi="Arial" w:cs="Arial"/>
          <w:color w:val="000000"/>
          <w:sz w:val="20"/>
          <w:szCs w:val="20"/>
        </w:rPr>
        <w:t>Imię i nazwisko studenta: Konrad Kućmański Nr albumu: 187085 Poziom kształcenia: Studia drugiego stopnia Forma studiów: stacjonarne Kierunek studiów: Automatyka, robotyka i systemy sterowania Specjalność: Informatyka w Systemach Sterowania </w:t>
      </w:r>
    </w:p>
    <w:p w14:paraId="59D58900" w14:textId="77777777" w:rsidR="003D7AFE" w:rsidRDefault="003D7AFE" w:rsidP="003D7AFE">
      <w:pPr>
        <w:pStyle w:val="NormalnyWeb"/>
        <w:spacing w:before="1584" w:beforeAutospacing="0" w:after="0" w:afterAutospacing="0"/>
        <w:ind w:left="754" w:right="3902"/>
      </w:pPr>
      <w:r>
        <w:rPr>
          <w:rFonts w:ascii="Arial" w:hAnsi="Arial" w:cs="Arial"/>
          <w:b/>
          <w:bCs/>
          <w:color w:val="000000"/>
        </w:rPr>
        <w:t>PRACA DYPLOMOWA MAGISTERSKA </w:t>
      </w:r>
    </w:p>
    <w:p w14:paraId="6FF5AF05" w14:textId="77777777" w:rsidR="003D7AFE" w:rsidRDefault="003D7AFE" w:rsidP="003D7AFE">
      <w:pPr>
        <w:pStyle w:val="NormalnyWeb"/>
        <w:spacing w:before="989" w:beforeAutospacing="0" w:after="0" w:afterAutospacing="0"/>
        <w:ind w:left="739" w:right="686"/>
      </w:pPr>
      <w:r>
        <w:rPr>
          <w:rFonts w:ascii="Arial" w:hAnsi="Arial" w:cs="Arial"/>
          <w:color w:val="000000"/>
          <w:sz w:val="20"/>
          <w:szCs w:val="20"/>
        </w:rPr>
        <w:t>Tytuł pracy w języku polskim: Synteza sterowania wybranym obiektem dynamicznym i nieliniowym </w:t>
      </w:r>
    </w:p>
    <w:p w14:paraId="3F4853D8" w14:textId="77777777" w:rsidR="003D7AFE" w:rsidRPr="00E34D56" w:rsidRDefault="003D7AFE" w:rsidP="003D7AFE">
      <w:pPr>
        <w:pStyle w:val="NormalnyWeb"/>
        <w:spacing w:before="307" w:beforeAutospacing="0" w:after="0" w:afterAutospacing="0"/>
        <w:ind w:left="739" w:right="-72"/>
        <w:rPr>
          <w:lang w:val="en-US"/>
        </w:rPr>
      </w:pPr>
      <w:r w:rsidRPr="00E34D56">
        <w:rPr>
          <w:rFonts w:ascii="Arial" w:hAnsi="Arial" w:cs="Arial"/>
          <w:color w:val="000000"/>
          <w:sz w:val="20"/>
          <w:szCs w:val="20"/>
          <w:lang w:val="en-US"/>
        </w:rPr>
        <w:t>Tytuł pracy w języku angielskim: Control synthesis of a selected dynamic and non-linear object </w:t>
      </w:r>
    </w:p>
    <w:p w14:paraId="54C55737" w14:textId="77777777" w:rsidR="002015EE" w:rsidRDefault="003D7AFE" w:rsidP="003D7AFE">
      <w:pPr>
        <w:pStyle w:val="NormalnyWeb"/>
        <w:spacing w:before="1066" w:beforeAutospacing="0" w:after="0" w:afterAutospacing="0"/>
        <w:ind w:left="811" w:right="4205"/>
        <w:rPr>
          <w:rFonts w:ascii="Arial" w:hAnsi="Arial" w:cs="Arial"/>
          <w:color w:val="000000"/>
          <w:sz w:val="20"/>
          <w:szCs w:val="20"/>
        </w:rPr>
      </w:pPr>
      <w:r>
        <w:rPr>
          <w:rFonts w:ascii="Arial" w:hAnsi="Arial" w:cs="Arial"/>
          <w:color w:val="000000"/>
          <w:sz w:val="20"/>
          <w:szCs w:val="20"/>
        </w:rPr>
        <w:t>Opiekun pracy: dr hab. inż. Robert Piotrowski </w:t>
      </w:r>
    </w:p>
    <w:p w14:paraId="31AFB957" w14:textId="77777777" w:rsidR="002015EE" w:rsidRDefault="002015EE">
      <w:pPr>
        <w:rPr>
          <w:rFonts w:ascii="Arial" w:eastAsia="Times New Roman" w:hAnsi="Arial" w:cs="Arial"/>
          <w:color w:val="000000"/>
          <w:sz w:val="20"/>
          <w:szCs w:val="20"/>
          <w:lang w:eastAsia="pl-PL"/>
        </w:rPr>
      </w:pPr>
      <w:r>
        <w:rPr>
          <w:rFonts w:ascii="Arial" w:hAnsi="Arial" w:cs="Arial"/>
          <w:color w:val="000000"/>
          <w:sz w:val="20"/>
          <w:szCs w:val="20"/>
        </w:rPr>
        <w:br w:type="page"/>
      </w:r>
    </w:p>
    <w:p w14:paraId="3D6608B6" w14:textId="77777777" w:rsidR="003D7AFE" w:rsidRDefault="003D7AFE" w:rsidP="003D7AFE">
      <w:pPr>
        <w:pStyle w:val="NormalnyWeb"/>
        <w:spacing w:before="1066" w:beforeAutospacing="0" w:after="0" w:afterAutospacing="0"/>
        <w:ind w:left="811" w:right="4205"/>
        <w:rPr>
          <w:rFonts w:ascii="Arial" w:hAnsi="Arial" w:cs="Arial"/>
          <w:color w:val="000000"/>
          <w:sz w:val="20"/>
          <w:szCs w:val="20"/>
        </w:rPr>
      </w:pPr>
    </w:p>
    <w:p w14:paraId="0E68FA3F" w14:textId="77777777" w:rsidR="003D7AFE" w:rsidRDefault="003D7AFE" w:rsidP="003D7AFE">
      <w:r>
        <w:rPr>
          <w:noProof/>
          <w:bdr w:val="none" w:sz="0" w:space="0" w:color="auto" w:frame="1"/>
          <w:lang w:eastAsia="pl-PL"/>
        </w:rPr>
        <w:drawing>
          <wp:inline distT="0" distB="0" distL="0" distR="0" wp14:anchorId="02783B78" wp14:editId="598E2D94">
            <wp:extent cx="3619500" cy="800100"/>
            <wp:effectExtent l="19050" t="0" r="0" b="0"/>
            <wp:docPr id="2" name="Obraz 2" descr="https://lh7-rt.googleusercontent.com/docsz/AD_4nXfat6uW3mb-310N5Ww6dj3nTzKh8OKs3GApYuuTfGwlQGzwHhsLqdTwszuDODZZjXf9o-89Bw6bLNLu2uVwYLBeEaLO9i9-VDKUipq_KOGKgMl2IomaMR1ttaFVBjMXNLsbpX_c-6Cs0QVu38gG4NbuoEDX?key=6OHpOM3GqSC6hfWwd-sx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rt.googleusercontent.com/docsz/AD_4nXfat6uW3mb-310N5Ww6dj3nTzKh8OKs3GApYuuTfGwlQGzwHhsLqdTwszuDODZZjXf9o-89Bw6bLNLu2uVwYLBeEaLO9i9-VDKUipq_KOGKgMl2IomaMR1ttaFVBjMXNLsbpX_c-6Cs0QVu38gG4NbuoEDX?key=6OHpOM3GqSC6hfWwd-sxsg"/>
                    <pic:cNvPicPr>
                      <a:picLocks noChangeAspect="1" noChangeArrowheads="1"/>
                    </pic:cNvPicPr>
                  </pic:nvPicPr>
                  <pic:blipFill>
                    <a:blip r:embed="rId6" cstate="print"/>
                    <a:srcRect/>
                    <a:stretch>
                      <a:fillRect/>
                    </a:stretch>
                  </pic:blipFill>
                  <pic:spPr bwMode="auto">
                    <a:xfrm>
                      <a:off x="0" y="0"/>
                      <a:ext cx="3619500" cy="800100"/>
                    </a:xfrm>
                    <a:prstGeom prst="rect">
                      <a:avLst/>
                    </a:prstGeom>
                    <a:noFill/>
                    <a:ln w="9525">
                      <a:noFill/>
                      <a:miter lim="800000"/>
                      <a:headEnd/>
                      <a:tailEnd/>
                    </a:ln>
                  </pic:spPr>
                </pic:pic>
              </a:graphicData>
            </a:graphic>
          </wp:inline>
        </w:drawing>
      </w:r>
    </w:p>
    <w:p w14:paraId="6C550B57" w14:textId="77777777" w:rsidR="003D7AFE" w:rsidRPr="00E34D56" w:rsidRDefault="003D7AFE" w:rsidP="003D7AFE">
      <w:pPr>
        <w:pStyle w:val="NormalnyWeb"/>
        <w:spacing w:before="1819" w:beforeAutospacing="0" w:after="0" w:afterAutospacing="0"/>
        <w:ind w:left="720" w:right="3163"/>
        <w:rPr>
          <w:lang w:val="en-US"/>
        </w:rPr>
      </w:pPr>
      <w:r w:rsidRPr="00E34D56">
        <w:rPr>
          <w:rFonts w:ascii="Arial" w:hAnsi="Arial" w:cs="Arial"/>
          <w:color w:val="000000"/>
          <w:sz w:val="20"/>
          <w:szCs w:val="20"/>
          <w:lang w:val="en-US"/>
        </w:rPr>
        <w:t xml:space="preserve">Student’s name and surname: Krzysztof </w:t>
      </w:r>
      <w:proofErr w:type="spellStart"/>
      <w:r w:rsidRPr="00E34D56">
        <w:rPr>
          <w:rFonts w:ascii="Arial" w:hAnsi="Arial" w:cs="Arial"/>
          <w:color w:val="000000"/>
          <w:sz w:val="20"/>
          <w:szCs w:val="20"/>
          <w:lang w:val="en-US"/>
        </w:rPr>
        <w:t>Leszczyński</w:t>
      </w:r>
      <w:proofErr w:type="spellEnd"/>
      <w:r w:rsidRPr="00E34D56">
        <w:rPr>
          <w:rFonts w:ascii="Arial" w:hAnsi="Arial" w:cs="Arial"/>
          <w:color w:val="000000"/>
          <w:sz w:val="20"/>
          <w:szCs w:val="20"/>
          <w:lang w:val="en-US"/>
        </w:rPr>
        <w:t xml:space="preserve"> ID: 185639 Cycle of studies: postgraduate Mode of study: Full-time studies Field of study: Automation, Robotics and Control Systems Specialization: Informatics in Control Systems </w:t>
      </w:r>
    </w:p>
    <w:p w14:paraId="15A0FB40" w14:textId="77777777" w:rsidR="003D7AFE" w:rsidRPr="00E34D56" w:rsidRDefault="003D7AFE" w:rsidP="003D7AFE">
      <w:pPr>
        <w:pStyle w:val="NormalnyWeb"/>
        <w:spacing w:before="365" w:beforeAutospacing="0" w:after="0" w:afterAutospacing="0"/>
        <w:ind w:left="749" w:right="3163"/>
        <w:rPr>
          <w:lang w:val="en-US"/>
        </w:rPr>
      </w:pPr>
      <w:r w:rsidRPr="00E34D56">
        <w:rPr>
          <w:rFonts w:ascii="Arial" w:hAnsi="Arial" w:cs="Arial"/>
          <w:color w:val="000000"/>
          <w:sz w:val="20"/>
          <w:szCs w:val="20"/>
          <w:lang w:val="en-US"/>
        </w:rPr>
        <w:t>Student’s name and surname: Konrad Kućmański ID: 187085 Cycle of studies: postgraduate Mode of study: Full-time studies Field of study: Automation, Robotics and Control Systems Specialization: Informatics in Control Systems </w:t>
      </w:r>
    </w:p>
    <w:p w14:paraId="5BD3766D" w14:textId="77777777" w:rsidR="003D7AFE" w:rsidRPr="00E34D56" w:rsidRDefault="003D7AFE" w:rsidP="003D7AFE">
      <w:pPr>
        <w:pStyle w:val="NormalnyWeb"/>
        <w:spacing w:before="1594" w:beforeAutospacing="0" w:after="0" w:afterAutospacing="0"/>
        <w:ind w:left="754" w:right="6110"/>
        <w:rPr>
          <w:lang w:val="en-US"/>
        </w:rPr>
      </w:pPr>
      <w:r w:rsidRPr="00E34D56">
        <w:rPr>
          <w:rFonts w:ascii="Arial" w:hAnsi="Arial" w:cs="Arial"/>
          <w:b/>
          <w:bCs/>
          <w:color w:val="000000"/>
          <w:lang w:val="en-US"/>
        </w:rPr>
        <w:t>MASTER'S THESIS </w:t>
      </w:r>
    </w:p>
    <w:p w14:paraId="5A732BEE" w14:textId="77777777" w:rsidR="003D7AFE" w:rsidRPr="00E34D56" w:rsidRDefault="003D7AFE" w:rsidP="003D7AFE">
      <w:pPr>
        <w:pStyle w:val="NormalnyWeb"/>
        <w:spacing w:before="998" w:beforeAutospacing="0" w:after="0" w:afterAutospacing="0"/>
        <w:ind w:left="749" w:right="1541"/>
        <w:rPr>
          <w:lang w:val="en-US"/>
        </w:rPr>
      </w:pPr>
      <w:r w:rsidRPr="00E34D56">
        <w:rPr>
          <w:rFonts w:ascii="Arial" w:hAnsi="Arial" w:cs="Arial"/>
          <w:color w:val="000000"/>
          <w:sz w:val="20"/>
          <w:szCs w:val="20"/>
          <w:lang w:val="en-US"/>
        </w:rPr>
        <w:t>Title of thesis: Control synthesis of a selected dynamic and non-linear object </w:t>
      </w:r>
    </w:p>
    <w:p w14:paraId="0F693EBA" w14:textId="77777777" w:rsidR="003D7AFE" w:rsidRDefault="003D7AFE" w:rsidP="003D7AFE">
      <w:pPr>
        <w:pStyle w:val="NormalnyWeb"/>
        <w:spacing w:before="307" w:beforeAutospacing="0" w:after="0" w:afterAutospacing="0"/>
        <w:ind w:left="749" w:right="-5"/>
      </w:pPr>
      <w:proofErr w:type="spellStart"/>
      <w:r>
        <w:rPr>
          <w:rFonts w:ascii="Arial" w:hAnsi="Arial" w:cs="Arial"/>
          <w:color w:val="000000"/>
          <w:sz w:val="20"/>
          <w:szCs w:val="20"/>
        </w:rPr>
        <w:t>Title</w:t>
      </w:r>
      <w:proofErr w:type="spellEnd"/>
      <w:r>
        <w:rPr>
          <w:rFonts w:ascii="Arial" w:hAnsi="Arial" w:cs="Arial"/>
          <w:color w:val="000000"/>
          <w:sz w:val="20"/>
          <w:szCs w:val="20"/>
        </w:rPr>
        <w:t xml:space="preserve"> of </w:t>
      </w:r>
      <w:proofErr w:type="spellStart"/>
      <w:r>
        <w:rPr>
          <w:rFonts w:ascii="Arial" w:hAnsi="Arial" w:cs="Arial"/>
          <w:color w:val="000000"/>
          <w:sz w:val="20"/>
          <w:szCs w:val="20"/>
        </w:rPr>
        <w:t>thesis</w:t>
      </w:r>
      <w:proofErr w:type="spellEnd"/>
      <w:r>
        <w:rPr>
          <w:rFonts w:ascii="Arial" w:hAnsi="Arial" w:cs="Arial"/>
          <w:color w:val="000000"/>
          <w:sz w:val="20"/>
          <w:szCs w:val="20"/>
        </w:rPr>
        <w:t xml:space="preserve"> (in </w:t>
      </w:r>
      <w:proofErr w:type="spellStart"/>
      <w:r>
        <w:rPr>
          <w:rFonts w:ascii="Arial" w:hAnsi="Arial" w:cs="Arial"/>
          <w:color w:val="000000"/>
          <w:sz w:val="20"/>
          <w:szCs w:val="20"/>
        </w:rPr>
        <w:t>Polish</w:t>
      </w:r>
      <w:proofErr w:type="spellEnd"/>
      <w:r>
        <w:rPr>
          <w:rFonts w:ascii="Arial" w:hAnsi="Arial" w:cs="Arial"/>
          <w:color w:val="000000"/>
          <w:sz w:val="20"/>
          <w:szCs w:val="20"/>
        </w:rPr>
        <w:t>): Synteza sterowania wybranym obiektem dynamicznym i nieliniowym </w:t>
      </w:r>
    </w:p>
    <w:p w14:paraId="5398234F" w14:textId="77777777" w:rsidR="002015EE" w:rsidRDefault="003D7AFE" w:rsidP="002015EE">
      <w:pPr>
        <w:pStyle w:val="NormalnyWeb"/>
        <w:spacing w:before="1142" w:beforeAutospacing="0" w:after="0" w:afterAutospacing="0"/>
        <w:ind w:left="792" w:right="4560"/>
        <w:rPr>
          <w:rFonts w:ascii="Arial" w:hAnsi="Arial" w:cs="Arial"/>
          <w:color w:val="000000"/>
          <w:sz w:val="20"/>
          <w:szCs w:val="20"/>
          <w:lang w:val="en-US"/>
        </w:rPr>
      </w:pPr>
      <w:r w:rsidRPr="00E34D56">
        <w:rPr>
          <w:rFonts w:ascii="Arial" w:hAnsi="Arial" w:cs="Arial"/>
          <w:color w:val="000000"/>
          <w:sz w:val="20"/>
          <w:szCs w:val="20"/>
          <w:lang w:val="en-US"/>
        </w:rPr>
        <w:t xml:space="preserve">Supervisor: </w:t>
      </w:r>
      <w:proofErr w:type="spellStart"/>
      <w:r w:rsidRPr="00E34D56">
        <w:rPr>
          <w:rFonts w:ascii="Arial" w:hAnsi="Arial" w:cs="Arial"/>
          <w:color w:val="000000"/>
          <w:sz w:val="20"/>
          <w:szCs w:val="20"/>
          <w:lang w:val="en-US"/>
        </w:rPr>
        <w:t>dr</w:t>
      </w:r>
      <w:proofErr w:type="spellEnd"/>
      <w:r w:rsidRPr="00E34D56">
        <w:rPr>
          <w:rFonts w:ascii="Arial" w:hAnsi="Arial" w:cs="Arial"/>
          <w:color w:val="000000"/>
          <w:sz w:val="20"/>
          <w:szCs w:val="20"/>
          <w:lang w:val="en-US"/>
        </w:rPr>
        <w:t xml:space="preserve"> hab. </w:t>
      </w:r>
      <w:proofErr w:type="spellStart"/>
      <w:r w:rsidRPr="00E34D56">
        <w:rPr>
          <w:rFonts w:ascii="Arial" w:hAnsi="Arial" w:cs="Arial"/>
          <w:color w:val="000000"/>
          <w:sz w:val="20"/>
          <w:szCs w:val="20"/>
          <w:lang w:val="en-US"/>
        </w:rPr>
        <w:t>inż</w:t>
      </w:r>
      <w:proofErr w:type="spellEnd"/>
      <w:r w:rsidRPr="00E34D56">
        <w:rPr>
          <w:rFonts w:ascii="Arial" w:hAnsi="Arial" w:cs="Arial"/>
          <w:color w:val="000000"/>
          <w:sz w:val="20"/>
          <w:szCs w:val="20"/>
          <w:lang w:val="en-US"/>
        </w:rPr>
        <w:t>. Robert Piotrowski </w:t>
      </w:r>
    </w:p>
    <w:p w14:paraId="0E8F8151" w14:textId="77777777" w:rsidR="002015EE" w:rsidRDefault="002015EE">
      <w:pPr>
        <w:rPr>
          <w:rFonts w:ascii="Arial" w:eastAsia="Times New Roman" w:hAnsi="Arial" w:cs="Arial"/>
          <w:color w:val="000000"/>
          <w:sz w:val="20"/>
          <w:szCs w:val="20"/>
          <w:lang w:val="en-US" w:eastAsia="pl-PL"/>
        </w:rPr>
      </w:pPr>
      <w:r>
        <w:rPr>
          <w:rFonts w:ascii="Arial" w:hAnsi="Arial" w:cs="Arial"/>
          <w:color w:val="000000"/>
          <w:sz w:val="20"/>
          <w:szCs w:val="20"/>
          <w:lang w:val="en-US"/>
        </w:rPr>
        <w:br w:type="page"/>
      </w:r>
    </w:p>
    <w:p w14:paraId="3260BE51" w14:textId="77777777" w:rsidR="003D7AFE" w:rsidRPr="003D7AFE" w:rsidRDefault="003D7AFE" w:rsidP="003D7AFE">
      <w:pPr>
        <w:pStyle w:val="NormalnyWeb"/>
        <w:spacing w:before="0" w:beforeAutospacing="0" w:after="0" w:afterAutospacing="0"/>
        <w:jc w:val="both"/>
        <w:rPr>
          <w:rFonts w:ascii="Arial" w:hAnsi="Arial" w:cs="Arial"/>
        </w:rPr>
      </w:pPr>
      <w:r w:rsidRPr="003D7AFE">
        <w:rPr>
          <w:rFonts w:ascii="Arial" w:hAnsi="Arial" w:cs="Arial"/>
          <w:b/>
          <w:bCs/>
          <w:color w:val="000000"/>
        </w:rPr>
        <w:lastRenderedPageBreak/>
        <w:t>STRESZCZENIE</w:t>
      </w:r>
    </w:p>
    <w:p w14:paraId="4472049D" w14:textId="650E03F0" w:rsidR="003D7AFE" w:rsidRPr="003D7AFE" w:rsidRDefault="003D7AFE" w:rsidP="003D7AFE">
      <w:pPr>
        <w:pStyle w:val="NormalnyWeb"/>
        <w:spacing w:before="0" w:beforeAutospacing="0" w:after="0" w:afterAutospacing="0"/>
        <w:ind w:firstLine="850"/>
        <w:jc w:val="both"/>
        <w:rPr>
          <w:rFonts w:ascii="Arial" w:hAnsi="Arial" w:cs="Arial"/>
        </w:rPr>
      </w:pPr>
      <w:r w:rsidRPr="003D7AFE">
        <w:rPr>
          <w:rFonts w:ascii="Arial" w:hAnsi="Arial" w:cs="Arial"/>
          <w:color w:val="000000"/>
          <w:sz w:val="20"/>
          <w:szCs w:val="20"/>
        </w:rPr>
        <w:t xml:space="preserve">Celem pracy było zaprojektowanie </w:t>
      </w:r>
      <w:del w:id="0" w:author="RP" w:date="2025-01-31T10:59:00Z">
        <w:r w:rsidRPr="003D7AFE" w:rsidDel="00BA5042">
          <w:rPr>
            <w:rFonts w:ascii="Arial" w:hAnsi="Arial" w:cs="Arial"/>
            <w:color w:val="000000"/>
            <w:sz w:val="20"/>
            <w:szCs w:val="20"/>
          </w:rPr>
          <w:delText xml:space="preserve">syntezy </w:delText>
        </w:r>
      </w:del>
      <w:r w:rsidRPr="003D7AFE">
        <w:rPr>
          <w:rFonts w:ascii="Arial" w:hAnsi="Arial" w:cs="Arial"/>
          <w:color w:val="000000"/>
          <w:sz w:val="20"/>
          <w:szCs w:val="20"/>
        </w:rPr>
        <w:t>sterowania wybranym obiektem dynamicznym i nieliniowym. W celach badawczych zastosowano trzy układy sterowania</w:t>
      </w:r>
      <w:ins w:id="1" w:author="RP" w:date="2025-01-31T10:59:00Z">
        <w:r w:rsidR="00BA5042">
          <w:rPr>
            <w:rFonts w:ascii="Arial" w:hAnsi="Arial" w:cs="Arial"/>
            <w:color w:val="000000"/>
            <w:sz w:val="20"/>
            <w:szCs w:val="20"/>
          </w:rPr>
          <w:t xml:space="preserve"> </w:t>
        </w:r>
      </w:ins>
      <w:r w:rsidRPr="003D7AFE">
        <w:rPr>
          <w:rFonts w:ascii="Arial" w:hAnsi="Arial" w:cs="Arial"/>
          <w:color w:val="000000"/>
          <w:sz w:val="20"/>
          <w:szCs w:val="20"/>
        </w:rPr>
        <w:t>(każdy z innym typem regulatora) oraz przetestowano je w różnych warunkach symulacyjnych (z występowaniem zakłóceń stałych lub zmiennych oraz bez występujących zakłóceń). W celu przetestowania układu w warunkach zbliżonych do warunków rzeczywistych, wykorzystano model w środowisku Matlab/SIMULINK, który został zamodelowany na podstawie nieliniowego układu równań. Praca zawiera syntezę sterowania wybranym modelem przy wykorzystaniu różnych układów regulacji, oraz różnych zakłóceń wpływających na model obiektu. Do realizacji celu pracy stworzono odpowiednie modele w środowisku symulacyjnym oraz dokonano przeglądu literatury w celu zdobycia informacji niezbędnych do uzyskania satysfakcjonujących wyników syntezy sterowania. </w:t>
      </w:r>
    </w:p>
    <w:p w14:paraId="6527D70C" w14:textId="77777777" w:rsidR="003D7AFE" w:rsidRPr="003D7AFE" w:rsidRDefault="003D7AFE" w:rsidP="003D7AFE">
      <w:pPr>
        <w:spacing w:after="240"/>
        <w:rPr>
          <w:rFonts w:ascii="Arial" w:hAnsi="Arial" w:cs="Arial"/>
        </w:rPr>
      </w:pPr>
    </w:p>
    <w:p w14:paraId="4471C34C" w14:textId="77777777" w:rsidR="003D7AFE" w:rsidRPr="003D7AFE" w:rsidRDefault="003D7AFE" w:rsidP="003D7AFE">
      <w:pPr>
        <w:pStyle w:val="NormalnyWeb"/>
        <w:spacing w:before="0" w:beforeAutospacing="0" w:after="0" w:afterAutospacing="0"/>
        <w:jc w:val="both"/>
        <w:rPr>
          <w:rFonts w:ascii="Arial" w:hAnsi="Arial" w:cs="Arial"/>
        </w:rPr>
      </w:pPr>
      <w:r w:rsidRPr="003D7AFE">
        <w:rPr>
          <w:rFonts w:ascii="Arial" w:hAnsi="Arial" w:cs="Arial"/>
          <w:b/>
          <w:bCs/>
          <w:color w:val="000000"/>
          <w:sz w:val="20"/>
          <w:szCs w:val="20"/>
        </w:rPr>
        <w:t xml:space="preserve">Słowa kluczowe: </w:t>
      </w:r>
      <w:r w:rsidRPr="003D7AFE">
        <w:rPr>
          <w:rFonts w:ascii="Arial" w:hAnsi="Arial" w:cs="Arial"/>
          <w:color w:val="000000"/>
          <w:sz w:val="20"/>
          <w:szCs w:val="20"/>
        </w:rPr>
        <w:t>regulator, synteza, sterowanie, przebiegi, optymalizacja, nastawy, architektura, PID, model, silnik</w:t>
      </w:r>
    </w:p>
    <w:p w14:paraId="5B5E0F94" w14:textId="77777777" w:rsidR="003D7AFE" w:rsidRPr="003D7AFE" w:rsidRDefault="003D7AFE" w:rsidP="003D7AFE">
      <w:pPr>
        <w:spacing w:after="240"/>
        <w:rPr>
          <w:rFonts w:ascii="Arial" w:hAnsi="Arial" w:cs="Arial"/>
        </w:rPr>
      </w:pPr>
    </w:p>
    <w:p w14:paraId="428879DB" w14:textId="77777777" w:rsidR="003D7AFE" w:rsidRPr="003D7AFE" w:rsidRDefault="003D7AFE" w:rsidP="003D7AFE">
      <w:pPr>
        <w:pStyle w:val="NormalnyWeb"/>
        <w:spacing w:before="0" w:beforeAutospacing="0" w:after="0" w:afterAutospacing="0"/>
        <w:jc w:val="both"/>
        <w:rPr>
          <w:rFonts w:ascii="Arial" w:hAnsi="Arial" w:cs="Arial"/>
        </w:rPr>
      </w:pPr>
      <w:r w:rsidRPr="003D7AFE">
        <w:rPr>
          <w:rFonts w:ascii="Arial" w:hAnsi="Arial" w:cs="Arial"/>
          <w:b/>
          <w:bCs/>
          <w:color w:val="000000"/>
          <w:sz w:val="20"/>
          <w:szCs w:val="20"/>
        </w:rPr>
        <w:t>Dziedzina nauki i techniki zgodnie z wymogami OECD: </w:t>
      </w:r>
    </w:p>
    <w:p w14:paraId="08B79F47" w14:textId="77777777" w:rsidR="003D7AFE" w:rsidRPr="003D7AFE" w:rsidRDefault="003D7AFE" w:rsidP="003D7AFE">
      <w:pPr>
        <w:rPr>
          <w:rFonts w:ascii="Arial" w:hAnsi="Arial" w:cs="Arial"/>
        </w:rPr>
      </w:pPr>
    </w:p>
    <w:p w14:paraId="07661CAC" w14:textId="5A92348A" w:rsidR="002015EE" w:rsidRDefault="003D7AFE" w:rsidP="002015EE">
      <w:pPr>
        <w:pStyle w:val="NormalnyWeb"/>
        <w:spacing w:before="0" w:beforeAutospacing="0" w:after="0" w:afterAutospacing="0"/>
        <w:jc w:val="both"/>
        <w:rPr>
          <w:rFonts w:ascii="Arial" w:hAnsi="Arial" w:cs="Arial"/>
          <w:color w:val="000000"/>
          <w:sz w:val="20"/>
          <w:szCs w:val="20"/>
          <w:lang w:val="en-US"/>
        </w:rPr>
      </w:pPr>
      <w:r w:rsidRPr="003D7AFE">
        <w:rPr>
          <w:rFonts w:ascii="Arial" w:hAnsi="Arial" w:cs="Arial"/>
          <w:color w:val="000000"/>
          <w:sz w:val="20"/>
          <w:szCs w:val="20"/>
          <w:lang w:val="en-US"/>
        </w:rPr>
        <w:t>Informatyka</w:t>
      </w:r>
      <w:r w:rsidR="00E80DAD">
        <w:rPr>
          <w:rFonts w:ascii="Arial" w:hAnsi="Arial" w:cs="Arial"/>
          <w:color w:val="000000"/>
          <w:sz w:val="20"/>
          <w:szCs w:val="20"/>
          <w:lang w:val="en-US"/>
        </w:rPr>
        <w:t>,</w:t>
      </w:r>
      <w:r w:rsidRPr="003D7AFE">
        <w:rPr>
          <w:rFonts w:ascii="Arial" w:hAnsi="Arial" w:cs="Arial"/>
          <w:color w:val="000000"/>
          <w:sz w:val="20"/>
          <w:szCs w:val="20"/>
          <w:lang w:val="en-US"/>
        </w:rPr>
        <w:t xml:space="preserve"> inżynieryjna, elektronika, elektrotechnika, </w:t>
      </w:r>
    </w:p>
    <w:p w14:paraId="73669699" w14:textId="77777777" w:rsidR="002015EE" w:rsidRDefault="002015EE">
      <w:pPr>
        <w:rPr>
          <w:rFonts w:ascii="Arial" w:eastAsia="Times New Roman" w:hAnsi="Arial" w:cs="Arial"/>
          <w:color w:val="000000"/>
          <w:sz w:val="20"/>
          <w:szCs w:val="20"/>
          <w:lang w:val="en-US" w:eastAsia="pl-PL"/>
        </w:rPr>
      </w:pPr>
      <w:r>
        <w:rPr>
          <w:rFonts w:ascii="Arial" w:hAnsi="Arial" w:cs="Arial"/>
          <w:color w:val="000000"/>
          <w:sz w:val="20"/>
          <w:szCs w:val="20"/>
          <w:lang w:val="en-US"/>
        </w:rPr>
        <w:br w:type="page"/>
      </w:r>
    </w:p>
    <w:p w14:paraId="41AC5A8D" w14:textId="77777777" w:rsidR="003D7AFE" w:rsidRPr="003D7AFE" w:rsidRDefault="003D7AFE" w:rsidP="003D7AFE">
      <w:pPr>
        <w:spacing w:after="240"/>
        <w:rPr>
          <w:rFonts w:ascii="Arial" w:hAnsi="Arial" w:cs="Arial"/>
          <w:lang w:val="en-US"/>
        </w:rPr>
      </w:pPr>
      <w:r w:rsidRPr="003D7AFE">
        <w:rPr>
          <w:rFonts w:ascii="Arial" w:hAnsi="Arial" w:cs="Arial"/>
          <w:b/>
          <w:bCs/>
          <w:color w:val="000000"/>
          <w:lang w:val="en-US"/>
        </w:rPr>
        <w:lastRenderedPageBreak/>
        <w:t>ABSTRACT</w:t>
      </w:r>
    </w:p>
    <w:p w14:paraId="0C1AAD84" w14:textId="77777777" w:rsidR="003D7AFE" w:rsidRPr="003D7AFE" w:rsidRDefault="003D7AFE" w:rsidP="003D7AFE">
      <w:pPr>
        <w:pStyle w:val="NormalnyWeb"/>
        <w:spacing w:before="240" w:beforeAutospacing="0" w:after="240" w:afterAutospacing="0"/>
        <w:ind w:firstLine="850"/>
        <w:jc w:val="both"/>
        <w:rPr>
          <w:rFonts w:ascii="Arial" w:hAnsi="Arial" w:cs="Arial"/>
          <w:lang w:val="en-US"/>
        </w:rPr>
      </w:pPr>
      <w:r w:rsidRPr="003D7AFE">
        <w:rPr>
          <w:rFonts w:ascii="Arial" w:hAnsi="Arial" w:cs="Arial"/>
          <w:color w:val="000000"/>
          <w:sz w:val="20"/>
          <w:szCs w:val="20"/>
          <w:lang w:val="en-US"/>
        </w:rPr>
        <w:t>The aim of this work was to design a control synthesis for a selected dynamic and nonlinear object. For research purposes, three control systems (each with a different type of controller) were applied and tested under various simulation conditions (with the presence of constant or variable disturbances, as well as without disturbances). To test the system under conditions similar to real-world scenarios, a model was used in the Matlab/SIMULINK environment, which was based on a nonlinear system of equations. The work includes the control synthesis of the selected model using different control systems and various disturbances affecting the object's model. To achieve the objective of the study, appropriate models were created in the simulation environment, and a literature review was conducted to gather the necessary information for obtaining satisfactory control synthesis results.</w:t>
      </w:r>
    </w:p>
    <w:p w14:paraId="767F4FB5" w14:textId="77777777" w:rsidR="003D7AFE" w:rsidRPr="003D7AFE" w:rsidRDefault="003D7AFE" w:rsidP="003D7AFE">
      <w:pPr>
        <w:pStyle w:val="NormalnyWeb"/>
        <w:spacing w:before="240" w:beforeAutospacing="0" w:after="240" w:afterAutospacing="0"/>
        <w:jc w:val="both"/>
        <w:rPr>
          <w:rFonts w:ascii="Arial" w:hAnsi="Arial" w:cs="Arial"/>
          <w:lang w:val="en-US"/>
        </w:rPr>
      </w:pPr>
      <w:r w:rsidRPr="003D7AFE">
        <w:rPr>
          <w:rFonts w:ascii="Arial" w:hAnsi="Arial" w:cs="Arial"/>
          <w:b/>
          <w:bCs/>
          <w:color w:val="000000"/>
          <w:sz w:val="20"/>
          <w:szCs w:val="20"/>
          <w:lang w:val="en-US"/>
        </w:rPr>
        <w:t>Keywords:</w:t>
      </w:r>
      <w:r w:rsidRPr="003D7AFE">
        <w:rPr>
          <w:rFonts w:ascii="Arial" w:hAnsi="Arial" w:cs="Arial"/>
          <w:color w:val="000000"/>
          <w:sz w:val="20"/>
          <w:szCs w:val="20"/>
          <w:lang w:val="en-US"/>
        </w:rPr>
        <w:t xml:space="preserve"> controller, synthesis, control, waveforms, optimization, settings, architecture, PID, model, engine</w:t>
      </w:r>
    </w:p>
    <w:p w14:paraId="0D21B9C9" w14:textId="77777777" w:rsidR="003D7AFE" w:rsidRPr="003D7AFE" w:rsidRDefault="003D7AFE" w:rsidP="003D7AFE">
      <w:pPr>
        <w:rPr>
          <w:rFonts w:ascii="Arial" w:hAnsi="Arial" w:cs="Arial"/>
          <w:lang w:val="en-US"/>
        </w:rPr>
      </w:pPr>
      <w:r w:rsidRPr="003D7AFE">
        <w:rPr>
          <w:rFonts w:ascii="Arial" w:hAnsi="Arial" w:cs="Arial"/>
          <w:lang w:val="en-US"/>
        </w:rPr>
        <w:br w:type="page"/>
      </w:r>
    </w:p>
    <w:sdt>
      <w:sdtPr>
        <w:rPr>
          <w:rFonts w:ascii="Arial" w:hAnsi="Arial" w:cs="Arial"/>
        </w:rPr>
        <w:id w:val="7744717"/>
        <w:docPartObj>
          <w:docPartGallery w:val="Table of Contents"/>
          <w:docPartUnique/>
        </w:docPartObj>
      </w:sdtPr>
      <w:sdtContent>
        <w:p w14:paraId="61E0FE34" w14:textId="77777777" w:rsidR="003D7AFE" w:rsidRPr="003D7AFE" w:rsidRDefault="003D7AFE" w:rsidP="003D7AFE">
          <w:pPr>
            <w:pStyle w:val="Nagwekspisutreci"/>
            <w:rPr>
              <w:rFonts w:ascii="Arial" w:hAnsi="Arial" w:cs="Arial"/>
            </w:rPr>
          </w:pPr>
          <w:r w:rsidRPr="003D7AFE">
            <w:rPr>
              <w:rFonts w:ascii="Arial" w:hAnsi="Arial" w:cs="Arial"/>
              <w:b/>
              <w:sz w:val="24"/>
            </w:rPr>
            <w:t>SPIS TREŚCI</w:t>
          </w:r>
        </w:p>
        <w:p w14:paraId="0F84F4D9" w14:textId="60A63CEE" w:rsidR="0015080B" w:rsidRDefault="003D7AFE">
          <w:pPr>
            <w:pStyle w:val="Spistreci1"/>
            <w:tabs>
              <w:tab w:val="right" w:leader="dot" w:pos="9345"/>
            </w:tabs>
            <w:rPr>
              <w:rFonts w:eastAsiaTheme="minorEastAsia"/>
              <w:noProof/>
              <w:lang w:eastAsia="pl-PL"/>
            </w:rPr>
          </w:pPr>
          <w:r w:rsidRPr="003D7AFE">
            <w:rPr>
              <w:rFonts w:ascii="Arial" w:hAnsi="Arial" w:cs="Arial"/>
            </w:rPr>
            <w:fldChar w:fldCharType="begin"/>
          </w:r>
          <w:r w:rsidRPr="003D7AFE">
            <w:rPr>
              <w:rFonts w:ascii="Arial" w:hAnsi="Arial" w:cs="Arial"/>
            </w:rPr>
            <w:instrText xml:space="preserve"> TOC \o "1-3" \h \z \u </w:instrText>
          </w:r>
          <w:r w:rsidRPr="003D7AFE">
            <w:rPr>
              <w:rFonts w:ascii="Arial" w:hAnsi="Arial" w:cs="Arial"/>
            </w:rPr>
            <w:fldChar w:fldCharType="separate"/>
          </w:r>
          <w:hyperlink w:anchor="_Toc189206099" w:history="1">
            <w:r w:rsidR="0015080B" w:rsidRPr="00373C24">
              <w:rPr>
                <w:rStyle w:val="Hipercze"/>
                <w:rFonts w:ascii="Arial" w:hAnsi="Arial" w:cs="Arial"/>
                <w:noProof/>
              </w:rPr>
              <w:t>WYKAZ NAJWAŻNIEJSZYCH OZNACZEŃ I SKRÓTÓW</w:t>
            </w:r>
            <w:r w:rsidR="0015080B">
              <w:rPr>
                <w:rStyle w:val="Hipercze"/>
                <w:rFonts w:ascii="Arial" w:hAnsi="Arial" w:cs="Arial"/>
                <w:noProof/>
              </w:rPr>
              <w:t xml:space="preserve"> </w:t>
            </w:r>
            <w:r w:rsidR="0015080B" w:rsidRPr="0015080B">
              <w:rPr>
                <w:rStyle w:val="Hipercze"/>
                <w:rFonts w:ascii="Arial" w:hAnsi="Arial" w:cs="Arial"/>
                <w:noProof/>
              </w:rPr>
              <w:t xml:space="preserve"> (Konrad Kućmański)</w:t>
            </w:r>
            <w:r w:rsidR="0015080B">
              <w:rPr>
                <w:noProof/>
                <w:webHidden/>
              </w:rPr>
              <w:tab/>
            </w:r>
            <w:r w:rsidR="0015080B">
              <w:rPr>
                <w:noProof/>
                <w:webHidden/>
              </w:rPr>
              <w:fldChar w:fldCharType="begin"/>
            </w:r>
            <w:r w:rsidR="0015080B">
              <w:rPr>
                <w:noProof/>
                <w:webHidden/>
              </w:rPr>
              <w:instrText xml:space="preserve"> PAGEREF _Toc189206099 \h </w:instrText>
            </w:r>
            <w:r w:rsidR="0015080B">
              <w:rPr>
                <w:noProof/>
                <w:webHidden/>
              </w:rPr>
            </w:r>
            <w:r w:rsidR="0015080B">
              <w:rPr>
                <w:noProof/>
                <w:webHidden/>
              </w:rPr>
              <w:fldChar w:fldCharType="separate"/>
            </w:r>
            <w:r w:rsidR="00BD490C">
              <w:rPr>
                <w:noProof/>
                <w:webHidden/>
              </w:rPr>
              <w:t>6</w:t>
            </w:r>
            <w:r w:rsidR="0015080B">
              <w:rPr>
                <w:noProof/>
                <w:webHidden/>
              </w:rPr>
              <w:fldChar w:fldCharType="end"/>
            </w:r>
          </w:hyperlink>
        </w:p>
        <w:p w14:paraId="7AB1E825" w14:textId="1782F817" w:rsidR="0015080B" w:rsidRDefault="00BA5042">
          <w:pPr>
            <w:pStyle w:val="Spistreci1"/>
            <w:tabs>
              <w:tab w:val="right" w:leader="dot" w:pos="9345"/>
            </w:tabs>
            <w:rPr>
              <w:rFonts w:eastAsiaTheme="minorEastAsia"/>
              <w:noProof/>
              <w:lang w:eastAsia="pl-PL"/>
            </w:rPr>
          </w:pPr>
          <w:hyperlink w:anchor="_Toc189206100" w:history="1">
            <w:r w:rsidR="0015080B" w:rsidRPr="00373C24">
              <w:rPr>
                <w:rStyle w:val="Hipercze"/>
                <w:rFonts w:ascii="Arial" w:hAnsi="Arial" w:cs="Arial"/>
                <w:noProof/>
              </w:rPr>
              <w:t>1. WSTĘP</w:t>
            </w:r>
            <w:r w:rsidR="0015080B" w:rsidRPr="0015080B">
              <w:rPr>
                <w:rStyle w:val="Hipercze"/>
                <w:rFonts w:ascii="Arial" w:hAnsi="Arial" w:cs="Arial"/>
                <w:noProof/>
              </w:rPr>
              <w:t xml:space="preserve"> (</w:t>
            </w:r>
            <w:r w:rsidR="0015080B">
              <w:rPr>
                <w:rStyle w:val="Hipercze"/>
                <w:rFonts w:ascii="Arial" w:hAnsi="Arial" w:cs="Arial"/>
                <w:noProof/>
              </w:rPr>
              <w:t>Krzysztof Leszczyński</w:t>
            </w:r>
            <w:r w:rsidR="0015080B" w:rsidRPr="0015080B">
              <w:rPr>
                <w:rStyle w:val="Hipercze"/>
                <w:rFonts w:ascii="Arial" w:hAnsi="Arial" w:cs="Arial"/>
                <w:noProof/>
              </w:rPr>
              <w:t>)</w:t>
            </w:r>
            <w:r w:rsidR="0015080B">
              <w:rPr>
                <w:noProof/>
                <w:webHidden/>
              </w:rPr>
              <w:tab/>
            </w:r>
            <w:r w:rsidR="0015080B">
              <w:rPr>
                <w:noProof/>
                <w:webHidden/>
              </w:rPr>
              <w:fldChar w:fldCharType="begin"/>
            </w:r>
            <w:r w:rsidR="0015080B">
              <w:rPr>
                <w:noProof/>
                <w:webHidden/>
              </w:rPr>
              <w:instrText xml:space="preserve"> PAGEREF _Toc189206100 \h </w:instrText>
            </w:r>
            <w:r w:rsidR="0015080B">
              <w:rPr>
                <w:noProof/>
                <w:webHidden/>
              </w:rPr>
            </w:r>
            <w:r w:rsidR="0015080B">
              <w:rPr>
                <w:noProof/>
                <w:webHidden/>
              </w:rPr>
              <w:fldChar w:fldCharType="separate"/>
            </w:r>
            <w:r w:rsidR="00BD490C">
              <w:rPr>
                <w:noProof/>
                <w:webHidden/>
              </w:rPr>
              <w:t>7</w:t>
            </w:r>
            <w:r w:rsidR="0015080B">
              <w:rPr>
                <w:noProof/>
                <w:webHidden/>
              </w:rPr>
              <w:fldChar w:fldCharType="end"/>
            </w:r>
          </w:hyperlink>
        </w:p>
        <w:p w14:paraId="1623BFF1" w14:textId="042189CE" w:rsidR="0015080B" w:rsidRDefault="00BA5042">
          <w:pPr>
            <w:pStyle w:val="Spistreci2"/>
            <w:tabs>
              <w:tab w:val="right" w:leader="dot" w:pos="9345"/>
            </w:tabs>
            <w:rPr>
              <w:rFonts w:eastAsiaTheme="minorEastAsia"/>
              <w:noProof/>
              <w:lang w:eastAsia="pl-PL"/>
            </w:rPr>
          </w:pPr>
          <w:hyperlink w:anchor="_Toc189206101" w:history="1">
            <w:r w:rsidR="0015080B" w:rsidRPr="00373C24">
              <w:rPr>
                <w:rStyle w:val="Hipercze"/>
                <w:rFonts w:ascii="Arial" w:hAnsi="Arial" w:cs="Arial"/>
                <w:noProof/>
              </w:rPr>
              <w:t>1.1 Informacje ogólne</w:t>
            </w:r>
            <w:r w:rsidR="0015080B" w:rsidRPr="0015080B">
              <w:rPr>
                <w:rStyle w:val="Hipercze"/>
                <w:rFonts w:ascii="Arial" w:hAnsi="Arial" w:cs="Arial"/>
                <w:noProof/>
              </w:rPr>
              <w:t xml:space="preserve"> (Krzysztof Leszczyński)</w:t>
            </w:r>
            <w:r w:rsidR="0015080B">
              <w:rPr>
                <w:noProof/>
                <w:webHidden/>
              </w:rPr>
              <w:tab/>
            </w:r>
            <w:r w:rsidR="0015080B">
              <w:rPr>
                <w:noProof/>
                <w:webHidden/>
              </w:rPr>
              <w:fldChar w:fldCharType="begin"/>
            </w:r>
            <w:r w:rsidR="0015080B">
              <w:rPr>
                <w:noProof/>
                <w:webHidden/>
              </w:rPr>
              <w:instrText xml:space="preserve"> PAGEREF _Toc189206101 \h </w:instrText>
            </w:r>
            <w:r w:rsidR="0015080B">
              <w:rPr>
                <w:noProof/>
                <w:webHidden/>
              </w:rPr>
            </w:r>
            <w:r w:rsidR="0015080B">
              <w:rPr>
                <w:noProof/>
                <w:webHidden/>
              </w:rPr>
              <w:fldChar w:fldCharType="separate"/>
            </w:r>
            <w:r w:rsidR="00BD490C">
              <w:rPr>
                <w:noProof/>
                <w:webHidden/>
              </w:rPr>
              <w:t>7</w:t>
            </w:r>
            <w:r w:rsidR="0015080B">
              <w:rPr>
                <w:noProof/>
                <w:webHidden/>
              </w:rPr>
              <w:fldChar w:fldCharType="end"/>
            </w:r>
          </w:hyperlink>
        </w:p>
        <w:p w14:paraId="748734A0" w14:textId="29AAC2E2" w:rsidR="0015080B" w:rsidRDefault="00BA5042">
          <w:pPr>
            <w:pStyle w:val="Spistreci2"/>
            <w:tabs>
              <w:tab w:val="right" w:leader="dot" w:pos="9345"/>
            </w:tabs>
            <w:rPr>
              <w:rFonts w:eastAsiaTheme="minorEastAsia"/>
              <w:noProof/>
              <w:lang w:eastAsia="pl-PL"/>
            </w:rPr>
          </w:pPr>
          <w:hyperlink w:anchor="_Toc189206102" w:history="1">
            <w:r w:rsidR="0015080B" w:rsidRPr="00373C24">
              <w:rPr>
                <w:rStyle w:val="Hipercze"/>
                <w:rFonts w:ascii="Arial" w:hAnsi="Arial" w:cs="Arial"/>
                <w:noProof/>
              </w:rPr>
              <w:t>1.2 Ogólny przegląd literatury</w:t>
            </w:r>
            <w:r w:rsidR="0015080B" w:rsidRPr="0015080B">
              <w:rPr>
                <w:rStyle w:val="Hipercze"/>
                <w:rFonts w:ascii="Arial" w:hAnsi="Arial" w:cs="Arial"/>
                <w:noProof/>
              </w:rPr>
              <w:t xml:space="preserve"> (Konrad Kućmański)</w:t>
            </w:r>
            <w:r w:rsidR="0015080B">
              <w:rPr>
                <w:noProof/>
                <w:webHidden/>
              </w:rPr>
              <w:tab/>
            </w:r>
            <w:r w:rsidR="0015080B">
              <w:rPr>
                <w:noProof/>
                <w:webHidden/>
              </w:rPr>
              <w:fldChar w:fldCharType="begin"/>
            </w:r>
            <w:r w:rsidR="0015080B">
              <w:rPr>
                <w:noProof/>
                <w:webHidden/>
              </w:rPr>
              <w:instrText xml:space="preserve"> PAGEREF _Toc189206102 \h </w:instrText>
            </w:r>
            <w:r w:rsidR="0015080B">
              <w:rPr>
                <w:noProof/>
                <w:webHidden/>
              </w:rPr>
            </w:r>
            <w:r w:rsidR="0015080B">
              <w:rPr>
                <w:noProof/>
                <w:webHidden/>
              </w:rPr>
              <w:fldChar w:fldCharType="separate"/>
            </w:r>
            <w:r w:rsidR="00BD490C">
              <w:rPr>
                <w:noProof/>
                <w:webHidden/>
              </w:rPr>
              <w:t>8</w:t>
            </w:r>
            <w:r w:rsidR="0015080B">
              <w:rPr>
                <w:noProof/>
                <w:webHidden/>
              </w:rPr>
              <w:fldChar w:fldCharType="end"/>
            </w:r>
          </w:hyperlink>
        </w:p>
        <w:p w14:paraId="01FAC12F" w14:textId="6C920AE8" w:rsidR="0015080B" w:rsidRDefault="00BA5042">
          <w:pPr>
            <w:pStyle w:val="Spistreci2"/>
            <w:tabs>
              <w:tab w:val="right" w:leader="dot" w:pos="9345"/>
            </w:tabs>
            <w:rPr>
              <w:rFonts w:eastAsiaTheme="minorEastAsia"/>
              <w:noProof/>
              <w:lang w:eastAsia="pl-PL"/>
            </w:rPr>
          </w:pPr>
          <w:hyperlink w:anchor="_Toc189206103" w:history="1">
            <w:r w:rsidR="0015080B" w:rsidRPr="00373C24">
              <w:rPr>
                <w:rStyle w:val="Hipercze"/>
                <w:rFonts w:ascii="Arial" w:hAnsi="Arial" w:cs="Arial"/>
                <w:noProof/>
              </w:rPr>
              <w:t>1.3 Cel i zakres pracy</w:t>
            </w:r>
            <w:r w:rsidR="0015080B" w:rsidRPr="0015080B">
              <w:rPr>
                <w:rStyle w:val="Hipercze"/>
                <w:rFonts w:ascii="Arial" w:hAnsi="Arial" w:cs="Arial"/>
                <w:noProof/>
              </w:rPr>
              <w:t xml:space="preserve"> (Krzysztof Leszczyński)</w:t>
            </w:r>
            <w:r w:rsidR="0015080B">
              <w:rPr>
                <w:noProof/>
                <w:webHidden/>
              </w:rPr>
              <w:tab/>
            </w:r>
            <w:r w:rsidR="0015080B">
              <w:rPr>
                <w:noProof/>
                <w:webHidden/>
              </w:rPr>
              <w:fldChar w:fldCharType="begin"/>
            </w:r>
            <w:r w:rsidR="0015080B">
              <w:rPr>
                <w:noProof/>
                <w:webHidden/>
              </w:rPr>
              <w:instrText xml:space="preserve"> PAGEREF _Toc189206103 \h </w:instrText>
            </w:r>
            <w:r w:rsidR="0015080B">
              <w:rPr>
                <w:noProof/>
                <w:webHidden/>
              </w:rPr>
            </w:r>
            <w:r w:rsidR="0015080B">
              <w:rPr>
                <w:noProof/>
                <w:webHidden/>
              </w:rPr>
              <w:fldChar w:fldCharType="separate"/>
            </w:r>
            <w:r w:rsidR="00BD490C">
              <w:rPr>
                <w:noProof/>
                <w:webHidden/>
              </w:rPr>
              <w:t>8</w:t>
            </w:r>
            <w:r w:rsidR="0015080B">
              <w:rPr>
                <w:noProof/>
                <w:webHidden/>
              </w:rPr>
              <w:fldChar w:fldCharType="end"/>
            </w:r>
          </w:hyperlink>
        </w:p>
        <w:p w14:paraId="0BD1E0A6" w14:textId="1747641C" w:rsidR="0015080B" w:rsidRDefault="00BA5042">
          <w:pPr>
            <w:pStyle w:val="Spistreci2"/>
            <w:tabs>
              <w:tab w:val="right" w:leader="dot" w:pos="9345"/>
            </w:tabs>
            <w:rPr>
              <w:rFonts w:eastAsiaTheme="minorEastAsia"/>
              <w:noProof/>
              <w:lang w:eastAsia="pl-PL"/>
            </w:rPr>
          </w:pPr>
          <w:hyperlink w:anchor="_Toc189206104" w:history="1">
            <w:r w:rsidR="0015080B" w:rsidRPr="00373C24">
              <w:rPr>
                <w:rStyle w:val="Hipercze"/>
                <w:rFonts w:ascii="Arial" w:hAnsi="Arial" w:cs="Arial"/>
                <w:noProof/>
              </w:rPr>
              <w:t>1.4 Struktura pracy</w:t>
            </w:r>
            <w:r w:rsidR="0015080B" w:rsidRPr="0015080B">
              <w:rPr>
                <w:rStyle w:val="Hipercze"/>
                <w:rFonts w:ascii="Arial" w:hAnsi="Arial" w:cs="Arial"/>
                <w:noProof/>
              </w:rPr>
              <w:t xml:space="preserve"> (Krzysztof Leszczyński)</w:t>
            </w:r>
            <w:r w:rsidR="0015080B">
              <w:rPr>
                <w:noProof/>
                <w:webHidden/>
              </w:rPr>
              <w:tab/>
            </w:r>
            <w:r w:rsidR="0015080B">
              <w:rPr>
                <w:noProof/>
                <w:webHidden/>
              </w:rPr>
              <w:fldChar w:fldCharType="begin"/>
            </w:r>
            <w:r w:rsidR="0015080B">
              <w:rPr>
                <w:noProof/>
                <w:webHidden/>
              </w:rPr>
              <w:instrText xml:space="preserve"> PAGEREF _Toc189206104 \h </w:instrText>
            </w:r>
            <w:r w:rsidR="0015080B">
              <w:rPr>
                <w:noProof/>
                <w:webHidden/>
              </w:rPr>
            </w:r>
            <w:r w:rsidR="0015080B">
              <w:rPr>
                <w:noProof/>
                <w:webHidden/>
              </w:rPr>
              <w:fldChar w:fldCharType="separate"/>
            </w:r>
            <w:r w:rsidR="00BD490C">
              <w:rPr>
                <w:noProof/>
                <w:webHidden/>
              </w:rPr>
              <w:t>8</w:t>
            </w:r>
            <w:r w:rsidR="0015080B">
              <w:rPr>
                <w:noProof/>
                <w:webHidden/>
              </w:rPr>
              <w:fldChar w:fldCharType="end"/>
            </w:r>
          </w:hyperlink>
        </w:p>
        <w:p w14:paraId="0DA3F91B" w14:textId="0E97D3E5" w:rsidR="0015080B" w:rsidRDefault="00BA5042">
          <w:pPr>
            <w:pStyle w:val="Spistreci1"/>
            <w:tabs>
              <w:tab w:val="right" w:leader="dot" w:pos="9345"/>
            </w:tabs>
            <w:rPr>
              <w:rFonts w:eastAsiaTheme="minorEastAsia"/>
              <w:noProof/>
              <w:lang w:eastAsia="pl-PL"/>
            </w:rPr>
          </w:pPr>
          <w:hyperlink w:anchor="_Toc189206105" w:history="1">
            <w:r w:rsidR="0015080B" w:rsidRPr="00373C24">
              <w:rPr>
                <w:rStyle w:val="Hipercze"/>
                <w:rFonts w:ascii="Arial" w:hAnsi="Arial" w:cs="Arial"/>
                <w:noProof/>
              </w:rPr>
              <w:t>2. OPIS OBIEKTU STEROWANIA I JEGO MODEL</w:t>
            </w:r>
            <w:r w:rsidR="0015080B" w:rsidRPr="0015080B">
              <w:rPr>
                <w:rStyle w:val="Hipercze"/>
                <w:rFonts w:ascii="Arial" w:hAnsi="Arial" w:cs="Arial"/>
                <w:noProof/>
              </w:rPr>
              <w:t xml:space="preserve"> (Konrad Kućmański)</w:t>
            </w:r>
            <w:r w:rsidR="0015080B">
              <w:rPr>
                <w:noProof/>
                <w:webHidden/>
              </w:rPr>
              <w:tab/>
            </w:r>
            <w:r w:rsidR="0015080B">
              <w:rPr>
                <w:noProof/>
                <w:webHidden/>
              </w:rPr>
              <w:fldChar w:fldCharType="begin"/>
            </w:r>
            <w:r w:rsidR="0015080B">
              <w:rPr>
                <w:noProof/>
                <w:webHidden/>
              </w:rPr>
              <w:instrText xml:space="preserve"> PAGEREF _Toc189206105 \h </w:instrText>
            </w:r>
            <w:r w:rsidR="0015080B">
              <w:rPr>
                <w:noProof/>
                <w:webHidden/>
              </w:rPr>
            </w:r>
            <w:r w:rsidR="0015080B">
              <w:rPr>
                <w:noProof/>
                <w:webHidden/>
              </w:rPr>
              <w:fldChar w:fldCharType="separate"/>
            </w:r>
            <w:r w:rsidR="00BD490C">
              <w:rPr>
                <w:noProof/>
                <w:webHidden/>
              </w:rPr>
              <w:t>9</w:t>
            </w:r>
            <w:r w:rsidR="0015080B">
              <w:rPr>
                <w:noProof/>
                <w:webHidden/>
              </w:rPr>
              <w:fldChar w:fldCharType="end"/>
            </w:r>
          </w:hyperlink>
        </w:p>
        <w:p w14:paraId="66983F23" w14:textId="7201CBEF" w:rsidR="0015080B" w:rsidRDefault="00BA5042">
          <w:pPr>
            <w:pStyle w:val="Spistreci1"/>
            <w:tabs>
              <w:tab w:val="right" w:leader="dot" w:pos="9345"/>
            </w:tabs>
            <w:rPr>
              <w:rFonts w:eastAsiaTheme="minorEastAsia"/>
              <w:noProof/>
              <w:lang w:eastAsia="pl-PL"/>
            </w:rPr>
          </w:pPr>
          <w:hyperlink w:anchor="_Toc189206106" w:history="1">
            <w:r w:rsidR="0015080B" w:rsidRPr="00373C24">
              <w:rPr>
                <w:rStyle w:val="Hipercze"/>
                <w:rFonts w:ascii="Arial" w:eastAsia="Arial" w:hAnsi="Arial" w:cs="Arial"/>
                <w:noProof/>
              </w:rPr>
              <w:t>2.1 Budowa i działanie obcowzbudnego silnika prądu stałego</w:t>
            </w:r>
            <w:r w:rsidR="0015080B" w:rsidRPr="0015080B">
              <w:rPr>
                <w:rStyle w:val="Hipercze"/>
                <w:rFonts w:ascii="Arial" w:eastAsia="Arial" w:hAnsi="Arial" w:cs="Arial"/>
                <w:noProof/>
              </w:rPr>
              <w:t xml:space="preserve"> (Konrad Kućmański)</w:t>
            </w:r>
            <w:r w:rsidR="0015080B">
              <w:rPr>
                <w:noProof/>
                <w:webHidden/>
              </w:rPr>
              <w:tab/>
            </w:r>
            <w:r w:rsidR="0015080B">
              <w:rPr>
                <w:noProof/>
                <w:webHidden/>
              </w:rPr>
              <w:fldChar w:fldCharType="begin"/>
            </w:r>
            <w:r w:rsidR="0015080B">
              <w:rPr>
                <w:noProof/>
                <w:webHidden/>
              </w:rPr>
              <w:instrText xml:space="preserve"> PAGEREF _Toc189206106 \h </w:instrText>
            </w:r>
            <w:r w:rsidR="0015080B">
              <w:rPr>
                <w:noProof/>
                <w:webHidden/>
              </w:rPr>
            </w:r>
            <w:r w:rsidR="0015080B">
              <w:rPr>
                <w:noProof/>
                <w:webHidden/>
              </w:rPr>
              <w:fldChar w:fldCharType="separate"/>
            </w:r>
            <w:r w:rsidR="00BD490C">
              <w:rPr>
                <w:noProof/>
                <w:webHidden/>
              </w:rPr>
              <w:t>9</w:t>
            </w:r>
            <w:r w:rsidR="0015080B">
              <w:rPr>
                <w:noProof/>
                <w:webHidden/>
              </w:rPr>
              <w:fldChar w:fldCharType="end"/>
            </w:r>
          </w:hyperlink>
        </w:p>
        <w:p w14:paraId="79BB1776" w14:textId="027F57AE" w:rsidR="0015080B" w:rsidRDefault="00BA5042">
          <w:pPr>
            <w:pStyle w:val="Spistreci2"/>
            <w:tabs>
              <w:tab w:val="right" w:leader="dot" w:pos="9345"/>
            </w:tabs>
            <w:rPr>
              <w:rFonts w:eastAsiaTheme="minorEastAsia"/>
              <w:noProof/>
              <w:lang w:eastAsia="pl-PL"/>
            </w:rPr>
          </w:pPr>
          <w:hyperlink w:anchor="_Toc189206107" w:history="1">
            <w:r w:rsidR="0015080B" w:rsidRPr="00373C24">
              <w:rPr>
                <w:rStyle w:val="Hipercze"/>
                <w:rFonts w:ascii="Arial" w:eastAsia="Arial" w:hAnsi="Arial" w:cs="Arial"/>
                <w:noProof/>
              </w:rPr>
              <w:t>2.2 Opis obiektu za pomocą równań matematycznych</w:t>
            </w:r>
            <w:r w:rsidR="0015080B" w:rsidRPr="0015080B">
              <w:rPr>
                <w:rStyle w:val="Hipercze"/>
                <w:rFonts w:ascii="Arial" w:eastAsia="Arial" w:hAnsi="Arial" w:cs="Arial"/>
                <w:noProof/>
              </w:rPr>
              <w:t xml:space="preserve"> (Konrad Kućmański)</w:t>
            </w:r>
            <w:r w:rsidR="0015080B">
              <w:rPr>
                <w:noProof/>
                <w:webHidden/>
              </w:rPr>
              <w:tab/>
            </w:r>
            <w:r w:rsidR="0015080B">
              <w:rPr>
                <w:noProof/>
                <w:webHidden/>
              </w:rPr>
              <w:fldChar w:fldCharType="begin"/>
            </w:r>
            <w:r w:rsidR="0015080B">
              <w:rPr>
                <w:noProof/>
                <w:webHidden/>
              </w:rPr>
              <w:instrText xml:space="preserve"> PAGEREF _Toc189206107 \h </w:instrText>
            </w:r>
            <w:r w:rsidR="0015080B">
              <w:rPr>
                <w:noProof/>
                <w:webHidden/>
              </w:rPr>
            </w:r>
            <w:r w:rsidR="0015080B">
              <w:rPr>
                <w:noProof/>
                <w:webHidden/>
              </w:rPr>
              <w:fldChar w:fldCharType="separate"/>
            </w:r>
            <w:r w:rsidR="00BD490C">
              <w:rPr>
                <w:noProof/>
                <w:webHidden/>
              </w:rPr>
              <w:t>14</w:t>
            </w:r>
            <w:r w:rsidR="0015080B">
              <w:rPr>
                <w:noProof/>
                <w:webHidden/>
              </w:rPr>
              <w:fldChar w:fldCharType="end"/>
            </w:r>
          </w:hyperlink>
        </w:p>
        <w:p w14:paraId="1980080D" w14:textId="1939ACBF" w:rsidR="0015080B" w:rsidRDefault="00BA5042">
          <w:pPr>
            <w:pStyle w:val="Spistreci2"/>
            <w:tabs>
              <w:tab w:val="right" w:leader="dot" w:pos="9345"/>
            </w:tabs>
            <w:rPr>
              <w:rFonts w:eastAsiaTheme="minorEastAsia"/>
              <w:noProof/>
              <w:lang w:eastAsia="pl-PL"/>
            </w:rPr>
          </w:pPr>
          <w:hyperlink w:anchor="_Toc189206108" w:history="1">
            <w:r w:rsidR="0015080B" w:rsidRPr="00373C24">
              <w:rPr>
                <w:rStyle w:val="Hipercze"/>
                <w:rFonts w:ascii="Arial" w:eastAsia="Arial" w:hAnsi="Arial" w:cs="Arial"/>
                <w:noProof/>
              </w:rPr>
              <w:t>2.2 Wyprowadzenie modelu</w:t>
            </w:r>
            <w:r w:rsidR="0015080B" w:rsidRPr="0015080B">
              <w:rPr>
                <w:rStyle w:val="Hipercze"/>
                <w:rFonts w:ascii="Arial" w:eastAsia="Arial" w:hAnsi="Arial" w:cs="Arial"/>
                <w:noProof/>
              </w:rPr>
              <w:t xml:space="preserve"> (Konrad Kućmański)</w:t>
            </w:r>
            <w:r w:rsidR="0015080B">
              <w:rPr>
                <w:noProof/>
                <w:webHidden/>
              </w:rPr>
              <w:tab/>
            </w:r>
            <w:r w:rsidR="0015080B">
              <w:rPr>
                <w:noProof/>
                <w:webHidden/>
              </w:rPr>
              <w:fldChar w:fldCharType="begin"/>
            </w:r>
            <w:r w:rsidR="0015080B">
              <w:rPr>
                <w:noProof/>
                <w:webHidden/>
              </w:rPr>
              <w:instrText xml:space="preserve"> PAGEREF _Toc189206108 \h </w:instrText>
            </w:r>
            <w:r w:rsidR="0015080B">
              <w:rPr>
                <w:noProof/>
                <w:webHidden/>
              </w:rPr>
            </w:r>
            <w:r w:rsidR="0015080B">
              <w:rPr>
                <w:noProof/>
                <w:webHidden/>
              </w:rPr>
              <w:fldChar w:fldCharType="separate"/>
            </w:r>
            <w:r w:rsidR="00BD490C">
              <w:rPr>
                <w:noProof/>
                <w:webHidden/>
              </w:rPr>
              <w:t>17</w:t>
            </w:r>
            <w:r w:rsidR="0015080B">
              <w:rPr>
                <w:noProof/>
                <w:webHidden/>
              </w:rPr>
              <w:fldChar w:fldCharType="end"/>
            </w:r>
          </w:hyperlink>
        </w:p>
        <w:p w14:paraId="5FC189B3" w14:textId="552D1D17" w:rsidR="0015080B" w:rsidRDefault="00BA5042">
          <w:pPr>
            <w:pStyle w:val="Spistreci2"/>
            <w:tabs>
              <w:tab w:val="right" w:leader="dot" w:pos="9345"/>
            </w:tabs>
            <w:rPr>
              <w:rFonts w:eastAsiaTheme="minorEastAsia"/>
              <w:noProof/>
              <w:lang w:eastAsia="pl-PL"/>
            </w:rPr>
          </w:pPr>
          <w:hyperlink w:anchor="_Toc189206109" w:history="1">
            <w:r w:rsidR="0015080B" w:rsidRPr="00373C24">
              <w:rPr>
                <w:rStyle w:val="Hipercze"/>
                <w:rFonts w:ascii="Arial" w:eastAsia="Arial" w:hAnsi="Arial" w:cs="Arial"/>
                <w:noProof/>
              </w:rPr>
              <w:t>2.3 Dobór obiektu i parametrów</w:t>
            </w:r>
            <w:r w:rsidR="0015080B" w:rsidRPr="0015080B">
              <w:rPr>
                <w:rStyle w:val="Hipercze"/>
                <w:rFonts w:ascii="Arial" w:eastAsia="Arial" w:hAnsi="Arial" w:cs="Arial"/>
                <w:noProof/>
              </w:rPr>
              <w:t xml:space="preserve"> (Konrad Kućmański)</w:t>
            </w:r>
            <w:r w:rsidR="0015080B">
              <w:rPr>
                <w:noProof/>
                <w:webHidden/>
              </w:rPr>
              <w:tab/>
            </w:r>
            <w:r w:rsidR="0015080B">
              <w:rPr>
                <w:noProof/>
                <w:webHidden/>
              </w:rPr>
              <w:fldChar w:fldCharType="begin"/>
            </w:r>
            <w:r w:rsidR="0015080B">
              <w:rPr>
                <w:noProof/>
                <w:webHidden/>
              </w:rPr>
              <w:instrText xml:space="preserve"> PAGEREF _Toc189206109 \h </w:instrText>
            </w:r>
            <w:r w:rsidR="0015080B">
              <w:rPr>
                <w:noProof/>
                <w:webHidden/>
              </w:rPr>
            </w:r>
            <w:r w:rsidR="0015080B">
              <w:rPr>
                <w:noProof/>
                <w:webHidden/>
              </w:rPr>
              <w:fldChar w:fldCharType="separate"/>
            </w:r>
            <w:r w:rsidR="00BD490C">
              <w:rPr>
                <w:noProof/>
                <w:webHidden/>
              </w:rPr>
              <w:t>25</w:t>
            </w:r>
            <w:r w:rsidR="0015080B">
              <w:rPr>
                <w:noProof/>
                <w:webHidden/>
              </w:rPr>
              <w:fldChar w:fldCharType="end"/>
            </w:r>
          </w:hyperlink>
        </w:p>
        <w:p w14:paraId="1ECC93F6" w14:textId="2D5BEDFE" w:rsidR="0015080B" w:rsidRDefault="00BA5042">
          <w:pPr>
            <w:pStyle w:val="Spistreci1"/>
            <w:tabs>
              <w:tab w:val="right" w:leader="dot" w:pos="9345"/>
            </w:tabs>
            <w:rPr>
              <w:rFonts w:eastAsiaTheme="minorEastAsia"/>
              <w:noProof/>
              <w:lang w:eastAsia="pl-PL"/>
            </w:rPr>
          </w:pPr>
          <w:hyperlink w:anchor="_Toc189206110" w:history="1">
            <w:r w:rsidR="0015080B" w:rsidRPr="00373C24">
              <w:rPr>
                <w:rStyle w:val="Hipercze"/>
                <w:rFonts w:ascii="Arial" w:hAnsi="Arial" w:cs="Arial"/>
                <w:noProof/>
              </w:rPr>
              <w:t>WYKAZ LITERATURY</w:t>
            </w:r>
            <w:r w:rsidR="0015080B">
              <w:rPr>
                <w:noProof/>
                <w:webHidden/>
              </w:rPr>
              <w:tab/>
            </w:r>
            <w:r w:rsidR="0015080B">
              <w:rPr>
                <w:noProof/>
                <w:webHidden/>
              </w:rPr>
              <w:fldChar w:fldCharType="begin"/>
            </w:r>
            <w:r w:rsidR="0015080B">
              <w:rPr>
                <w:noProof/>
                <w:webHidden/>
              </w:rPr>
              <w:instrText xml:space="preserve"> PAGEREF _Toc189206110 \h </w:instrText>
            </w:r>
            <w:r w:rsidR="0015080B">
              <w:rPr>
                <w:noProof/>
                <w:webHidden/>
              </w:rPr>
            </w:r>
            <w:r w:rsidR="0015080B">
              <w:rPr>
                <w:noProof/>
                <w:webHidden/>
              </w:rPr>
              <w:fldChar w:fldCharType="separate"/>
            </w:r>
            <w:r w:rsidR="00BD490C">
              <w:rPr>
                <w:noProof/>
                <w:webHidden/>
              </w:rPr>
              <w:t>28</w:t>
            </w:r>
            <w:r w:rsidR="0015080B">
              <w:rPr>
                <w:noProof/>
                <w:webHidden/>
              </w:rPr>
              <w:fldChar w:fldCharType="end"/>
            </w:r>
          </w:hyperlink>
        </w:p>
        <w:p w14:paraId="2955087B" w14:textId="77777777" w:rsidR="002015EE" w:rsidRDefault="003D7AFE" w:rsidP="002015EE">
          <w:pPr>
            <w:rPr>
              <w:rFonts w:ascii="Arial" w:hAnsi="Arial" w:cs="Arial"/>
            </w:rPr>
          </w:pPr>
          <w:r w:rsidRPr="003D7AFE">
            <w:rPr>
              <w:rFonts w:ascii="Arial" w:hAnsi="Arial" w:cs="Arial"/>
            </w:rPr>
            <w:fldChar w:fldCharType="end"/>
          </w:r>
        </w:p>
      </w:sdtContent>
    </w:sdt>
    <w:p w14:paraId="3E330E6E" w14:textId="77777777" w:rsidR="002015EE" w:rsidRDefault="002015EE">
      <w:pPr>
        <w:rPr>
          <w:rFonts w:ascii="Arial" w:hAnsi="Arial" w:cs="Arial"/>
          <w:b/>
          <w:sz w:val="24"/>
          <w:szCs w:val="24"/>
        </w:rPr>
      </w:pPr>
      <w:r>
        <w:rPr>
          <w:rFonts w:ascii="Arial" w:hAnsi="Arial" w:cs="Arial"/>
          <w:b/>
          <w:sz w:val="24"/>
          <w:szCs w:val="24"/>
        </w:rPr>
        <w:br w:type="page"/>
      </w:r>
    </w:p>
    <w:p w14:paraId="47BD7132" w14:textId="77777777" w:rsidR="003D7AFE" w:rsidRPr="0015080B" w:rsidRDefault="003D7AFE" w:rsidP="0015080B">
      <w:pPr>
        <w:pStyle w:val="Nagwek1"/>
        <w:rPr>
          <w:rFonts w:ascii="Arial" w:hAnsi="Arial" w:cs="Arial"/>
          <w:sz w:val="24"/>
          <w:szCs w:val="24"/>
        </w:rPr>
      </w:pPr>
      <w:bookmarkStart w:id="2" w:name="_Toc189206099"/>
      <w:r w:rsidRPr="0015080B">
        <w:rPr>
          <w:rFonts w:ascii="Arial" w:hAnsi="Arial" w:cs="Arial"/>
          <w:sz w:val="24"/>
          <w:szCs w:val="24"/>
        </w:rPr>
        <w:lastRenderedPageBreak/>
        <w:t>WYKAZ NAJWAŻNIEJSZYCH OZNACZEŃ I SKRÓTÓW</w:t>
      </w:r>
      <w:bookmarkEnd w:id="2"/>
    </w:p>
    <w:p w14:paraId="49AC5FD5" w14:textId="58EA651D" w:rsidR="00A651D5" w:rsidRPr="0015779C" w:rsidRDefault="00A651D5" w:rsidP="00A651D5">
      <w:pPr>
        <w:spacing w:after="0" w:line="240" w:lineRule="auto"/>
        <w:rPr>
          <w:rFonts w:ascii="Arial" w:eastAsiaTheme="minorEastAsia" w:hAnsi="Arial" w:cs="Arial"/>
          <w:sz w:val="20"/>
          <w:szCs w:val="20"/>
        </w:rPr>
      </w:pPr>
      <m:oMath>
        <m:r>
          <w:rPr>
            <w:rFonts w:ascii="Cambria Math" w:hAnsi="Cambria Math" w:cs="Arial"/>
            <w:sz w:val="20"/>
            <w:szCs w:val="20"/>
          </w:rPr>
          <m:t>i</m:t>
        </m:r>
      </m:oMath>
      <w:r w:rsidRPr="0015779C">
        <w:rPr>
          <w:rFonts w:ascii="Arial" w:eastAsiaTheme="minorEastAsia" w:hAnsi="Arial" w:cs="Arial"/>
          <w:sz w:val="20"/>
          <w:szCs w:val="20"/>
        </w:rPr>
        <w:t xml:space="preserve"> – </w:t>
      </w:r>
      <w:proofErr w:type="spellStart"/>
      <w:ins w:id="3" w:author="RP" w:date="2025-01-31T11:00:00Z">
        <w:r w:rsidR="00BA5042">
          <w:rPr>
            <w:rFonts w:ascii="Arial" w:eastAsiaTheme="minorEastAsia" w:hAnsi="Arial" w:cs="Arial"/>
            <w:sz w:val="20"/>
            <w:szCs w:val="20"/>
          </w:rPr>
          <w:t>natężęnie</w:t>
        </w:r>
        <w:proofErr w:type="spellEnd"/>
        <w:r w:rsidR="00BA5042">
          <w:rPr>
            <w:rFonts w:ascii="Arial" w:eastAsiaTheme="minorEastAsia" w:hAnsi="Arial" w:cs="Arial"/>
            <w:sz w:val="20"/>
            <w:szCs w:val="20"/>
          </w:rPr>
          <w:t xml:space="preserve"> </w:t>
        </w:r>
      </w:ins>
      <w:r w:rsidRPr="0015779C">
        <w:rPr>
          <w:rFonts w:ascii="Arial" w:eastAsiaTheme="minorEastAsia" w:hAnsi="Arial" w:cs="Arial"/>
          <w:sz w:val="20"/>
          <w:szCs w:val="20"/>
        </w:rPr>
        <w:t>prąd</w:t>
      </w:r>
      <w:ins w:id="4" w:author="RP" w:date="2025-01-31T11:00:00Z">
        <w:r w:rsidR="00BA5042">
          <w:rPr>
            <w:rFonts w:ascii="Arial" w:eastAsiaTheme="minorEastAsia" w:hAnsi="Arial" w:cs="Arial"/>
            <w:sz w:val="20"/>
            <w:szCs w:val="20"/>
          </w:rPr>
          <w:t>u</w:t>
        </w:r>
      </w:ins>
      <m:oMath>
        <m:r>
          <w:rPr>
            <w:rFonts w:ascii="Cambria Math" w:eastAsiaTheme="minorEastAsia" w:hAnsi="Cambria Math" w:cs="Arial"/>
            <w:sz w:val="20"/>
            <w:szCs w:val="20"/>
          </w:rPr>
          <m:t xml:space="preserve"> </m:t>
        </m:r>
        <m:d>
          <m:dPr>
            <m:begChr m:val="["/>
            <m:endChr m:val="]"/>
            <m:ctrlPr>
              <w:rPr>
                <w:rFonts w:ascii="Cambria Math" w:hAnsi="Cambria Math" w:cs="Arial"/>
                <w:i/>
                <w:sz w:val="20"/>
                <w:szCs w:val="20"/>
              </w:rPr>
            </m:ctrlPr>
          </m:dPr>
          <m:e>
            <m:r>
              <w:rPr>
                <w:rFonts w:ascii="Cambria Math" w:hAnsi="Cambria Math" w:cs="Arial"/>
                <w:sz w:val="20"/>
                <w:szCs w:val="20"/>
              </w:rPr>
              <m:t>A</m:t>
            </m:r>
          </m:e>
        </m:d>
        <m:r>
          <w:rPr>
            <w:rFonts w:ascii="Cambria Math" w:hAnsi="Cambria Math" w:cs="Arial"/>
            <w:sz w:val="20"/>
            <w:szCs w:val="20"/>
          </w:rPr>
          <m:t>,</m:t>
        </m:r>
        <m:r>
          <m:rPr>
            <m:sty m:val="p"/>
          </m:rPr>
          <w:rPr>
            <w:rFonts w:ascii="Cambria Math" w:hAnsi="Cambria Math" w:cs="Arial"/>
            <w:sz w:val="20"/>
            <w:szCs w:val="20"/>
          </w:rPr>
          <w:br/>
        </m:r>
        <m:r>
          <w:rPr>
            <w:rFonts w:ascii="Cambria Math" w:hAnsi="Cambria Math" w:cs="Arial"/>
            <w:sz w:val="20"/>
            <w:szCs w:val="20"/>
          </w:rPr>
          <m:t>ϕ</m:t>
        </m:r>
      </m:oMath>
      <w:r w:rsidRPr="0015779C">
        <w:rPr>
          <w:rFonts w:ascii="Arial" w:eastAsiaTheme="minorEastAsia" w:hAnsi="Arial" w:cs="Arial"/>
          <w:sz w:val="20"/>
          <w:szCs w:val="20"/>
        </w:rPr>
        <w:t xml:space="preserve"> –strumień magnetyczny </w:t>
      </w:r>
      <m:oMath>
        <m:d>
          <m:dPr>
            <m:begChr m:val="["/>
            <m:endChr m:val="]"/>
            <m:ctrlPr>
              <w:rPr>
                <w:rFonts w:ascii="Cambria Math" w:hAnsi="Cambria Math" w:cs="Arial"/>
                <w:i/>
                <w:sz w:val="20"/>
                <w:szCs w:val="20"/>
              </w:rPr>
            </m:ctrlPr>
          </m:dPr>
          <m:e>
            <m:r>
              <w:rPr>
                <w:rFonts w:ascii="Cambria Math" w:hAnsi="Cambria Math" w:cs="Arial"/>
                <w:sz w:val="20"/>
                <w:szCs w:val="20"/>
              </w:rPr>
              <m:t>Wb</m:t>
            </m:r>
          </m:e>
        </m:d>
        <m:r>
          <w:rPr>
            <w:rFonts w:ascii="Cambria Math" w:hAnsi="Cambria Math" w:cs="Arial"/>
            <w:sz w:val="20"/>
            <w:szCs w:val="20"/>
          </w:rPr>
          <m:t>,</m:t>
        </m:r>
        <m:r>
          <m:rPr>
            <m:sty m:val="p"/>
          </m:rPr>
          <w:rPr>
            <w:rFonts w:ascii="Cambria Math" w:hAnsi="Cambria Math" w:cs="Arial"/>
            <w:sz w:val="20"/>
            <w:szCs w:val="20"/>
          </w:rPr>
          <w:br/>
        </m:r>
        <m:r>
          <w:rPr>
            <w:rFonts w:ascii="Cambria Math" w:hAnsi="Cambria Math" w:cs="Arial"/>
            <w:sz w:val="20"/>
            <w:szCs w:val="20"/>
          </w:rPr>
          <m:t>u</m:t>
        </m:r>
      </m:oMath>
      <w:r w:rsidRPr="0015779C">
        <w:rPr>
          <w:rFonts w:ascii="Arial" w:eastAsiaTheme="minorEastAsia" w:hAnsi="Arial" w:cs="Arial"/>
          <w:sz w:val="20"/>
          <w:szCs w:val="20"/>
        </w:rPr>
        <w:t xml:space="preserve"> – napięcie </w:t>
      </w:r>
      <m:oMath>
        <m:d>
          <m:dPr>
            <m:begChr m:val="["/>
            <m:endChr m:val="]"/>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m:t>
        </m:r>
        <m:r>
          <m:rPr>
            <m:sty m:val="p"/>
          </m:rPr>
          <w:rPr>
            <w:rFonts w:ascii="Cambria Math" w:hAnsi="Cambria Math" w:cs="Arial"/>
            <w:sz w:val="20"/>
            <w:szCs w:val="20"/>
          </w:rPr>
          <w:br/>
        </m:r>
        <m:r>
          <w:rPr>
            <w:rFonts w:ascii="Cambria Math" w:hAnsi="Cambria Math" w:cs="Arial"/>
            <w:sz w:val="20"/>
            <w:szCs w:val="20"/>
          </w:rPr>
          <m:t>R</m:t>
        </m:r>
      </m:oMath>
      <w:r w:rsidRPr="0015779C">
        <w:rPr>
          <w:rFonts w:ascii="Arial" w:eastAsiaTheme="minorEastAsia" w:hAnsi="Arial" w:cs="Arial"/>
          <w:sz w:val="20"/>
          <w:szCs w:val="20"/>
        </w:rPr>
        <w:t xml:space="preserve"> – rezystancja </w:t>
      </w:r>
      <m:oMath>
        <m:d>
          <m:dPr>
            <m:begChr m:val="["/>
            <m:endChr m:val="]"/>
            <m:ctrlPr>
              <w:rPr>
                <w:rFonts w:ascii="Cambria Math" w:hAnsi="Cambria Math" w:cs="Arial"/>
                <w:i/>
                <w:sz w:val="20"/>
                <w:szCs w:val="20"/>
              </w:rPr>
            </m:ctrlPr>
          </m:dPr>
          <m:e>
            <m:r>
              <m:rPr>
                <m:sty m:val="p"/>
              </m:rPr>
              <w:rPr>
                <w:rFonts w:ascii="Cambria Math" w:hAnsi="Cambria Math" w:cs="Arial"/>
                <w:color w:val="040C28"/>
                <w:sz w:val="20"/>
                <w:szCs w:val="20"/>
              </w:rPr>
              <m:t>Ω</m:t>
            </m:r>
          </m:e>
        </m:d>
        <m:r>
          <w:rPr>
            <w:rFonts w:ascii="Cambria Math" w:hAnsi="Cambria Math" w:cs="Arial"/>
            <w:sz w:val="20"/>
            <w:szCs w:val="20"/>
          </w:rPr>
          <m:t>,</m:t>
        </m:r>
      </m:oMath>
      <w:r w:rsidRPr="0015779C">
        <w:rPr>
          <w:rFonts w:ascii="Arial" w:hAnsi="Arial" w:cs="Arial"/>
          <w:sz w:val="20"/>
          <w:szCs w:val="20"/>
        </w:rPr>
        <w:br/>
      </w:r>
      <m:oMathPara>
        <m:oMathParaPr>
          <m:jc m:val="left"/>
        </m:oMathParaPr>
        <m:oMath>
          <m:r>
            <w:rPr>
              <w:rFonts w:ascii="Cambria Math" w:hAnsi="Cambria Math" w:cs="Arial"/>
              <w:sz w:val="20"/>
              <w:szCs w:val="20"/>
            </w:rPr>
            <m:t xml:space="preserve">J </m:t>
          </m:r>
          <m:r>
            <m:rPr>
              <m:sty m:val="p"/>
            </m:rPr>
            <w:rPr>
              <w:rFonts w:ascii="Cambria Math" w:eastAsiaTheme="minorEastAsia" w:hAnsi="Cambria Math" w:cs="Arial"/>
              <w:sz w:val="20"/>
              <w:szCs w:val="20"/>
            </w:rPr>
            <m:t xml:space="preserve">– bezwładność </m:t>
          </m:r>
          <m:d>
            <m:dPr>
              <m:begChr m:val="["/>
              <m:endChr m:val="]"/>
              <m:ctrlPr>
                <w:rPr>
                  <w:rFonts w:ascii="Cambria Math" w:eastAsia="Cambria Math" w:hAnsi="Cambria Math" w:cs="Arial"/>
                  <w:i/>
                  <w:sz w:val="20"/>
                  <w:szCs w:val="20"/>
                </w:rPr>
              </m:ctrlPr>
            </m:dPr>
            <m:e>
              <m:r>
                <w:rPr>
                  <w:rFonts w:ascii="Cambria Math" w:eastAsia="Cambria Math" w:hAnsi="Cambria Math" w:cs="Arial"/>
                  <w:sz w:val="20"/>
                  <w:szCs w:val="20"/>
                </w:rPr>
                <m:t>kg∙</m:t>
              </m:r>
              <m:sSup>
                <m:sSupPr>
                  <m:ctrlPr>
                    <w:rPr>
                      <w:rFonts w:ascii="Cambria Math" w:eastAsia="Cambria Math" w:hAnsi="Cambria Math" w:cs="Arial"/>
                      <w:i/>
                      <w:sz w:val="20"/>
                      <w:szCs w:val="20"/>
                    </w:rPr>
                  </m:ctrlPr>
                </m:sSupPr>
                <m:e>
                  <m:r>
                    <w:rPr>
                      <w:rFonts w:ascii="Cambria Math" w:eastAsia="Cambria Math" w:hAnsi="Cambria Math" w:cs="Arial"/>
                      <w:sz w:val="20"/>
                      <w:szCs w:val="20"/>
                    </w:rPr>
                    <m:t>m</m:t>
                  </m:r>
                </m:e>
                <m:sup>
                  <m:r>
                    <w:rPr>
                      <w:rFonts w:ascii="Cambria Math" w:eastAsia="Cambria Math" w:hAnsi="Cambria Math" w:cs="Arial"/>
                      <w:sz w:val="20"/>
                      <w:szCs w:val="20"/>
                    </w:rPr>
                    <m:t>2</m:t>
                  </m:r>
                </m:sup>
              </m:sSup>
              <m:ctrlPr>
                <w:rPr>
                  <w:rFonts w:ascii="Cambria Math" w:eastAsia="Cambria Math" w:hAnsi="Cambria Math" w:cs="Arial"/>
                  <w:i/>
                  <w:sz w:val="20"/>
                  <w:szCs w:val="20"/>
                  <w:rPrChange w:id="5" w:author="RP" w:date="2025-01-31T11:00:00Z">
                    <w:rPr>
                      <w:rFonts w:ascii="Cambria Math" w:eastAsia="Cambria Math" w:hAnsi="Cambria Math" w:cs="Arial"/>
                      <w:i/>
                      <w:sz w:val="20"/>
                      <w:szCs w:val="20"/>
                    </w:rPr>
                  </w:rPrChange>
                </w:rPr>
              </m:ctrlPr>
            </m:e>
          </m:d>
          <m:r>
            <m:rPr>
              <m:sty m:val="p"/>
            </m:rPr>
            <w:rPr>
              <w:rFonts w:ascii="Cambria Math" w:hAnsi="Cambria Math" w:cs="Arial"/>
              <w:sz w:val="20"/>
              <w:szCs w:val="20"/>
            </w:rPr>
            <m:t>,</m:t>
          </m:r>
          <m:r>
            <m:rPr>
              <m:sty m:val="p"/>
            </m:rPr>
            <w:rPr>
              <w:rFonts w:ascii="Cambria Math" w:hAnsi="Cambria Math" w:cs="Arial"/>
              <w:sz w:val="20"/>
              <w:szCs w:val="20"/>
            </w:rPr>
            <w:br/>
          </m:r>
        </m:oMath>
      </m:oMathPara>
      <m:oMath>
        <m:r>
          <w:rPr>
            <w:rFonts w:ascii="Cambria Math" w:hAnsi="Cambria Math" w:cs="Arial"/>
            <w:sz w:val="20"/>
            <w:szCs w:val="20"/>
          </w:rPr>
          <m:t>L</m:t>
        </m:r>
      </m:oMath>
      <w:r w:rsidRPr="0015779C">
        <w:rPr>
          <w:rFonts w:ascii="Arial" w:eastAsiaTheme="minorEastAsia" w:hAnsi="Arial" w:cs="Arial"/>
          <w:sz w:val="20"/>
          <w:szCs w:val="20"/>
        </w:rPr>
        <w:t xml:space="preserve"> – indukcyjność </w:t>
      </w:r>
      <m:oMath>
        <m:d>
          <m:dPr>
            <m:begChr m:val="["/>
            <m:endChr m:val="]"/>
            <m:ctrlPr>
              <w:rPr>
                <w:rFonts w:ascii="Cambria Math" w:hAnsi="Cambria Math" w:cs="Arial"/>
                <w:i/>
                <w:sz w:val="20"/>
                <w:szCs w:val="20"/>
              </w:rPr>
            </m:ctrlPr>
          </m:dPr>
          <m:e>
            <m:r>
              <w:rPr>
                <w:rFonts w:ascii="Cambria Math" w:hAnsi="Cambria Math" w:cs="Arial"/>
                <w:sz w:val="20"/>
                <w:szCs w:val="20"/>
              </w:rPr>
              <m:t>H</m:t>
            </m:r>
          </m:e>
        </m:d>
        <m:r>
          <w:rPr>
            <w:rFonts w:ascii="Cambria Math" w:hAnsi="Cambria Math" w:cs="Arial"/>
            <w:sz w:val="20"/>
            <w:szCs w:val="20"/>
          </w:rPr>
          <m:t>,</m:t>
        </m:r>
      </m:oMath>
    </w:p>
    <w:p w14:paraId="74E551F5" w14:textId="77777777" w:rsidR="00A651D5" w:rsidRPr="0015779C" w:rsidRDefault="00A651D5" w:rsidP="00A651D5">
      <w:pPr>
        <w:spacing w:after="0" w:line="240" w:lineRule="auto"/>
        <w:rPr>
          <w:rFonts w:ascii="Arial" w:eastAsiaTheme="minorEastAsia" w:hAnsi="Arial" w:cs="Arial"/>
          <w:sz w:val="20"/>
          <w:szCs w:val="20"/>
        </w:rPr>
      </w:pPr>
      <m:oMath>
        <m:r>
          <w:rPr>
            <w:rFonts w:ascii="Cambria Math" w:hAnsi="Cambria Math" w:cs="Arial"/>
            <w:sz w:val="20"/>
            <w:szCs w:val="20"/>
          </w:rPr>
          <m:t>M</m:t>
        </m:r>
      </m:oMath>
      <w:r w:rsidRPr="0015779C">
        <w:rPr>
          <w:rFonts w:ascii="Arial" w:eastAsiaTheme="minorEastAsia" w:hAnsi="Arial" w:cs="Arial"/>
          <w:sz w:val="20"/>
          <w:szCs w:val="20"/>
        </w:rPr>
        <w:t xml:space="preserve"> – moment </w:t>
      </w:r>
      <m:oMath>
        <m:d>
          <m:dPr>
            <m:begChr m:val="["/>
            <m:endChr m:val="]"/>
            <m:ctrlPr>
              <w:rPr>
                <w:rFonts w:ascii="Cambria Math" w:hAnsi="Cambria Math" w:cs="Arial"/>
                <w:i/>
                <w:sz w:val="20"/>
                <w:szCs w:val="20"/>
              </w:rPr>
            </m:ctrlPr>
          </m:dPr>
          <m:e>
            <m:r>
              <w:rPr>
                <w:rFonts w:ascii="Cambria Math" w:hAnsi="Cambria Math" w:cs="Arial"/>
                <w:sz w:val="20"/>
                <w:szCs w:val="20"/>
              </w:rPr>
              <m:t>Nm</m:t>
            </m:r>
          </m:e>
        </m:d>
        <m:r>
          <w:rPr>
            <w:rFonts w:ascii="Cambria Math" w:hAnsi="Cambria Math" w:cs="Arial"/>
            <w:sz w:val="20"/>
            <w:szCs w:val="20"/>
          </w:rPr>
          <m:t>,</m:t>
        </m:r>
      </m:oMath>
    </w:p>
    <w:p w14:paraId="1C860D35" w14:textId="77777777" w:rsidR="00A651D5" w:rsidRPr="0015779C" w:rsidRDefault="00A651D5" w:rsidP="00A651D5">
      <w:pPr>
        <w:spacing w:after="0" w:line="240" w:lineRule="auto"/>
        <w:rPr>
          <w:rFonts w:ascii="Arial" w:eastAsiaTheme="minorEastAsia" w:hAnsi="Arial" w:cs="Arial"/>
          <w:sz w:val="20"/>
          <w:szCs w:val="20"/>
        </w:rPr>
      </w:pPr>
      <m:oMath>
        <m:r>
          <w:rPr>
            <w:rFonts w:ascii="Cambria Math" w:hAnsi="Cambria Math" w:cs="Arial"/>
            <w:sz w:val="20"/>
            <w:szCs w:val="20"/>
          </w:rPr>
          <m:t>e</m:t>
        </m:r>
      </m:oMath>
      <w:r w:rsidRPr="0015779C">
        <w:rPr>
          <w:rFonts w:ascii="Arial" w:eastAsiaTheme="minorEastAsia" w:hAnsi="Arial" w:cs="Arial"/>
          <w:sz w:val="20"/>
          <w:szCs w:val="20"/>
        </w:rPr>
        <w:t xml:space="preserve"> – siła elektromotoryczna</w:t>
      </w:r>
      <m:oMath>
        <m:r>
          <w:rPr>
            <w:rFonts w:ascii="Cambria Math" w:eastAsiaTheme="minorEastAsia" w:hAnsi="Cambria Math" w:cs="Arial"/>
            <w:sz w:val="20"/>
            <w:szCs w:val="20"/>
          </w:rPr>
          <m:t xml:space="preserve"> </m:t>
        </m:r>
        <m:d>
          <m:dPr>
            <m:begChr m:val="["/>
            <m:endChr m:val="]"/>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m:t>
        </m:r>
      </m:oMath>
      <w:r w:rsidRPr="0015779C">
        <w:rPr>
          <w:rFonts w:ascii="Arial" w:hAnsi="Arial" w:cs="Arial"/>
          <w:sz w:val="20"/>
          <w:szCs w:val="20"/>
        </w:rPr>
        <w:br/>
      </w:r>
      <m:oMath>
        <m:r>
          <w:rPr>
            <w:rFonts w:ascii="Cambria Math" w:hAnsi="Cambria Math" w:cs="Arial"/>
            <w:sz w:val="20"/>
            <w:szCs w:val="20"/>
          </w:rPr>
          <m:t>t</m:t>
        </m:r>
      </m:oMath>
      <w:r w:rsidRPr="0015779C">
        <w:rPr>
          <w:rFonts w:ascii="Arial" w:eastAsiaTheme="minorEastAsia" w:hAnsi="Arial" w:cs="Arial"/>
          <w:sz w:val="20"/>
          <w:szCs w:val="20"/>
        </w:rPr>
        <w:t xml:space="preserve"> – czas </w:t>
      </w:r>
      <m:oMath>
        <m:d>
          <m:dPr>
            <m:begChr m:val="["/>
            <m:endChr m:val="]"/>
            <m:ctrlPr>
              <w:rPr>
                <w:rFonts w:ascii="Cambria Math" w:hAnsi="Cambria Math" w:cs="Arial"/>
                <w:i/>
                <w:sz w:val="20"/>
                <w:szCs w:val="20"/>
              </w:rPr>
            </m:ctrlPr>
          </m:dPr>
          <m:e>
            <m:r>
              <w:rPr>
                <w:rFonts w:ascii="Cambria Math" w:hAnsi="Cambria Math" w:cs="Arial"/>
                <w:sz w:val="20"/>
                <w:szCs w:val="20"/>
              </w:rPr>
              <m:t>s</m:t>
            </m:r>
          </m:e>
        </m:d>
        <m:r>
          <w:rPr>
            <w:rFonts w:ascii="Cambria Math" w:hAnsi="Cambria Math" w:cs="Arial"/>
            <w:sz w:val="20"/>
            <w:szCs w:val="20"/>
          </w:rPr>
          <m:t>,</m:t>
        </m:r>
      </m:oMath>
    </w:p>
    <w:p w14:paraId="5DB55EA1" w14:textId="77777777" w:rsidR="00A651D5" w:rsidRPr="0015779C" w:rsidRDefault="00A651D5" w:rsidP="00A651D5">
      <w:pPr>
        <w:spacing w:after="0" w:line="240" w:lineRule="auto"/>
        <w:rPr>
          <w:rFonts w:ascii="Arial" w:hAnsi="Arial" w:cs="Arial"/>
          <w:sz w:val="20"/>
          <w:szCs w:val="20"/>
        </w:rPr>
      </w:pPr>
      <m:oMath>
        <m:r>
          <w:rPr>
            <w:rFonts w:ascii="Cambria Math" w:hAnsi="Cambria Math" w:cs="Arial"/>
            <w:sz w:val="20"/>
            <w:szCs w:val="20"/>
          </w:rPr>
          <m:t>u(t)</m:t>
        </m:r>
      </m:oMath>
      <w:r w:rsidRPr="0015779C">
        <w:rPr>
          <w:rFonts w:ascii="Arial" w:eastAsiaTheme="minorEastAsia" w:hAnsi="Arial" w:cs="Arial"/>
          <w:sz w:val="20"/>
          <w:szCs w:val="20"/>
        </w:rPr>
        <w:t xml:space="preserve"> – sygnał wejściowy,</w:t>
      </w:r>
    </w:p>
    <w:p w14:paraId="11FC1F0F" w14:textId="77777777" w:rsidR="00A651D5" w:rsidRPr="0015779C" w:rsidRDefault="00A651D5" w:rsidP="00A651D5">
      <w:pPr>
        <w:spacing w:after="0" w:line="240" w:lineRule="auto"/>
        <w:rPr>
          <w:rFonts w:ascii="Arial" w:eastAsiaTheme="minorEastAsia" w:hAnsi="Arial" w:cs="Arial"/>
          <w:sz w:val="20"/>
          <w:szCs w:val="20"/>
        </w:rPr>
      </w:pPr>
      <m:oMath>
        <m:r>
          <w:rPr>
            <w:rFonts w:ascii="Cambria Math" w:hAnsi="Cambria Math" w:cs="Arial"/>
            <w:sz w:val="20"/>
            <w:szCs w:val="20"/>
          </w:rPr>
          <m:t>x(t)</m:t>
        </m:r>
      </m:oMath>
      <w:r w:rsidRPr="0015779C">
        <w:rPr>
          <w:rFonts w:ascii="Arial" w:eastAsiaTheme="minorEastAsia" w:hAnsi="Arial" w:cs="Arial"/>
          <w:sz w:val="20"/>
          <w:szCs w:val="20"/>
        </w:rPr>
        <w:t xml:space="preserve"> – zmienna stanu,</w:t>
      </w:r>
    </w:p>
    <w:p w14:paraId="10402A64" w14:textId="77777777" w:rsidR="002015EE" w:rsidRPr="0015779C" w:rsidRDefault="00A651D5" w:rsidP="00A651D5">
      <w:pPr>
        <w:spacing w:after="0" w:line="240" w:lineRule="auto"/>
        <w:rPr>
          <w:rFonts w:ascii="Arial" w:eastAsiaTheme="minorEastAsia" w:hAnsi="Arial" w:cs="Arial"/>
          <w:sz w:val="20"/>
          <w:szCs w:val="20"/>
        </w:rPr>
      </w:pPr>
      <m:oMath>
        <m:r>
          <w:rPr>
            <w:rFonts w:ascii="Cambria Math" w:hAnsi="Cambria Math" w:cs="Arial"/>
            <w:sz w:val="20"/>
            <w:szCs w:val="20"/>
          </w:rPr>
          <m:t>y(t)</m:t>
        </m:r>
      </m:oMath>
      <w:r w:rsidRPr="0015779C">
        <w:rPr>
          <w:rFonts w:ascii="Arial" w:eastAsiaTheme="minorEastAsia" w:hAnsi="Arial" w:cs="Arial"/>
          <w:sz w:val="20"/>
          <w:szCs w:val="20"/>
        </w:rPr>
        <w:t xml:space="preserve"> – sygnał wyjściowy,</w:t>
      </w:r>
      <w:r w:rsidRPr="0015779C">
        <w:rPr>
          <w:rFonts w:ascii="Arial" w:hAnsi="Arial" w:cs="Arial"/>
          <w:sz w:val="20"/>
          <w:szCs w:val="20"/>
        </w:rPr>
        <w:br/>
      </w:r>
      <m:oMath>
        <m:r>
          <w:rPr>
            <w:rFonts w:ascii="Cambria Math" w:hAnsi="Cambria Math" w:cs="Arial"/>
            <w:sz w:val="20"/>
            <w:szCs w:val="20"/>
          </w:rPr>
          <m:t>ω</m:t>
        </m:r>
      </m:oMath>
      <w:r w:rsidRPr="0015779C">
        <w:rPr>
          <w:rFonts w:ascii="Arial" w:eastAsiaTheme="minorEastAsia" w:hAnsi="Arial" w:cs="Arial"/>
          <w:sz w:val="20"/>
          <w:szCs w:val="20"/>
        </w:rPr>
        <w:t xml:space="preserve"> – prędkość kątowa </w:t>
      </w:r>
      <m:oMath>
        <m:d>
          <m:dPr>
            <m:begChr m:val="["/>
            <m:endChr m:val="]"/>
            <m:ctrlPr>
              <w:rPr>
                <w:rFonts w:ascii="Cambria Math" w:hAnsi="Cambria Math" w:cs="Arial"/>
                <w:i/>
                <w:sz w:val="20"/>
                <w:szCs w:val="20"/>
              </w:rPr>
            </m:ctrlPr>
          </m:dPr>
          <m:e>
            <m:f>
              <m:fPr>
                <m:ctrlPr>
                  <w:rPr>
                    <w:rFonts w:ascii="Cambria Math" w:hAnsi="Cambria Math" w:cs="Arial"/>
                    <w:i/>
                    <w:sz w:val="20"/>
                    <w:szCs w:val="20"/>
                  </w:rPr>
                </m:ctrlPr>
              </m:fPr>
              <m:num>
                <m:r>
                  <w:rPr>
                    <w:rFonts w:ascii="Cambria Math" w:hAnsi="Cambria Math" w:cs="Arial"/>
                    <w:sz w:val="20"/>
                    <w:szCs w:val="20"/>
                  </w:rPr>
                  <m:t>rad</m:t>
                </m:r>
              </m:num>
              <m:den>
                <m:r>
                  <w:rPr>
                    <w:rFonts w:ascii="Cambria Math" w:hAnsi="Cambria Math" w:cs="Arial"/>
                    <w:sz w:val="20"/>
                    <w:szCs w:val="20"/>
                  </w:rPr>
                  <m:t>s</m:t>
                </m:r>
              </m:den>
            </m:f>
          </m:e>
        </m:d>
      </m:oMath>
      <w:r w:rsidRPr="0015779C">
        <w:rPr>
          <w:rFonts w:ascii="Arial" w:eastAsiaTheme="minorEastAsia" w:hAnsi="Arial" w:cs="Arial"/>
          <w:sz w:val="20"/>
          <w:szCs w:val="20"/>
        </w:rPr>
        <w:t>.</w:t>
      </w:r>
    </w:p>
    <w:p w14:paraId="08A6EAB0" w14:textId="77777777" w:rsidR="002015EE" w:rsidRDefault="002015EE">
      <w:pPr>
        <w:rPr>
          <w:rFonts w:ascii="Arial" w:eastAsiaTheme="minorEastAsia" w:hAnsi="Arial" w:cs="Arial"/>
          <w:sz w:val="18"/>
          <w:szCs w:val="18"/>
        </w:rPr>
      </w:pPr>
      <w:r>
        <w:rPr>
          <w:rFonts w:ascii="Arial" w:eastAsiaTheme="minorEastAsia" w:hAnsi="Arial" w:cs="Arial"/>
          <w:sz w:val="18"/>
          <w:szCs w:val="18"/>
        </w:rPr>
        <w:br w:type="page"/>
      </w:r>
    </w:p>
    <w:p w14:paraId="068629CC" w14:textId="77777777" w:rsidR="003D7AFE" w:rsidRPr="003D7AFE" w:rsidRDefault="003D7AFE" w:rsidP="003D7AFE">
      <w:pPr>
        <w:pStyle w:val="Nagwek1"/>
        <w:rPr>
          <w:rFonts w:ascii="Arial" w:hAnsi="Arial" w:cs="Arial"/>
          <w:sz w:val="24"/>
          <w:szCs w:val="24"/>
        </w:rPr>
      </w:pPr>
      <w:bookmarkStart w:id="6" w:name="_Toc189206100"/>
      <w:r w:rsidRPr="003D7AFE">
        <w:rPr>
          <w:rFonts w:ascii="Arial" w:hAnsi="Arial" w:cs="Arial"/>
          <w:sz w:val="24"/>
          <w:szCs w:val="24"/>
        </w:rPr>
        <w:lastRenderedPageBreak/>
        <w:t>1. WSTĘP</w:t>
      </w:r>
      <w:bookmarkEnd w:id="6"/>
    </w:p>
    <w:p w14:paraId="63FE3200" w14:textId="77777777" w:rsidR="003D7AFE" w:rsidRPr="003D7AFE" w:rsidRDefault="003D7AFE" w:rsidP="003D7AFE">
      <w:pPr>
        <w:pStyle w:val="Nagwek2"/>
        <w:rPr>
          <w:rFonts w:ascii="Arial" w:hAnsi="Arial" w:cs="Arial"/>
          <w:sz w:val="20"/>
          <w:szCs w:val="20"/>
        </w:rPr>
      </w:pPr>
      <w:bookmarkStart w:id="7" w:name="_Toc189206101"/>
      <w:r w:rsidRPr="003D7AFE">
        <w:rPr>
          <w:rFonts w:ascii="Arial" w:hAnsi="Arial" w:cs="Arial"/>
          <w:sz w:val="20"/>
          <w:szCs w:val="20"/>
        </w:rPr>
        <w:t>1.1 Informacje ogólne</w:t>
      </w:r>
      <w:bookmarkEnd w:id="7"/>
    </w:p>
    <w:p w14:paraId="29D1215D" w14:textId="0CD79132" w:rsidR="002015EE" w:rsidRDefault="003D7AFE" w:rsidP="002015EE">
      <w:pPr>
        <w:pStyle w:val="NormalnyWeb"/>
        <w:spacing w:before="0" w:beforeAutospacing="0" w:after="0" w:afterAutospacing="0"/>
        <w:jc w:val="both"/>
        <w:rPr>
          <w:ins w:id="8" w:author="RP" w:date="2025-01-31T11:04:00Z"/>
          <w:rFonts w:ascii="Arial" w:hAnsi="Arial" w:cs="Arial"/>
          <w:color w:val="000000"/>
          <w:sz w:val="20"/>
          <w:szCs w:val="20"/>
        </w:rPr>
      </w:pPr>
      <w:r w:rsidRPr="003D7AFE">
        <w:rPr>
          <w:rFonts w:ascii="Arial" w:hAnsi="Arial" w:cs="Arial"/>
          <w:color w:val="000000"/>
          <w:sz w:val="20"/>
          <w:szCs w:val="20"/>
        </w:rPr>
        <w:t xml:space="preserve">Automatyka jest powszechnym zjawiskiem we współczesnym, zrobotyzowanym i technologicznie zaawansowanym świecie. Nieustanny wyścig oraz pogoń za najnowocześniejszą technologią wywiera ogromny wpływ na ogólny rozwój automatyki oraz robotyki. Jest to dziedzina nauki, która </w:t>
      </w:r>
      <w:del w:id="9" w:author="RP" w:date="2025-01-31T11:01:00Z">
        <w:r w:rsidRPr="003D7AFE" w:rsidDel="00BA5042">
          <w:rPr>
            <w:rFonts w:ascii="Arial" w:hAnsi="Arial" w:cs="Arial"/>
            <w:color w:val="000000"/>
            <w:sz w:val="20"/>
            <w:szCs w:val="20"/>
          </w:rPr>
          <w:delText>ogólnikowo mówiąc</w:delText>
        </w:r>
      </w:del>
      <w:ins w:id="10" w:author="RP" w:date="2025-01-31T11:01:00Z">
        <w:r w:rsidR="00BA5042">
          <w:rPr>
            <w:rFonts w:ascii="Arial" w:hAnsi="Arial" w:cs="Arial"/>
            <w:color w:val="000000"/>
            <w:sz w:val="20"/>
            <w:szCs w:val="20"/>
          </w:rPr>
          <w:t>między innymi</w:t>
        </w:r>
      </w:ins>
      <w:r w:rsidRPr="003D7AFE">
        <w:rPr>
          <w:rFonts w:ascii="Arial" w:hAnsi="Arial" w:cs="Arial"/>
          <w:color w:val="000000"/>
          <w:sz w:val="20"/>
          <w:szCs w:val="20"/>
        </w:rPr>
        <w:t xml:space="preserve"> zajmuje się sterowaniem </w:t>
      </w:r>
      <w:del w:id="11" w:author="RP" w:date="2025-01-31T11:01:00Z">
        <w:r w:rsidRPr="003D7AFE" w:rsidDel="00BA5042">
          <w:rPr>
            <w:rFonts w:ascii="Arial" w:hAnsi="Arial" w:cs="Arial"/>
            <w:color w:val="000000"/>
            <w:sz w:val="20"/>
            <w:szCs w:val="20"/>
          </w:rPr>
          <w:delText xml:space="preserve">jakimś </w:delText>
        </w:r>
      </w:del>
      <w:r w:rsidRPr="003D7AFE">
        <w:rPr>
          <w:rFonts w:ascii="Arial" w:hAnsi="Arial" w:cs="Arial"/>
          <w:color w:val="000000"/>
          <w:sz w:val="20"/>
          <w:szCs w:val="20"/>
        </w:rPr>
        <w:t xml:space="preserve">procesem lub </w:t>
      </w:r>
      <w:del w:id="12" w:author="RP" w:date="2025-01-31T11:01:00Z">
        <w:r w:rsidRPr="003D7AFE" w:rsidDel="00BA5042">
          <w:rPr>
            <w:rFonts w:ascii="Arial" w:hAnsi="Arial" w:cs="Arial"/>
            <w:color w:val="000000"/>
            <w:sz w:val="20"/>
            <w:szCs w:val="20"/>
          </w:rPr>
          <w:delText xml:space="preserve">ogólnie </w:delText>
        </w:r>
      </w:del>
      <w:r w:rsidRPr="003D7AFE">
        <w:rPr>
          <w:rFonts w:ascii="Arial" w:hAnsi="Arial" w:cs="Arial"/>
          <w:color w:val="000000"/>
          <w:sz w:val="20"/>
          <w:szCs w:val="20"/>
        </w:rPr>
        <w:t xml:space="preserve">obiektem. Jest ona ściśle związana z eliminacją udziału człowieka w procesach żmudnych, powtarzalnych oraz takich, które potrzebują dużej precyzji. Ułatwia ona osiąganie zadowalających rezultatów, które mogą być opisane poprzez wskaźniki jakości sterowania. Z automatyką ściśle związane są układy regulacji, </w:t>
      </w:r>
      <w:del w:id="13" w:author="RP" w:date="2025-01-31T11:02:00Z">
        <w:r w:rsidRPr="003D7AFE" w:rsidDel="00BA5042">
          <w:rPr>
            <w:rFonts w:ascii="Arial" w:hAnsi="Arial" w:cs="Arial"/>
            <w:color w:val="000000"/>
            <w:sz w:val="20"/>
            <w:szCs w:val="20"/>
          </w:rPr>
          <w:delText xml:space="preserve">układy </w:delText>
        </w:r>
      </w:del>
      <w:r w:rsidRPr="003D7AFE">
        <w:rPr>
          <w:rFonts w:ascii="Arial" w:hAnsi="Arial" w:cs="Arial"/>
          <w:color w:val="000000"/>
          <w:sz w:val="20"/>
          <w:szCs w:val="20"/>
        </w:rPr>
        <w:t xml:space="preserve">które są niezbędne do utrzymania i kontrolowania pożądanych parametrów systemów.  </w:t>
      </w:r>
      <w:del w:id="14" w:author="RP" w:date="2025-01-31T11:02:00Z">
        <w:r w:rsidRPr="003D7AFE" w:rsidDel="00BA5042">
          <w:rPr>
            <w:rFonts w:ascii="Arial" w:hAnsi="Arial" w:cs="Arial"/>
            <w:color w:val="000000"/>
            <w:sz w:val="20"/>
            <w:szCs w:val="20"/>
          </w:rPr>
          <w:delText xml:space="preserve">Liczba układów sterowania z dnia na dzień nieustannie rośnie. Ten fenomen rozwoju technologicznego zmusza do stosowania  coraz to lepszych i dokładniejszych układów sterowań.  </w:delText>
        </w:r>
      </w:del>
      <w:proofErr w:type="spellStart"/>
      <w:ins w:id="15" w:author="RP" w:date="2025-01-31T11:02:00Z">
        <w:r w:rsidR="00BA5042">
          <w:rPr>
            <w:rFonts w:ascii="Arial" w:hAnsi="Arial" w:cs="Arial"/>
            <w:color w:val="000000"/>
            <w:sz w:val="20"/>
            <w:szCs w:val="20"/>
          </w:rPr>
          <w:t>Syntaza</w:t>
        </w:r>
        <w:proofErr w:type="spellEnd"/>
        <w:r w:rsidR="00BA5042">
          <w:rPr>
            <w:rFonts w:ascii="Arial" w:hAnsi="Arial" w:cs="Arial"/>
            <w:color w:val="000000"/>
            <w:sz w:val="20"/>
            <w:szCs w:val="20"/>
          </w:rPr>
          <w:t xml:space="preserve"> to to samo co projektowanie (synteza = projektowanie) </w:t>
        </w:r>
      </w:ins>
      <w:del w:id="16" w:author="RP" w:date="2025-01-31T11:03:00Z">
        <w:r w:rsidRPr="003D7AFE" w:rsidDel="00BA5042">
          <w:rPr>
            <w:rFonts w:ascii="Arial" w:hAnsi="Arial" w:cs="Arial"/>
            <w:color w:val="000000"/>
            <w:sz w:val="20"/>
            <w:szCs w:val="20"/>
          </w:rPr>
          <w:delText xml:space="preserve">W celu zaprojektowania systemu sterowania, który skupia się na optymalizacji precyzji i niezawodności najpierw wykorzystujemy syntezę układów sterowania. </w:delText>
        </w:r>
      </w:del>
      <w:r w:rsidRPr="003D7AFE">
        <w:rPr>
          <w:rFonts w:ascii="Arial" w:hAnsi="Arial" w:cs="Arial"/>
          <w:color w:val="000000"/>
          <w:sz w:val="20"/>
          <w:szCs w:val="20"/>
        </w:rPr>
        <w:t>Synteza jest to proces projektowania układu sterowania tak</w:t>
      </w:r>
      <w:ins w:id="17" w:author="RP" w:date="2025-01-31T11:03:00Z">
        <w:r w:rsidR="00BA5042">
          <w:rPr>
            <w:rFonts w:ascii="Arial" w:hAnsi="Arial" w:cs="Arial"/>
            <w:color w:val="000000"/>
            <w:sz w:val="20"/>
            <w:szCs w:val="20"/>
          </w:rPr>
          <w:t>,</w:t>
        </w:r>
      </w:ins>
      <w:r w:rsidRPr="003D7AFE">
        <w:rPr>
          <w:rFonts w:ascii="Arial" w:hAnsi="Arial" w:cs="Arial"/>
          <w:color w:val="000000"/>
          <w:sz w:val="20"/>
          <w:szCs w:val="20"/>
        </w:rPr>
        <w:t xml:space="preserve"> </w:t>
      </w:r>
      <w:ins w:id="18" w:author="RP" w:date="2025-01-31T11:03:00Z">
        <w:r w:rsidR="00BA5042">
          <w:rPr>
            <w:rFonts w:ascii="Arial" w:hAnsi="Arial" w:cs="Arial"/>
            <w:color w:val="000000"/>
            <w:sz w:val="20"/>
            <w:szCs w:val="20"/>
          </w:rPr>
          <w:t>a</w:t>
        </w:r>
      </w:ins>
      <w:r w:rsidRPr="003D7AFE">
        <w:rPr>
          <w:rFonts w:ascii="Arial" w:hAnsi="Arial" w:cs="Arial"/>
          <w:color w:val="000000"/>
          <w:sz w:val="20"/>
          <w:szCs w:val="20"/>
        </w:rPr>
        <w:t>by osiągnąć określone cele i zachowanie systemu sterowania. Opracowujemy w nim odpowiednią strategię sterowania</w:t>
      </w:r>
      <w:ins w:id="19" w:author="RP" w:date="2025-01-31T11:03:00Z">
        <w:r w:rsidR="00BA5042">
          <w:rPr>
            <w:rFonts w:ascii="Arial" w:hAnsi="Arial" w:cs="Arial"/>
            <w:color w:val="000000"/>
            <w:sz w:val="20"/>
            <w:szCs w:val="20"/>
          </w:rPr>
          <w:t>,</w:t>
        </w:r>
      </w:ins>
      <w:r w:rsidRPr="003D7AFE">
        <w:rPr>
          <w:rFonts w:ascii="Arial" w:hAnsi="Arial" w:cs="Arial"/>
          <w:color w:val="000000"/>
          <w:sz w:val="20"/>
          <w:szCs w:val="20"/>
        </w:rPr>
        <w:t xml:space="preserve"> </w:t>
      </w:r>
      <w:ins w:id="20" w:author="RP" w:date="2025-01-31T11:03:00Z">
        <w:r w:rsidR="00BA5042">
          <w:rPr>
            <w:rFonts w:ascii="Arial" w:hAnsi="Arial" w:cs="Arial"/>
            <w:color w:val="000000"/>
            <w:sz w:val="20"/>
            <w:szCs w:val="20"/>
          </w:rPr>
          <w:t>a</w:t>
        </w:r>
      </w:ins>
      <w:r w:rsidRPr="003D7AFE">
        <w:rPr>
          <w:rFonts w:ascii="Arial" w:hAnsi="Arial" w:cs="Arial"/>
          <w:color w:val="000000"/>
          <w:sz w:val="20"/>
          <w:szCs w:val="20"/>
        </w:rPr>
        <w:t xml:space="preserve">by regulować pracę obiektu, tak by ten spełnił pożądane warunki i zadania. Silnik prądu stałego jest </w:t>
      </w:r>
      <w:del w:id="21" w:author="RP" w:date="2025-01-31T11:03:00Z">
        <w:r w:rsidRPr="003D7AFE" w:rsidDel="00BA5042">
          <w:rPr>
            <w:rFonts w:ascii="Arial" w:hAnsi="Arial" w:cs="Arial"/>
            <w:color w:val="000000"/>
            <w:sz w:val="20"/>
            <w:szCs w:val="20"/>
          </w:rPr>
          <w:delText xml:space="preserve">idealnym </w:delText>
        </w:r>
      </w:del>
      <w:r w:rsidRPr="003D7AFE">
        <w:rPr>
          <w:rFonts w:ascii="Arial" w:hAnsi="Arial" w:cs="Arial"/>
          <w:color w:val="000000"/>
          <w:sz w:val="20"/>
          <w:szCs w:val="20"/>
        </w:rPr>
        <w:t xml:space="preserve">przykładem obiektu dynamicznego. Umożliwia on implementację wielu różnych układów sterowania w zmiennych warunkach oddziaływujących na model, chociażby takich jak działanie różnego rodzaju zakłóceń o różnej mocy i wpływie na proces sterowania. </w:t>
      </w:r>
      <w:del w:id="22" w:author="RP" w:date="2025-01-31T11:03:00Z">
        <w:r w:rsidRPr="003D7AFE" w:rsidDel="00BA5042">
          <w:rPr>
            <w:rFonts w:ascii="Arial" w:hAnsi="Arial" w:cs="Arial"/>
            <w:color w:val="000000"/>
            <w:sz w:val="20"/>
            <w:szCs w:val="20"/>
          </w:rPr>
          <w:delText xml:space="preserve">Synteza sterowania pełni kluczową rolę w inżynierii sterowania i ogólnie w technice, ma ona na celu stworzenie działania układu tak, by ten działał zgodnie z celem sterowania. </w:delText>
        </w:r>
      </w:del>
      <w:r w:rsidRPr="003D7AFE">
        <w:rPr>
          <w:rFonts w:ascii="Arial" w:hAnsi="Arial" w:cs="Arial"/>
          <w:color w:val="000000"/>
          <w:sz w:val="20"/>
          <w:szCs w:val="20"/>
        </w:rPr>
        <w:t>Celem sterowania</w:t>
      </w:r>
      <w:ins w:id="23" w:author="RP" w:date="2025-01-31T11:04:00Z">
        <w:r w:rsidR="00BA5042">
          <w:rPr>
            <w:rFonts w:ascii="Arial" w:hAnsi="Arial" w:cs="Arial"/>
            <w:color w:val="000000"/>
            <w:sz w:val="20"/>
            <w:szCs w:val="20"/>
          </w:rPr>
          <w:t>,</w:t>
        </w:r>
      </w:ins>
      <w:r w:rsidRPr="003D7AFE">
        <w:rPr>
          <w:rFonts w:ascii="Arial" w:hAnsi="Arial" w:cs="Arial"/>
          <w:color w:val="000000"/>
          <w:sz w:val="20"/>
          <w:szCs w:val="20"/>
        </w:rPr>
        <w:t xml:space="preserve"> w przypadku silnika prądu stałego</w:t>
      </w:r>
      <w:ins w:id="24" w:author="RP" w:date="2025-01-31T11:04:00Z">
        <w:r w:rsidR="00BA5042">
          <w:rPr>
            <w:rFonts w:ascii="Arial" w:hAnsi="Arial" w:cs="Arial"/>
            <w:color w:val="000000"/>
            <w:sz w:val="20"/>
            <w:szCs w:val="20"/>
          </w:rPr>
          <w:t>,</w:t>
        </w:r>
      </w:ins>
      <w:r w:rsidRPr="003D7AFE">
        <w:rPr>
          <w:rFonts w:ascii="Arial" w:hAnsi="Arial" w:cs="Arial"/>
          <w:color w:val="000000"/>
          <w:sz w:val="20"/>
          <w:szCs w:val="20"/>
        </w:rPr>
        <w:t xml:space="preserve"> jest utrzymanie określonej prędkości kątowej, która jest równa prędkości zadanej, nawet gdy wpływy czynników zewnętrznych niekorzystnie wpływają na układ sterowania. </w:t>
      </w:r>
      <w:del w:id="25" w:author="RP" w:date="2025-01-31T11:04:00Z">
        <w:r w:rsidRPr="003D7AFE" w:rsidDel="00BA5042">
          <w:rPr>
            <w:rFonts w:ascii="Arial" w:hAnsi="Arial" w:cs="Arial"/>
            <w:color w:val="000000"/>
            <w:sz w:val="20"/>
            <w:szCs w:val="20"/>
          </w:rPr>
          <w:delText>Synteza i sterowanie jest istotą automatyki i pozwala nam dążyć do pożądanej jakości i precyzji w procesach przemysłowych.</w:delText>
        </w:r>
      </w:del>
    </w:p>
    <w:p w14:paraId="44E9DF64" w14:textId="5B2BC9F5" w:rsidR="00BA5042" w:rsidRDefault="00BA5042" w:rsidP="002015EE">
      <w:pPr>
        <w:pStyle w:val="NormalnyWeb"/>
        <w:spacing w:before="0" w:beforeAutospacing="0" w:after="0" w:afterAutospacing="0"/>
        <w:jc w:val="both"/>
        <w:rPr>
          <w:ins w:id="26" w:author="RP" w:date="2025-01-31T11:04:00Z"/>
          <w:rFonts w:ascii="Arial" w:hAnsi="Arial" w:cs="Arial"/>
          <w:color w:val="000000"/>
          <w:sz w:val="20"/>
          <w:szCs w:val="20"/>
        </w:rPr>
      </w:pPr>
    </w:p>
    <w:p w14:paraId="39EF928C" w14:textId="7018CDB3" w:rsidR="00BA5042" w:rsidRDefault="00BA5042" w:rsidP="002015EE">
      <w:pPr>
        <w:pStyle w:val="NormalnyWeb"/>
        <w:spacing w:before="0" w:beforeAutospacing="0" w:after="0" w:afterAutospacing="0"/>
        <w:jc w:val="both"/>
        <w:rPr>
          <w:rFonts w:ascii="Arial" w:hAnsi="Arial" w:cs="Arial"/>
          <w:color w:val="000000"/>
          <w:sz w:val="20"/>
          <w:szCs w:val="20"/>
        </w:rPr>
      </w:pPr>
      <w:ins w:id="27" w:author="RP" w:date="2025-01-31T11:04:00Z">
        <w:r>
          <w:rPr>
            <w:rFonts w:ascii="Arial" w:hAnsi="Arial" w:cs="Arial"/>
            <w:color w:val="000000"/>
            <w:sz w:val="20"/>
            <w:szCs w:val="20"/>
          </w:rPr>
          <w:t>Szanowni panowie bardzo słabo to jest napisane i ź</w:t>
        </w:r>
      </w:ins>
      <w:ins w:id="28" w:author="RP" w:date="2025-01-31T11:05:00Z">
        <w:r>
          <w:rPr>
            <w:rFonts w:ascii="Arial" w:hAnsi="Arial" w:cs="Arial"/>
            <w:color w:val="000000"/>
            <w:sz w:val="20"/>
            <w:szCs w:val="20"/>
          </w:rPr>
          <w:t>le się to czyta</w:t>
        </w:r>
      </w:ins>
    </w:p>
    <w:p w14:paraId="56F9ADD2" w14:textId="77777777" w:rsidR="002015EE" w:rsidRDefault="002015EE">
      <w:pPr>
        <w:rPr>
          <w:rFonts w:ascii="Arial" w:eastAsia="Times New Roman" w:hAnsi="Arial" w:cs="Arial"/>
          <w:color w:val="000000"/>
          <w:sz w:val="20"/>
          <w:szCs w:val="20"/>
          <w:lang w:eastAsia="pl-PL"/>
        </w:rPr>
      </w:pPr>
      <w:r>
        <w:rPr>
          <w:rFonts w:ascii="Arial" w:hAnsi="Arial" w:cs="Arial"/>
          <w:color w:val="000000"/>
          <w:sz w:val="20"/>
          <w:szCs w:val="20"/>
        </w:rPr>
        <w:br w:type="page"/>
      </w:r>
    </w:p>
    <w:p w14:paraId="438E449B" w14:textId="77777777" w:rsidR="00F230CD" w:rsidRDefault="003D7AFE" w:rsidP="003D7AFE">
      <w:pPr>
        <w:pStyle w:val="Nagwek2"/>
        <w:rPr>
          <w:rFonts w:ascii="Arial" w:hAnsi="Arial" w:cs="Arial"/>
          <w:sz w:val="20"/>
          <w:szCs w:val="20"/>
        </w:rPr>
      </w:pPr>
      <w:bookmarkStart w:id="29" w:name="_Toc189206102"/>
      <w:r w:rsidRPr="003D7AFE">
        <w:rPr>
          <w:rFonts w:ascii="Arial" w:hAnsi="Arial" w:cs="Arial"/>
          <w:sz w:val="20"/>
          <w:szCs w:val="20"/>
        </w:rPr>
        <w:lastRenderedPageBreak/>
        <w:t>1.2 Ogólny przegląd literatury</w:t>
      </w:r>
      <w:bookmarkEnd w:id="29"/>
    </w:p>
    <w:p w14:paraId="43EAB6B0" w14:textId="77777777" w:rsidR="00F230CD" w:rsidRDefault="00F230CD" w:rsidP="00BA5042">
      <w:pPr>
        <w:spacing w:after="0" w:line="240" w:lineRule="auto"/>
        <w:jc w:val="both"/>
        <w:rPr>
          <w:rFonts w:ascii="Arial" w:hAnsi="Arial" w:cs="Arial"/>
          <w:sz w:val="20"/>
          <w:szCs w:val="20"/>
        </w:rPr>
        <w:pPrChange w:id="30" w:author="RP" w:date="2025-01-31T11:05:00Z">
          <w:pPr>
            <w:spacing w:after="0" w:line="240" w:lineRule="auto"/>
          </w:pPr>
        </w:pPrChange>
      </w:pPr>
      <w:r w:rsidRPr="00F230CD">
        <w:rPr>
          <w:rFonts w:ascii="Arial" w:hAnsi="Arial" w:cs="Arial"/>
          <w:sz w:val="20"/>
          <w:szCs w:val="20"/>
        </w:rPr>
        <w:t xml:space="preserve">Tematy </w:t>
      </w:r>
      <w:r>
        <w:rPr>
          <w:rFonts w:ascii="Arial" w:hAnsi="Arial" w:cs="Arial"/>
          <w:sz w:val="20"/>
          <w:szCs w:val="20"/>
        </w:rPr>
        <w:t>związane</w:t>
      </w:r>
      <w:r w:rsidRPr="00F230CD">
        <w:rPr>
          <w:rFonts w:ascii="Arial" w:hAnsi="Arial" w:cs="Arial"/>
          <w:sz w:val="20"/>
          <w:szCs w:val="20"/>
        </w:rPr>
        <w:t xml:space="preserve"> z modelowaniem oraz sterowaniem </w:t>
      </w:r>
      <w:r>
        <w:rPr>
          <w:rFonts w:ascii="Arial" w:hAnsi="Arial" w:cs="Arial"/>
          <w:sz w:val="20"/>
          <w:szCs w:val="20"/>
        </w:rPr>
        <w:t>obcowzbudnym silnikiem prądu stałego</w:t>
      </w:r>
      <w:r w:rsidRPr="00F230CD">
        <w:rPr>
          <w:rFonts w:ascii="Arial" w:hAnsi="Arial" w:cs="Arial"/>
          <w:sz w:val="20"/>
          <w:szCs w:val="20"/>
        </w:rPr>
        <w:t xml:space="preserve"> są omawiane </w:t>
      </w:r>
      <w:r>
        <w:rPr>
          <w:rFonts w:ascii="Arial" w:hAnsi="Arial" w:cs="Arial"/>
          <w:sz w:val="20"/>
          <w:szCs w:val="20"/>
        </w:rPr>
        <w:t>zarówno w literaturze zagranicznej jak i polskiej.</w:t>
      </w:r>
      <w:r w:rsidRPr="00F230CD">
        <w:rPr>
          <w:rFonts w:ascii="Arial" w:hAnsi="Arial" w:cs="Arial"/>
          <w:sz w:val="20"/>
          <w:szCs w:val="20"/>
        </w:rPr>
        <w:t xml:space="preserve"> </w:t>
      </w:r>
      <w:r w:rsidR="00510CE5">
        <w:rPr>
          <w:rFonts w:ascii="Arial" w:hAnsi="Arial" w:cs="Arial"/>
          <w:sz w:val="20"/>
          <w:szCs w:val="20"/>
        </w:rPr>
        <w:t xml:space="preserve">Trzecia pozycja [3] zawiera kluczowe prawa fizyki zachodzące w silniku prądu stałego. Autor przedstawia podstawowe równania opisujące ruch i działanie silnika. Bardziej zaawansowane podejście prezentuje </w:t>
      </w:r>
      <w:r w:rsidR="00510CE5" w:rsidRPr="00F230CD">
        <w:rPr>
          <w:rFonts w:ascii="Arial" w:hAnsi="Arial" w:cs="Arial"/>
          <w:sz w:val="20"/>
          <w:szCs w:val="20"/>
        </w:rPr>
        <w:t>pozyc</w:t>
      </w:r>
      <w:r w:rsidR="00510CE5">
        <w:rPr>
          <w:rFonts w:ascii="Arial" w:hAnsi="Arial" w:cs="Arial"/>
          <w:sz w:val="20"/>
          <w:szCs w:val="20"/>
        </w:rPr>
        <w:t>ja czwarta</w:t>
      </w:r>
      <w:r w:rsidRPr="00F230CD">
        <w:rPr>
          <w:rFonts w:ascii="Arial" w:hAnsi="Arial" w:cs="Arial"/>
          <w:sz w:val="20"/>
          <w:szCs w:val="20"/>
        </w:rPr>
        <w:t xml:space="preserve"> [</w:t>
      </w:r>
      <w:r w:rsidR="00A609C4">
        <w:rPr>
          <w:rFonts w:ascii="Arial" w:hAnsi="Arial" w:cs="Arial"/>
          <w:sz w:val="20"/>
          <w:szCs w:val="20"/>
        </w:rPr>
        <w:t>4</w:t>
      </w:r>
      <w:r w:rsidRPr="00F230CD">
        <w:rPr>
          <w:rFonts w:ascii="Arial" w:hAnsi="Arial" w:cs="Arial"/>
          <w:sz w:val="20"/>
          <w:szCs w:val="20"/>
        </w:rPr>
        <w:t>]</w:t>
      </w:r>
      <w:r w:rsidR="00510CE5">
        <w:rPr>
          <w:rFonts w:ascii="Arial" w:hAnsi="Arial" w:cs="Arial"/>
          <w:sz w:val="20"/>
          <w:szCs w:val="20"/>
        </w:rPr>
        <w:t>, gdzie</w:t>
      </w:r>
      <w:r w:rsidRPr="00F230CD">
        <w:rPr>
          <w:rFonts w:ascii="Arial" w:hAnsi="Arial" w:cs="Arial"/>
          <w:sz w:val="20"/>
          <w:szCs w:val="20"/>
        </w:rPr>
        <w:t xml:space="preserve"> </w:t>
      </w:r>
      <w:r w:rsidR="00510CE5">
        <w:rPr>
          <w:rFonts w:ascii="Arial" w:hAnsi="Arial" w:cs="Arial"/>
          <w:sz w:val="20"/>
          <w:szCs w:val="20"/>
        </w:rPr>
        <w:t xml:space="preserve">autor </w:t>
      </w:r>
      <w:r w:rsidR="00A609C4">
        <w:rPr>
          <w:rFonts w:ascii="Arial" w:hAnsi="Arial" w:cs="Arial"/>
          <w:sz w:val="20"/>
          <w:szCs w:val="20"/>
        </w:rPr>
        <w:t>opisuje modelowanie silnika prądu stałego</w:t>
      </w:r>
      <w:r w:rsidRPr="00F230CD">
        <w:rPr>
          <w:rFonts w:ascii="Arial" w:hAnsi="Arial" w:cs="Arial"/>
          <w:sz w:val="20"/>
          <w:szCs w:val="20"/>
        </w:rPr>
        <w:t xml:space="preserve">. Autor skupia się na </w:t>
      </w:r>
      <w:r w:rsidR="00510CE5">
        <w:rPr>
          <w:rFonts w:ascii="Arial" w:hAnsi="Arial" w:cs="Arial"/>
          <w:sz w:val="20"/>
          <w:szCs w:val="20"/>
        </w:rPr>
        <w:t xml:space="preserve">rozbudowie </w:t>
      </w:r>
      <w:r w:rsidR="00A609C4">
        <w:rPr>
          <w:rFonts w:ascii="Arial" w:hAnsi="Arial" w:cs="Arial"/>
          <w:sz w:val="20"/>
          <w:szCs w:val="20"/>
        </w:rPr>
        <w:t>podstawowych praw</w:t>
      </w:r>
      <w:r w:rsidR="00510CE5">
        <w:rPr>
          <w:rFonts w:ascii="Arial" w:hAnsi="Arial" w:cs="Arial"/>
          <w:sz w:val="20"/>
          <w:szCs w:val="20"/>
        </w:rPr>
        <w:t xml:space="preserve"> </w:t>
      </w:r>
      <w:r w:rsidR="00A609C4">
        <w:rPr>
          <w:rFonts w:ascii="Arial" w:hAnsi="Arial" w:cs="Arial"/>
          <w:sz w:val="20"/>
          <w:szCs w:val="20"/>
        </w:rPr>
        <w:t xml:space="preserve">opisujących ruch i działanie obcowzbudnego prądu stałego oraz na </w:t>
      </w:r>
      <w:r w:rsidRPr="00F230CD">
        <w:rPr>
          <w:rFonts w:ascii="Arial" w:hAnsi="Arial" w:cs="Arial"/>
          <w:sz w:val="20"/>
          <w:szCs w:val="20"/>
        </w:rPr>
        <w:t xml:space="preserve">modelu matematycznym </w:t>
      </w:r>
      <w:r w:rsidR="00A609C4">
        <w:rPr>
          <w:rFonts w:ascii="Arial" w:hAnsi="Arial" w:cs="Arial"/>
          <w:sz w:val="20"/>
          <w:szCs w:val="20"/>
        </w:rPr>
        <w:t>wynikającym z tych praw</w:t>
      </w:r>
      <w:r w:rsidRPr="00F230CD">
        <w:rPr>
          <w:rFonts w:ascii="Arial" w:hAnsi="Arial" w:cs="Arial"/>
          <w:sz w:val="20"/>
          <w:szCs w:val="20"/>
        </w:rPr>
        <w:t>.</w:t>
      </w:r>
    </w:p>
    <w:p w14:paraId="1E6F699D" w14:textId="77777777" w:rsidR="00510CE5" w:rsidRDefault="00510CE5" w:rsidP="00F230CD">
      <w:pPr>
        <w:spacing w:after="0" w:line="240" w:lineRule="auto"/>
        <w:rPr>
          <w:rFonts w:ascii="Arial" w:hAnsi="Arial" w:cs="Arial"/>
          <w:sz w:val="20"/>
          <w:szCs w:val="20"/>
        </w:rPr>
      </w:pPr>
    </w:p>
    <w:p w14:paraId="33336030" w14:textId="02984A96" w:rsidR="00510CE5" w:rsidRDefault="00510CE5" w:rsidP="0015779C">
      <w:pPr>
        <w:spacing w:after="0" w:line="240" w:lineRule="auto"/>
        <w:ind w:left="1417" w:right="1417"/>
        <w:rPr>
          <w:ins w:id="31" w:author="RP" w:date="2025-01-31T11:05:00Z"/>
          <w:rFonts w:ascii="Arial" w:hAnsi="Arial" w:cs="Arial"/>
          <w:color w:val="FF0000"/>
          <w:sz w:val="20"/>
          <w:szCs w:val="20"/>
        </w:rPr>
      </w:pPr>
      <w:r w:rsidRPr="00510CE5">
        <w:rPr>
          <w:rFonts w:ascii="Arial" w:hAnsi="Arial" w:cs="Arial"/>
          <w:color w:val="FF0000"/>
          <w:sz w:val="20"/>
          <w:szCs w:val="20"/>
        </w:rPr>
        <w:t xml:space="preserve">Dasza część przy </w:t>
      </w:r>
      <w:r w:rsidR="0015779C">
        <w:rPr>
          <w:rFonts w:ascii="Arial" w:hAnsi="Arial" w:cs="Arial"/>
          <w:color w:val="FF0000"/>
          <w:sz w:val="20"/>
          <w:szCs w:val="20"/>
        </w:rPr>
        <w:t xml:space="preserve">pisaniu dalszych </w:t>
      </w:r>
      <w:r w:rsidRPr="00510CE5">
        <w:rPr>
          <w:rFonts w:ascii="Arial" w:hAnsi="Arial" w:cs="Arial"/>
          <w:color w:val="FF0000"/>
          <w:sz w:val="20"/>
          <w:szCs w:val="20"/>
        </w:rPr>
        <w:t>rozdzia</w:t>
      </w:r>
      <w:r w:rsidR="0015779C">
        <w:rPr>
          <w:rFonts w:ascii="Arial" w:hAnsi="Arial" w:cs="Arial"/>
          <w:color w:val="FF0000"/>
          <w:sz w:val="20"/>
          <w:szCs w:val="20"/>
        </w:rPr>
        <w:t>łów</w:t>
      </w:r>
      <w:r w:rsidRPr="00510CE5">
        <w:rPr>
          <w:rFonts w:ascii="Arial" w:hAnsi="Arial" w:cs="Arial"/>
          <w:color w:val="FF0000"/>
          <w:sz w:val="20"/>
          <w:szCs w:val="20"/>
        </w:rPr>
        <w:t xml:space="preserve"> 3</w:t>
      </w:r>
    </w:p>
    <w:p w14:paraId="27720807" w14:textId="5CAABC7A" w:rsidR="00BA5042" w:rsidRDefault="00BA5042" w:rsidP="00BA5042">
      <w:pPr>
        <w:spacing w:after="0" w:line="240" w:lineRule="auto"/>
        <w:ind w:right="1417"/>
        <w:rPr>
          <w:ins w:id="32" w:author="RP" w:date="2025-01-31T11:05:00Z"/>
          <w:rFonts w:ascii="Arial" w:hAnsi="Arial" w:cs="Arial"/>
          <w:color w:val="FF0000"/>
          <w:sz w:val="20"/>
          <w:szCs w:val="20"/>
        </w:rPr>
        <w:pPrChange w:id="33" w:author="RP" w:date="2025-01-31T11:05:00Z">
          <w:pPr>
            <w:spacing w:after="0" w:line="240" w:lineRule="auto"/>
            <w:ind w:left="1417" w:right="1417"/>
          </w:pPr>
        </w:pPrChange>
      </w:pPr>
    </w:p>
    <w:p w14:paraId="1D0D6D30" w14:textId="07E92B22" w:rsidR="00BA5042" w:rsidRPr="00BA5042" w:rsidRDefault="00BA5042" w:rsidP="00BA5042">
      <w:pPr>
        <w:spacing w:after="0" w:line="240" w:lineRule="auto"/>
        <w:ind w:right="1417"/>
        <w:jc w:val="both"/>
        <w:rPr>
          <w:rFonts w:ascii="Arial" w:hAnsi="Arial" w:cs="Arial"/>
          <w:color w:val="000000" w:themeColor="text1"/>
          <w:sz w:val="20"/>
          <w:szCs w:val="20"/>
          <w:rPrChange w:id="34" w:author="RP" w:date="2025-01-31T11:05:00Z">
            <w:rPr>
              <w:rFonts w:ascii="Arial" w:hAnsi="Arial" w:cs="Arial"/>
              <w:color w:val="FF0000"/>
              <w:sz w:val="20"/>
              <w:szCs w:val="20"/>
            </w:rPr>
          </w:rPrChange>
        </w:rPr>
        <w:pPrChange w:id="35" w:author="RP" w:date="2025-01-31T11:05:00Z">
          <w:pPr>
            <w:spacing w:after="0" w:line="240" w:lineRule="auto"/>
            <w:ind w:left="1417" w:right="1417"/>
          </w:pPr>
        </w:pPrChange>
      </w:pPr>
      <w:ins w:id="36" w:author="RP" w:date="2025-01-31T11:06:00Z">
        <w:r>
          <w:rPr>
            <w:rFonts w:ascii="Arial" w:hAnsi="Arial" w:cs="Arial"/>
            <w:color w:val="000000" w:themeColor="text1"/>
            <w:sz w:val="20"/>
            <w:szCs w:val="20"/>
          </w:rPr>
          <w:t>Panowie proszę pisać w formatce, zgodnie z wytycznymi p. Rektora – przesyłam przykładową bardzo dobrze napisaną pracę magisterską.</w:t>
        </w:r>
      </w:ins>
    </w:p>
    <w:p w14:paraId="54FDD519" w14:textId="77777777" w:rsidR="003D7AFE" w:rsidRPr="003D7AFE" w:rsidRDefault="003D7AFE" w:rsidP="003D7AFE">
      <w:pPr>
        <w:pStyle w:val="Nagwek2"/>
        <w:rPr>
          <w:rFonts w:ascii="Arial" w:hAnsi="Arial" w:cs="Arial"/>
          <w:sz w:val="20"/>
          <w:szCs w:val="20"/>
        </w:rPr>
      </w:pPr>
      <w:r w:rsidRPr="003D7AFE">
        <w:rPr>
          <w:rFonts w:ascii="Arial" w:hAnsi="Arial" w:cs="Arial"/>
        </w:rPr>
        <w:br/>
      </w:r>
      <w:bookmarkStart w:id="37" w:name="_Toc189206103"/>
      <w:r w:rsidRPr="003D7AFE">
        <w:rPr>
          <w:rFonts w:ascii="Arial" w:hAnsi="Arial" w:cs="Arial"/>
          <w:sz w:val="20"/>
          <w:szCs w:val="20"/>
        </w:rPr>
        <w:t>1.3 Cel i zakres pracy</w:t>
      </w:r>
      <w:bookmarkEnd w:id="37"/>
    </w:p>
    <w:p w14:paraId="28E4FABF" w14:textId="030A6A8A" w:rsidR="003D7AFE" w:rsidRPr="003D7AFE" w:rsidRDefault="003D7AFE" w:rsidP="003D7AFE">
      <w:pPr>
        <w:pStyle w:val="NormalnyWeb"/>
        <w:spacing w:before="0" w:beforeAutospacing="0" w:after="0" w:afterAutospacing="0"/>
        <w:jc w:val="both"/>
        <w:rPr>
          <w:rFonts w:ascii="Arial" w:hAnsi="Arial" w:cs="Arial"/>
        </w:rPr>
      </w:pPr>
      <w:r w:rsidRPr="003D7AFE">
        <w:rPr>
          <w:rFonts w:ascii="Arial" w:hAnsi="Arial" w:cs="Arial"/>
          <w:color w:val="000000"/>
          <w:sz w:val="20"/>
          <w:szCs w:val="20"/>
        </w:rPr>
        <w:t xml:space="preserve">Celem pracy jest synteza sterowania wybranym obiektem dynamicznym </w:t>
      </w:r>
      <w:ins w:id="38" w:author="RP" w:date="2025-01-31T11:07:00Z">
        <w:r w:rsidR="00BA5042">
          <w:rPr>
            <w:rFonts w:ascii="Arial" w:hAnsi="Arial" w:cs="Arial"/>
            <w:color w:val="000000"/>
            <w:sz w:val="20"/>
            <w:szCs w:val="20"/>
          </w:rPr>
          <w:t xml:space="preserve">i </w:t>
        </w:r>
      </w:ins>
      <w:r w:rsidRPr="003D7AFE">
        <w:rPr>
          <w:rFonts w:ascii="Arial" w:hAnsi="Arial" w:cs="Arial"/>
          <w:color w:val="000000"/>
          <w:sz w:val="20"/>
          <w:szCs w:val="20"/>
        </w:rPr>
        <w:t>nieliniowym. Efektem odpowiednio przeprowadzonej syntezy sterowania jest możliwie najbardziej zbliżona wartość prędkości wyjściowej do prędkości zadanej przy wpływie czynników zakłócających na model zamodelowanego silnika prądu stałego. Przedstawione zostaną trzy różne struktury układów sterowania, oraz trzy typy wpływów zewnętrznych na model obiektu silnika. Poprzez wykorzystanie każdego rodzaju zakłóceń, oraz odpowiednie zamodelowanie silnika na podstawie równań opisanych na podstawie fizyki zjawisk zachodzących w obiekcie, symulacja będzie zbliżona do warunków rzeczywistych. Model będzie stworzony w specjalistycznym środowisku komputerowym Matlab/SIMULINK. Po badaniach zostaną wyciągnięte odpowiednie wnioski opisujące jakość sterowania i skuteczność przeprowadzonej syntezy sterowania. </w:t>
      </w:r>
    </w:p>
    <w:p w14:paraId="737442FB" w14:textId="77777777" w:rsidR="003D7AFE" w:rsidRPr="003D7AFE" w:rsidRDefault="003D7AFE" w:rsidP="003D7AFE">
      <w:pPr>
        <w:rPr>
          <w:rFonts w:ascii="Arial" w:hAnsi="Arial" w:cs="Arial"/>
        </w:rPr>
      </w:pPr>
    </w:p>
    <w:p w14:paraId="4E3A8FF8" w14:textId="7268EA88" w:rsidR="003D7AFE" w:rsidRPr="003D7AFE" w:rsidRDefault="003D7AFE" w:rsidP="003D7AFE">
      <w:pPr>
        <w:pStyle w:val="NormalnyWeb"/>
        <w:spacing w:before="0" w:beforeAutospacing="0" w:after="0" w:afterAutospacing="0"/>
        <w:rPr>
          <w:rFonts w:ascii="Arial" w:hAnsi="Arial" w:cs="Arial"/>
          <w:color w:val="000000"/>
          <w:sz w:val="20"/>
          <w:szCs w:val="20"/>
          <w:u w:val="single"/>
        </w:rPr>
      </w:pPr>
      <w:r w:rsidRPr="003D7AFE">
        <w:rPr>
          <w:rFonts w:ascii="Arial" w:hAnsi="Arial" w:cs="Arial"/>
          <w:color w:val="000000"/>
          <w:sz w:val="20"/>
          <w:szCs w:val="20"/>
          <w:u w:val="single"/>
        </w:rPr>
        <w:t>Zakres projektu:</w:t>
      </w:r>
      <w:ins w:id="39" w:author="RP" w:date="2025-01-31T11:07:00Z">
        <w:r w:rsidR="00BA5042">
          <w:rPr>
            <w:rFonts w:ascii="Arial" w:hAnsi="Arial" w:cs="Arial"/>
            <w:color w:val="000000"/>
            <w:sz w:val="20"/>
            <w:szCs w:val="20"/>
            <w:u w:val="single"/>
          </w:rPr>
          <w:t xml:space="preserve"> Zakres projektu proszę wziąć z Moja PG z Waszego tematu</w:t>
        </w:r>
      </w:ins>
    </w:p>
    <w:p w14:paraId="37B1EF71" w14:textId="77777777" w:rsidR="003D7AFE" w:rsidRPr="003D7AFE" w:rsidRDefault="003D7AFE" w:rsidP="003D7AFE">
      <w:pPr>
        <w:pStyle w:val="NormalnyWeb"/>
        <w:spacing w:before="0" w:beforeAutospacing="0" w:after="0" w:afterAutospacing="0"/>
        <w:rPr>
          <w:rFonts w:ascii="Arial" w:hAnsi="Arial" w:cs="Arial"/>
        </w:rPr>
      </w:pPr>
    </w:p>
    <w:p w14:paraId="403B8D6E" w14:textId="77777777" w:rsidR="003D7AFE" w:rsidRPr="003D7AFE" w:rsidRDefault="003D7AFE" w:rsidP="003D7AFE">
      <w:pPr>
        <w:pStyle w:val="NormalnyWeb"/>
        <w:numPr>
          <w:ilvl w:val="0"/>
          <w:numId w:val="29"/>
        </w:numPr>
        <w:spacing w:before="0" w:beforeAutospacing="0" w:after="0" w:afterAutospacing="0"/>
        <w:textAlignment w:val="baseline"/>
        <w:rPr>
          <w:rFonts w:ascii="Arial" w:hAnsi="Arial" w:cs="Arial"/>
          <w:color w:val="000000"/>
          <w:sz w:val="20"/>
          <w:szCs w:val="20"/>
        </w:rPr>
      </w:pPr>
      <w:r w:rsidRPr="003D7AFE">
        <w:rPr>
          <w:rFonts w:ascii="Arial" w:hAnsi="Arial" w:cs="Arial"/>
          <w:color w:val="000000"/>
          <w:sz w:val="20"/>
          <w:szCs w:val="20"/>
        </w:rPr>
        <w:t xml:space="preserve">Opis budowy </w:t>
      </w:r>
      <w:r w:rsidR="009B6D1C">
        <w:rPr>
          <w:rFonts w:ascii="Arial" w:hAnsi="Arial" w:cs="Arial"/>
          <w:color w:val="000000"/>
          <w:sz w:val="20"/>
          <w:szCs w:val="20"/>
        </w:rPr>
        <w:t xml:space="preserve">obcowzbudnego </w:t>
      </w:r>
      <w:r w:rsidRPr="003D7AFE">
        <w:rPr>
          <w:rFonts w:ascii="Arial" w:hAnsi="Arial" w:cs="Arial"/>
          <w:color w:val="000000"/>
          <w:sz w:val="20"/>
          <w:szCs w:val="20"/>
        </w:rPr>
        <w:t>silnika prądu stałego</w:t>
      </w:r>
    </w:p>
    <w:p w14:paraId="47AD8476" w14:textId="77777777" w:rsidR="003D7AFE" w:rsidRDefault="003D7AFE" w:rsidP="003D7AFE">
      <w:pPr>
        <w:pStyle w:val="NormalnyWeb"/>
        <w:numPr>
          <w:ilvl w:val="0"/>
          <w:numId w:val="29"/>
        </w:numPr>
        <w:spacing w:before="0" w:beforeAutospacing="0" w:after="0" w:afterAutospacing="0"/>
        <w:textAlignment w:val="baseline"/>
        <w:rPr>
          <w:rFonts w:ascii="Arial" w:hAnsi="Arial" w:cs="Arial"/>
          <w:color w:val="000000"/>
          <w:sz w:val="20"/>
          <w:szCs w:val="20"/>
        </w:rPr>
      </w:pPr>
      <w:r w:rsidRPr="003D7AFE">
        <w:rPr>
          <w:rFonts w:ascii="Arial" w:hAnsi="Arial" w:cs="Arial"/>
          <w:color w:val="000000"/>
          <w:sz w:val="20"/>
          <w:szCs w:val="20"/>
        </w:rPr>
        <w:t>Opis fizyki zjawisk zachodzących w obiekcie za pomocą języka matematyki</w:t>
      </w:r>
    </w:p>
    <w:p w14:paraId="66BF71FD" w14:textId="77777777" w:rsidR="009B6D1C" w:rsidRDefault="009B6D1C" w:rsidP="003D7AFE">
      <w:pPr>
        <w:pStyle w:val="NormalnyWeb"/>
        <w:numPr>
          <w:ilvl w:val="0"/>
          <w:numId w:val="29"/>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Utworzenie modelu obcowzbudnego silnika prądu stałego</w:t>
      </w:r>
    </w:p>
    <w:p w14:paraId="5984EFEB" w14:textId="77777777" w:rsidR="009B6D1C" w:rsidRPr="003D7AFE" w:rsidRDefault="009B6D1C" w:rsidP="003D7AFE">
      <w:pPr>
        <w:pStyle w:val="NormalnyWeb"/>
        <w:numPr>
          <w:ilvl w:val="0"/>
          <w:numId w:val="29"/>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Dobór parametrów obiektu</w:t>
      </w:r>
    </w:p>
    <w:p w14:paraId="5BF4F19F" w14:textId="77777777" w:rsidR="003D7AFE" w:rsidRPr="003D7AFE" w:rsidRDefault="003D7AFE" w:rsidP="003D7AFE">
      <w:pPr>
        <w:pStyle w:val="NormalnyWeb"/>
        <w:numPr>
          <w:ilvl w:val="0"/>
          <w:numId w:val="29"/>
        </w:numPr>
        <w:spacing w:before="0" w:beforeAutospacing="0" w:after="0" w:afterAutospacing="0"/>
        <w:textAlignment w:val="baseline"/>
        <w:rPr>
          <w:rFonts w:ascii="Arial" w:hAnsi="Arial" w:cs="Arial"/>
          <w:color w:val="000000"/>
          <w:sz w:val="20"/>
          <w:szCs w:val="20"/>
        </w:rPr>
      </w:pPr>
      <w:r w:rsidRPr="003D7AFE">
        <w:rPr>
          <w:rFonts w:ascii="Arial" w:hAnsi="Arial" w:cs="Arial"/>
          <w:color w:val="000000"/>
          <w:sz w:val="20"/>
          <w:szCs w:val="20"/>
        </w:rPr>
        <w:t>Ogólny przegląd literatury</w:t>
      </w:r>
    </w:p>
    <w:p w14:paraId="5EE64623" w14:textId="77777777" w:rsidR="003D7AFE" w:rsidRPr="003D7AFE" w:rsidRDefault="003D7AFE" w:rsidP="003D7AFE">
      <w:pPr>
        <w:pStyle w:val="NormalnyWeb"/>
        <w:numPr>
          <w:ilvl w:val="0"/>
          <w:numId w:val="29"/>
        </w:numPr>
        <w:spacing w:before="0" w:beforeAutospacing="0" w:after="0" w:afterAutospacing="0"/>
        <w:textAlignment w:val="baseline"/>
        <w:rPr>
          <w:rFonts w:ascii="Arial" w:hAnsi="Arial" w:cs="Arial"/>
          <w:color w:val="000000"/>
          <w:sz w:val="20"/>
          <w:szCs w:val="20"/>
        </w:rPr>
      </w:pPr>
      <w:r w:rsidRPr="003D7AFE">
        <w:rPr>
          <w:rFonts w:ascii="Arial" w:hAnsi="Arial" w:cs="Arial"/>
          <w:color w:val="000000"/>
          <w:sz w:val="20"/>
          <w:szCs w:val="20"/>
        </w:rPr>
        <w:t>Opis regulatora PID, ułamkowego oraz rozmytego</w:t>
      </w:r>
    </w:p>
    <w:p w14:paraId="431DA3B3" w14:textId="77777777" w:rsidR="003D7AFE" w:rsidRPr="003D7AFE" w:rsidRDefault="003D7AFE" w:rsidP="003D7AFE">
      <w:pPr>
        <w:pStyle w:val="NormalnyWeb"/>
        <w:numPr>
          <w:ilvl w:val="0"/>
          <w:numId w:val="29"/>
        </w:numPr>
        <w:spacing w:before="0" w:beforeAutospacing="0" w:after="0" w:afterAutospacing="0"/>
        <w:textAlignment w:val="baseline"/>
        <w:rPr>
          <w:rFonts w:ascii="Arial" w:hAnsi="Arial" w:cs="Arial"/>
          <w:color w:val="000000"/>
          <w:sz w:val="20"/>
          <w:szCs w:val="20"/>
        </w:rPr>
      </w:pPr>
      <w:r w:rsidRPr="003D7AFE">
        <w:rPr>
          <w:rFonts w:ascii="Arial" w:hAnsi="Arial" w:cs="Arial"/>
          <w:color w:val="000000"/>
          <w:sz w:val="20"/>
          <w:szCs w:val="20"/>
        </w:rPr>
        <w:t>Dobór parametrów regulatorów</w:t>
      </w:r>
    </w:p>
    <w:p w14:paraId="631DF4F3" w14:textId="77777777" w:rsidR="003D7AFE" w:rsidRPr="003D7AFE" w:rsidRDefault="003D7AFE" w:rsidP="003D7AFE">
      <w:pPr>
        <w:pStyle w:val="NormalnyWeb"/>
        <w:numPr>
          <w:ilvl w:val="0"/>
          <w:numId w:val="29"/>
        </w:numPr>
        <w:spacing w:before="0" w:beforeAutospacing="0" w:after="0" w:afterAutospacing="0"/>
        <w:textAlignment w:val="baseline"/>
        <w:rPr>
          <w:rFonts w:ascii="Arial" w:hAnsi="Arial" w:cs="Arial"/>
          <w:color w:val="000000"/>
          <w:sz w:val="20"/>
          <w:szCs w:val="20"/>
        </w:rPr>
      </w:pPr>
      <w:r w:rsidRPr="003D7AFE">
        <w:rPr>
          <w:rFonts w:ascii="Arial" w:hAnsi="Arial" w:cs="Arial"/>
          <w:color w:val="000000"/>
          <w:sz w:val="20"/>
          <w:szCs w:val="20"/>
        </w:rPr>
        <w:t>Synteza sterowania</w:t>
      </w:r>
    </w:p>
    <w:p w14:paraId="0F4AEFD6" w14:textId="77777777" w:rsidR="003D7AFE" w:rsidRPr="003D7AFE" w:rsidRDefault="003D7AFE" w:rsidP="003D7AFE">
      <w:pPr>
        <w:pStyle w:val="NormalnyWeb"/>
        <w:numPr>
          <w:ilvl w:val="0"/>
          <w:numId w:val="29"/>
        </w:numPr>
        <w:spacing w:before="0" w:beforeAutospacing="0" w:after="0" w:afterAutospacing="0"/>
        <w:textAlignment w:val="baseline"/>
        <w:rPr>
          <w:rFonts w:ascii="Arial" w:hAnsi="Arial" w:cs="Arial"/>
          <w:color w:val="000000"/>
          <w:sz w:val="20"/>
          <w:szCs w:val="20"/>
        </w:rPr>
      </w:pPr>
      <w:r w:rsidRPr="003D7AFE">
        <w:rPr>
          <w:rFonts w:ascii="Arial" w:hAnsi="Arial" w:cs="Arial"/>
          <w:color w:val="000000"/>
          <w:sz w:val="20"/>
          <w:szCs w:val="20"/>
        </w:rPr>
        <w:t>Analiza przebiegów oraz wskaźników jakości</w:t>
      </w:r>
    </w:p>
    <w:p w14:paraId="48DFAB40" w14:textId="77777777" w:rsidR="003D7AFE" w:rsidRPr="003D7AFE" w:rsidRDefault="003D7AFE" w:rsidP="003D7AFE">
      <w:pPr>
        <w:pStyle w:val="NormalnyWeb"/>
        <w:numPr>
          <w:ilvl w:val="0"/>
          <w:numId w:val="29"/>
        </w:numPr>
        <w:spacing w:before="0" w:beforeAutospacing="0" w:after="0" w:afterAutospacing="0"/>
        <w:textAlignment w:val="baseline"/>
        <w:rPr>
          <w:rFonts w:ascii="Arial" w:hAnsi="Arial" w:cs="Arial"/>
          <w:color w:val="000000"/>
          <w:sz w:val="20"/>
          <w:szCs w:val="20"/>
        </w:rPr>
      </w:pPr>
      <w:r w:rsidRPr="003D7AFE">
        <w:rPr>
          <w:rFonts w:ascii="Arial" w:hAnsi="Arial" w:cs="Arial"/>
          <w:color w:val="000000"/>
          <w:sz w:val="20"/>
          <w:szCs w:val="20"/>
        </w:rPr>
        <w:t>Zastosowanie w symulacji różnego rodzaju zakłóceń</w:t>
      </w:r>
    </w:p>
    <w:p w14:paraId="47B98D2B" w14:textId="77777777" w:rsidR="003D7AFE" w:rsidRPr="003D7AFE" w:rsidRDefault="003D7AFE" w:rsidP="003D7AFE">
      <w:pPr>
        <w:pStyle w:val="NormalnyWeb"/>
        <w:numPr>
          <w:ilvl w:val="0"/>
          <w:numId w:val="29"/>
        </w:numPr>
        <w:spacing w:before="0" w:beforeAutospacing="0" w:after="0" w:afterAutospacing="0"/>
        <w:textAlignment w:val="baseline"/>
        <w:rPr>
          <w:rFonts w:ascii="Arial" w:hAnsi="Arial" w:cs="Arial"/>
          <w:color w:val="000000"/>
          <w:sz w:val="20"/>
          <w:szCs w:val="20"/>
        </w:rPr>
      </w:pPr>
      <w:r w:rsidRPr="003D7AFE">
        <w:rPr>
          <w:rFonts w:ascii="Arial" w:hAnsi="Arial" w:cs="Arial"/>
          <w:color w:val="000000"/>
          <w:sz w:val="20"/>
          <w:szCs w:val="20"/>
        </w:rPr>
        <w:t xml:space="preserve">Wyciągnięcie wniosków na temat jakości sterowania i tabelaryczne porównanie </w:t>
      </w:r>
    </w:p>
    <w:p w14:paraId="34697912" w14:textId="77777777" w:rsidR="003D7AFE" w:rsidRPr="003D7AFE" w:rsidRDefault="003D7AFE" w:rsidP="003D7AFE">
      <w:pPr>
        <w:pStyle w:val="NormalnyWeb"/>
        <w:numPr>
          <w:ilvl w:val="0"/>
          <w:numId w:val="29"/>
        </w:numPr>
        <w:spacing w:before="0" w:beforeAutospacing="0" w:after="0" w:afterAutospacing="0"/>
        <w:textAlignment w:val="baseline"/>
        <w:rPr>
          <w:rFonts w:ascii="Arial" w:hAnsi="Arial" w:cs="Arial"/>
          <w:color w:val="000000"/>
          <w:sz w:val="20"/>
          <w:szCs w:val="20"/>
        </w:rPr>
      </w:pPr>
      <w:r w:rsidRPr="003D7AFE">
        <w:rPr>
          <w:rFonts w:ascii="Arial" w:hAnsi="Arial" w:cs="Arial"/>
          <w:color w:val="000000"/>
          <w:sz w:val="20"/>
          <w:szCs w:val="20"/>
        </w:rPr>
        <w:t>rezultatów</w:t>
      </w:r>
    </w:p>
    <w:p w14:paraId="4D568832" w14:textId="77777777" w:rsidR="003D7AFE" w:rsidRPr="003D7AFE" w:rsidRDefault="003D7AFE" w:rsidP="003D7AFE">
      <w:pPr>
        <w:pStyle w:val="NormalnyWeb"/>
        <w:numPr>
          <w:ilvl w:val="0"/>
          <w:numId w:val="29"/>
        </w:numPr>
        <w:spacing w:before="0" w:beforeAutospacing="0" w:after="0" w:afterAutospacing="0"/>
        <w:textAlignment w:val="baseline"/>
        <w:rPr>
          <w:rFonts w:ascii="Arial" w:hAnsi="Arial" w:cs="Arial"/>
          <w:color w:val="000000"/>
          <w:sz w:val="20"/>
          <w:szCs w:val="20"/>
        </w:rPr>
      </w:pPr>
      <w:r w:rsidRPr="003D7AFE">
        <w:rPr>
          <w:rFonts w:ascii="Arial" w:hAnsi="Arial" w:cs="Arial"/>
          <w:color w:val="000000"/>
          <w:sz w:val="20"/>
          <w:szCs w:val="20"/>
        </w:rPr>
        <w:t>Analiza porównawcza wyników</w:t>
      </w:r>
    </w:p>
    <w:p w14:paraId="0BB3CC25" w14:textId="77777777" w:rsidR="003D7AFE" w:rsidRPr="003D7AFE" w:rsidRDefault="003D7AFE" w:rsidP="003D7AFE">
      <w:pPr>
        <w:pStyle w:val="Nagwek2"/>
        <w:rPr>
          <w:rFonts w:ascii="Arial" w:hAnsi="Arial" w:cs="Arial"/>
          <w:sz w:val="20"/>
          <w:szCs w:val="20"/>
        </w:rPr>
      </w:pPr>
      <w:r w:rsidRPr="003D7AFE">
        <w:rPr>
          <w:rFonts w:ascii="Arial" w:hAnsi="Arial" w:cs="Arial"/>
        </w:rPr>
        <w:br/>
      </w:r>
      <w:bookmarkStart w:id="40" w:name="_Toc189206104"/>
      <w:r w:rsidRPr="003D7AFE">
        <w:rPr>
          <w:rStyle w:val="apple-tab-span"/>
          <w:rFonts w:ascii="Arial" w:hAnsi="Arial" w:cs="Arial"/>
          <w:color w:val="000000"/>
          <w:sz w:val="20"/>
          <w:szCs w:val="20"/>
        </w:rPr>
        <w:t>1.4 Struktura pracy</w:t>
      </w:r>
      <w:bookmarkEnd w:id="40"/>
    </w:p>
    <w:p w14:paraId="0BAB6316" w14:textId="79DFFC98" w:rsidR="003D7AFE" w:rsidRPr="003D7AFE" w:rsidRDefault="003D7AFE" w:rsidP="003D7AFE">
      <w:pPr>
        <w:pStyle w:val="NormalnyWeb"/>
        <w:spacing w:before="0" w:beforeAutospacing="0" w:after="0" w:afterAutospacing="0"/>
        <w:jc w:val="both"/>
        <w:rPr>
          <w:rFonts w:ascii="Arial" w:hAnsi="Arial" w:cs="Arial"/>
        </w:rPr>
      </w:pPr>
      <w:r w:rsidRPr="003D7AFE">
        <w:rPr>
          <w:rFonts w:ascii="Arial" w:hAnsi="Arial" w:cs="Arial"/>
          <w:color w:val="000000"/>
          <w:sz w:val="20"/>
          <w:szCs w:val="20"/>
        </w:rPr>
        <w:t>W rozdziale drugim opisana została budowa silnika prądu stałego oraz przedstawi</w:t>
      </w:r>
      <w:ins w:id="41" w:author="RP" w:date="2025-01-31T11:08:00Z">
        <w:r w:rsidR="00BA5042">
          <w:rPr>
            <w:rFonts w:ascii="Arial" w:hAnsi="Arial" w:cs="Arial"/>
            <w:color w:val="000000"/>
            <w:sz w:val="20"/>
            <w:szCs w:val="20"/>
          </w:rPr>
          <w:t>ono</w:t>
        </w:r>
      </w:ins>
      <w:del w:id="42" w:author="RP" w:date="2025-01-31T11:08:00Z">
        <w:r w:rsidRPr="003D7AFE" w:rsidDel="00BA5042">
          <w:rPr>
            <w:rFonts w:ascii="Arial" w:hAnsi="Arial" w:cs="Arial"/>
            <w:color w:val="000000"/>
            <w:sz w:val="20"/>
            <w:szCs w:val="20"/>
          </w:rPr>
          <w:delText>enie</w:delText>
        </w:r>
      </w:del>
      <w:r w:rsidRPr="003D7AFE">
        <w:rPr>
          <w:rFonts w:ascii="Arial" w:hAnsi="Arial" w:cs="Arial"/>
          <w:color w:val="000000"/>
          <w:sz w:val="20"/>
          <w:szCs w:val="20"/>
        </w:rPr>
        <w:t xml:space="preserve"> opis</w:t>
      </w:r>
      <w:del w:id="43" w:author="RP" w:date="2025-01-31T11:08:00Z">
        <w:r w:rsidRPr="003D7AFE" w:rsidDel="00BA5042">
          <w:rPr>
            <w:rFonts w:ascii="Arial" w:hAnsi="Arial" w:cs="Arial"/>
            <w:color w:val="000000"/>
            <w:sz w:val="20"/>
            <w:szCs w:val="20"/>
          </w:rPr>
          <w:delText>u</w:delText>
        </w:r>
      </w:del>
      <w:r w:rsidRPr="003D7AFE">
        <w:rPr>
          <w:rFonts w:ascii="Arial" w:hAnsi="Arial" w:cs="Arial"/>
          <w:color w:val="000000"/>
          <w:sz w:val="20"/>
          <w:szCs w:val="20"/>
        </w:rPr>
        <w:t xml:space="preserve"> matematyczn</w:t>
      </w:r>
      <w:ins w:id="44" w:author="RP" w:date="2025-01-31T11:08:00Z">
        <w:r w:rsidR="00BA5042">
          <w:rPr>
            <w:rFonts w:ascii="Arial" w:hAnsi="Arial" w:cs="Arial"/>
            <w:color w:val="000000"/>
            <w:sz w:val="20"/>
            <w:szCs w:val="20"/>
          </w:rPr>
          <w:t>y</w:t>
        </w:r>
      </w:ins>
      <w:del w:id="45" w:author="RP" w:date="2025-01-31T11:08:00Z">
        <w:r w:rsidRPr="003D7AFE" w:rsidDel="00BA5042">
          <w:rPr>
            <w:rFonts w:ascii="Arial" w:hAnsi="Arial" w:cs="Arial"/>
            <w:color w:val="000000"/>
            <w:sz w:val="20"/>
            <w:szCs w:val="20"/>
          </w:rPr>
          <w:delText>ego</w:delText>
        </w:r>
      </w:del>
      <w:r w:rsidRPr="003D7AFE">
        <w:rPr>
          <w:rFonts w:ascii="Arial" w:hAnsi="Arial" w:cs="Arial"/>
          <w:color w:val="000000"/>
          <w:sz w:val="20"/>
          <w:szCs w:val="20"/>
        </w:rPr>
        <w:t xml:space="preserve"> zjawisk fizycznych zachodzących w obiekcie.</w:t>
      </w:r>
    </w:p>
    <w:p w14:paraId="49050CF2" w14:textId="099815E7" w:rsidR="003D7AFE" w:rsidRPr="003D7AFE" w:rsidRDefault="003D7AFE" w:rsidP="003D7AFE">
      <w:pPr>
        <w:pStyle w:val="NormalnyWeb"/>
        <w:spacing w:before="0" w:beforeAutospacing="0" w:after="0" w:afterAutospacing="0"/>
        <w:jc w:val="both"/>
        <w:rPr>
          <w:rFonts w:ascii="Arial" w:hAnsi="Arial" w:cs="Arial"/>
        </w:rPr>
      </w:pPr>
      <w:r w:rsidRPr="003D7AFE">
        <w:rPr>
          <w:rFonts w:ascii="Arial" w:hAnsi="Arial" w:cs="Arial"/>
          <w:color w:val="000000"/>
          <w:sz w:val="20"/>
          <w:szCs w:val="20"/>
        </w:rPr>
        <w:t xml:space="preserve">W rozdziale trzecim zostały podane informacje ogólne dotyczące projektowania sterowania. Zostały wybrane trzy typy regulatorów, które zostały zastosowane w systemie sterowania: klasyczny PID, ułamkowy </w:t>
      </w:r>
      <w:ins w:id="46" w:author="RP" w:date="2025-01-31T11:08:00Z">
        <w:r w:rsidR="00BA5042">
          <w:rPr>
            <w:rFonts w:ascii="Arial" w:hAnsi="Arial" w:cs="Arial"/>
            <w:color w:val="000000"/>
            <w:sz w:val="20"/>
            <w:szCs w:val="20"/>
          </w:rPr>
          <w:t xml:space="preserve">PID </w:t>
        </w:r>
      </w:ins>
      <w:r w:rsidRPr="003D7AFE">
        <w:rPr>
          <w:rFonts w:ascii="Arial" w:hAnsi="Arial" w:cs="Arial"/>
          <w:color w:val="000000"/>
          <w:sz w:val="20"/>
          <w:szCs w:val="20"/>
        </w:rPr>
        <w:t>oraz rozmyty.</w:t>
      </w:r>
    </w:p>
    <w:p w14:paraId="61CE8477" w14:textId="36EF515D" w:rsidR="003D7AFE" w:rsidRPr="003D7AFE" w:rsidRDefault="003D7AFE" w:rsidP="003D7AFE">
      <w:pPr>
        <w:pStyle w:val="NormalnyWeb"/>
        <w:spacing w:before="0" w:beforeAutospacing="0" w:after="0" w:afterAutospacing="0"/>
        <w:jc w:val="both"/>
        <w:rPr>
          <w:rFonts w:ascii="Arial" w:hAnsi="Arial" w:cs="Arial"/>
        </w:rPr>
      </w:pPr>
      <w:r w:rsidRPr="003D7AFE">
        <w:rPr>
          <w:rFonts w:ascii="Arial" w:hAnsi="Arial" w:cs="Arial"/>
          <w:color w:val="000000"/>
          <w:sz w:val="20"/>
          <w:szCs w:val="20"/>
        </w:rPr>
        <w:t xml:space="preserve">W rozdziale czwartym szczegółowo </w:t>
      </w:r>
      <w:del w:id="47" w:author="RP" w:date="2025-01-31T11:08:00Z">
        <w:r w:rsidRPr="003D7AFE" w:rsidDel="00BA5042">
          <w:rPr>
            <w:rFonts w:ascii="Arial" w:hAnsi="Arial" w:cs="Arial"/>
            <w:color w:val="000000"/>
            <w:sz w:val="20"/>
            <w:szCs w:val="20"/>
          </w:rPr>
          <w:delText xml:space="preserve">została przedstawiona </w:delText>
        </w:r>
      </w:del>
      <w:ins w:id="48" w:author="RP" w:date="2025-01-31T11:08:00Z">
        <w:r w:rsidR="00BA5042" w:rsidRPr="003D7AFE">
          <w:rPr>
            <w:rFonts w:ascii="Arial" w:hAnsi="Arial" w:cs="Arial"/>
            <w:color w:val="000000"/>
            <w:sz w:val="20"/>
            <w:szCs w:val="20"/>
          </w:rPr>
          <w:t>przedstawion</w:t>
        </w:r>
        <w:r w:rsidR="00BA5042">
          <w:rPr>
            <w:rFonts w:ascii="Arial" w:hAnsi="Arial" w:cs="Arial"/>
            <w:color w:val="000000"/>
            <w:sz w:val="20"/>
            <w:szCs w:val="20"/>
          </w:rPr>
          <w:t>o</w:t>
        </w:r>
        <w:r w:rsidR="00BA5042" w:rsidRPr="003D7AFE">
          <w:rPr>
            <w:rFonts w:ascii="Arial" w:hAnsi="Arial" w:cs="Arial"/>
            <w:color w:val="000000"/>
            <w:sz w:val="20"/>
            <w:szCs w:val="20"/>
          </w:rPr>
          <w:t xml:space="preserve"> </w:t>
        </w:r>
      </w:ins>
      <w:del w:id="49" w:author="RP" w:date="2025-01-31T11:09:00Z">
        <w:r w:rsidRPr="003D7AFE" w:rsidDel="004B2F4C">
          <w:rPr>
            <w:rFonts w:ascii="Arial" w:hAnsi="Arial" w:cs="Arial"/>
            <w:color w:val="000000"/>
            <w:sz w:val="20"/>
            <w:szCs w:val="20"/>
          </w:rPr>
          <w:delText>synteza sterowania</w:delText>
        </w:r>
      </w:del>
      <w:ins w:id="50" w:author="RP" w:date="2025-01-31T11:09:00Z">
        <w:r w:rsidR="004B2F4C">
          <w:rPr>
            <w:rFonts w:ascii="Arial" w:hAnsi="Arial" w:cs="Arial"/>
            <w:color w:val="000000"/>
            <w:sz w:val="20"/>
            <w:szCs w:val="20"/>
          </w:rPr>
          <w:t>badania symulacyjne</w:t>
        </w:r>
      </w:ins>
      <w:r w:rsidRPr="003D7AFE">
        <w:rPr>
          <w:rFonts w:ascii="Arial" w:hAnsi="Arial" w:cs="Arial"/>
          <w:color w:val="000000"/>
          <w:sz w:val="20"/>
          <w:szCs w:val="20"/>
        </w:rPr>
        <w:t xml:space="preserve"> dla badanego układu przy zastosowaniu trzech różnych typów regulatorów</w:t>
      </w:r>
      <w:ins w:id="51" w:author="RP" w:date="2025-01-31T11:08:00Z">
        <w:r w:rsidR="00BA5042">
          <w:rPr>
            <w:rFonts w:ascii="Arial" w:hAnsi="Arial" w:cs="Arial"/>
            <w:color w:val="000000"/>
            <w:sz w:val="20"/>
            <w:szCs w:val="20"/>
          </w:rPr>
          <w:t xml:space="preserve"> </w:t>
        </w:r>
      </w:ins>
      <w:r w:rsidRPr="003D7AFE">
        <w:rPr>
          <w:rFonts w:ascii="Arial" w:hAnsi="Arial" w:cs="Arial"/>
          <w:color w:val="000000"/>
          <w:sz w:val="20"/>
          <w:szCs w:val="20"/>
        </w:rPr>
        <w:t>(PID, ułamkowy</w:t>
      </w:r>
      <w:ins w:id="52" w:author="RP" w:date="2025-01-31T11:08:00Z">
        <w:r w:rsidR="00BA5042">
          <w:rPr>
            <w:rFonts w:ascii="Arial" w:hAnsi="Arial" w:cs="Arial"/>
            <w:color w:val="000000"/>
            <w:sz w:val="20"/>
            <w:szCs w:val="20"/>
          </w:rPr>
          <w:t xml:space="preserve"> </w:t>
        </w:r>
        <w:r w:rsidR="00BA5042">
          <w:rPr>
            <w:rFonts w:ascii="Arial" w:hAnsi="Arial" w:cs="Arial"/>
            <w:color w:val="000000"/>
            <w:sz w:val="20"/>
            <w:szCs w:val="20"/>
          </w:rPr>
          <w:lastRenderedPageBreak/>
          <w:t>PID</w:t>
        </w:r>
      </w:ins>
      <w:r w:rsidRPr="003D7AFE">
        <w:rPr>
          <w:rFonts w:ascii="Arial" w:hAnsi="Arial" w:cs="Arial"/>
          <w:color w:val="000000"/>
          <w:sz w:val="20"/>
          <w:szCs w:val="20"/>
        </w:rPr>
        <w:t>, rozmyty) oraz trzech różnych typów wpływów zewnętrznych na obiekt</w:t>
      </w:r>
      <w:ins w:id="53" w:author="RP" w:date="2025-01-31T11:09:00Z">
        <w:r w:rsidR="00BA5042">
          <w:rPr>
            <w:rFonts w:ascii="Arial" w:hAnsi="Arial" w:cs="Arial"/>
            <w:color w:val="000000"/>
            <w:sz w:val="20"/>
            <w:szCs w:val="20"/>
          </w:rPr>
          <w:t xml:space="preserve"> </w:t>
        </w:r>
      </w:ins>
      <w:r w:rsidRPr="003D7AFE">
        <w:rPr>
          <w:rFonts w:ascii="Arial" w:hAnsi="Arial" w:cs="Arial"/>
          <w:color w:val="000000"/>
          <w:sz w:val="20"/>
          <w:szCs w:val="20"/>
        </w:rPr>
        <w:t>(zakłócenia stałe, zmienne oraz brak zakłóceń wpływających na obiekt sterowania).</w:t>
      </w:r>
    </w:p>
    <w:p w14:paraId="4ABCC04B" w14:textId="77777777" w:rsidR="002015EE" w:rsidRDefault="003D7AFE" w:rsidP="002015EE">
      <w:pPr>
        <w:pStyle w:val="NormalnyWeb"/>
        <w:spacing w:before="0" w:beforeAutospacing="0" w:after="0" w:afterAutospacing="0"/>
        <w:jc w:val="both"/>
        <w:rPr>
          <w:rFonts w:ascii="Arial" w:hAnsi="Arial" w:cs="Arial"/>
          <w:color w:val="000000"/>
          <w:sz w:val="20"/>
          <w:szCs w:val="20"/>
        </w:rPr>
      </w:pPr>
      <w:r w:rsidRPr="003D7AFE">
        <w:rPr>
          <w:rFonts w:ascii="Arial" w:hAnsi="Arial" w:cs="Arial"/>
          <w:color w:val="000000"/>
          <w:sz w:val="20"/>
          <w:szCs w:val="20"/>
        </w:rPr>
        <w:t>Rozdział piąty stanowi podsumowanie badań oraz wykonanej pracy.</w:t>
      </w:r>
    </w:p>
    <w:p w14:paraId="4629C8C6" w14:textId="77777777" w:rsidR="002015EE" w:rsidRDefault="002015EE">
      <w:pPr>
        <w:rPr>
          <w:rFonts w:ascii="Arial" w:eastAsia="Times New Roman" w:hAnsi="Arial" w:cs="Arial"/>
          <w:color w:val="000000"/>
          <w:sz w:val="20"/>
          <w:szCs w:val="20"/>
          <w:lang w:eastAsia="pl-PL"/>
        </w:rPr>
      </w:pPr>
      <w:r>
        <w:rPr>
          <w:rFonts w:ascii="Arial" w:hAnsi="Arial" w:cs="Arial"/>
          <w:color w:val="000000"/>
          <w:sz w:val="20"/>
          <w:szCs w:val="20"/>
        </w:rPr>
        <w:br w:type="page"/>
      </w:r>
    </w:p>
    <w:p w14:paraId="4C08315D" w14:textId="77777777" w:rsidR="003D7AFE" w:rsidRPr="003D7AFE" w:rsidRDefault="003D7AFE" w:rsidP="003D7AFE">
      <w:pPr>
        <w:pStyle w:val="Nagwek1"/>
        <w:rPr>
          <w:rFonts w:ascii="Arial" w:hAnsi="Arial" w:cs="Arial"/>
          <w:sz w:val="24"/>
          <w:szCs w:val="24"/>
        </w:rPr>
      </w:pPr>
      <w:bookmarkStart w:id="54" w:name="_Toc189206105"/>
      <w:r w:rsidRPr="003D7AFE">
        <w:rPr>
          <w:rFonts w:ascii="Arial" w:hAnsi="Arial" w:cs="Arial"/>
          <w:sz w:val="24"/>
          <w:szCs w:val="24"/>
        </w:rPr>
        <w:lastRenderedPageBreak/>
        <w:t>2. OPIS OBIEKTU STEROWANIA I JEGO MODEL</w:t>
      </w:r>
      <w:bookmarkEnd w:id="54"/>
    </w:p>
    <w:p w14:paraId="715AAA07" w14:textId="77777777" w:rsidR="003D7AFE" w:rsidRPr="003D7AFE" w:rsidRDefault="003D7AFE" w:rsidP="003D7AFE">
      <w:pPr>
        <w:pStyle w:val="Nagwek1"/>
        <w:rPr>
          <w:rFonts w:ascii="Arial" w:hAnsi="Arial" w:cs="Arial"/>
          <w:sz w:val="24"/>
          <w:szCs w:val="24"/>
        </w:rPr>
      </w:pPr>
      <w:r w:rsidRPr="003D7AFE">
        <w:rPr>
          <w:rFonts w:ascii="Arial" w:hAnsi="Arial" w:cs="Arial"/>
        </w:rPr>
        <w:br/>
      </w:r>
      <w:bookmarkStart w:id="55" w:name="_Toc189206106"/>
      <w:r w:rsidRPr="003D7AFE">
        <w:rPr>
          <w:rFonts w:ascii="Arial" w:eastAsia="Arial" w:hAnsi="Arial" w:cs="Arial"/>
          <w:sz w:val="20"/>
        </w:rPr>
        <w:t>2.1 Budowa i działanie obcowzbudnego silnika prądu stałego</w:t>
      </w:r>
      <w:bookmarkEnd w:id="55"/>
    </w:p>
    <w:p w14:paraId="3E39C84D" w14:textId="77777777" w:rsidR="003D7AFE" w:rsidRPr="003D7AFE" w:rsidRDefault="003D7AFE" w:rsidP="003D7AFE">
      <w:pPr>
        <w:pBdr>
          <w:top w:val="none" w:sz="4" w:space="0" w:color="000000"/>
          <w:left w:val="none" w:sz="4" w:space="0" w:color="000000"/>
          <w:bottom w:val="none" w:sz="4" w:space="0" w:color="000000"/>
          <w:right w:val="none" w:sz="4" w:space="0" w:color="000000"/>
        </w:pBdr>
        <w:spacing w:line="331" w:lineRule="auto"/>
        <w:jc w:val="both"/>
        <w:rPr>
          <w:rFonts w:ascii="Arial" w:eastAsia="Arial" w:hAnsi="Arial" w:cs="Arial"/>
          <w:color w:val="000000"/>
          <w:sz w:val="20"/>
        </w:rPr>
      </w:pPr>
      <w:r w:rsidRPr="003D7AFE">
        <w:rPr>
          <w:rFonts w:ascii="Arial" w:eastAsia="Arial" w:hAnsi="Arial" w:cs="Arial"/>
          <w:b/>
          <w:color w:val="000000"/>
        </w:rPr>
        <w:tab/>
      </w:r>
      <w:r w:rsidRPr="003D7AFE">
        <w:rPr>
          <w:rFonts w:ascii="Arial" w:eastAsia="Arial" w:hAnsi="Arial" w:cs="Arial"/>
          <w:color w:val="000000"/>
          <w:sz w:val="20"/>
        </w:rPr>
        <w:t>Obcowzbudny silnik prądu stałego jest maszyną elektryczną zasilaną prądem stałym, której zadaniem jest konwersja energii elektrycznej w energię mechaniczną. Tego typu silniki wykorzystywane są w takich dziedzinach jak: transport, przemysł</w:t>
      </w:r>
      <w:r w:rsidR="00605C04">
        <w:rPr>
          <w:rFonts w:ascii="Arial" w:eastAsia="Arial" w:hAnsi="Arial" w:cs="Arial"/>
          <w:color w:val="000000"/>
          <w:sz w:val="20"/>
        </w:rPr>
        <w:t>.</w:t>
      </w:r>
    </w:p>
    <w:p w14:paraId="49C61241" w14:textId="77777777" w:rsidR="003D7AFE" w:rsidRPr="003D7AFE" w:rsidRDefault="003D7AFE" w:rsidP="003D7AFE">
      <w:pPr>
        <w:pBdr>
          <w:top w:val="none" w:sz="4" w:space="0" w:color="000000"/>
          <w:left w:val="none" w:sz="4" w:space="0" w:color="000000"/>
          <w:bottom w:val="none" w:sz="4" w:space="0" w:color="000000"/>
          <w:right w:val="none" w:sz="4" w:space="0" w:color="000000"/>
        </w:pBdr>
        <w:spacing w:line="331" w:lineRule="auto"/>
        <w:jc w:val="both"/>
        <w:rPr>
          <w:rFonts w:ascii="Arial" w:eastAsia="Arial" w:hAnsi="Arial" w:cs="Arial"/>
          <w:color w:val="000000"/>
          <w:sz w:val="20"/>
        </w:rPr>
      </w:pPr>
      <w:r w:rsidRPr="003D7AFE">
        <w:rPr>
          <w:rFonts w:ascii="Arial" w:eastAsia="Arial" w:hAnsi="Arial" w:cs="Arial"/>
          <w:color w:val="000000"/>
          <w:sz w:val="20"/>
        </w:rPr>
        <w:t xml:space="preserve">Obcowzbudny silnik prądu stałego wyróżnia się wśród silników szeregowych i bocznikowych tym, że jego obwód wzbudzenia jest zasilany z zewnętrznego źródła. Silnik tego typu zbudowany jest z takich elementów jak: stojan, wirnik, komutator oraz szczotki. Stojan </w:t>
      </w:r>
      <w:r w:rsidRPr="003D7AFE">
        <w:rPr>
          <w:rFonts w:ascii="Arial" w:eastAsia="Arial" w:hAnsi="Arial" w:cs="Arial"/>
          <w:sz w:val="20"/>
        </w:rPr>
        <w:t>widoczny na rysunku 2.1</w:t>
      </w:r>
      <w:r w:rsidRPr="003D7AFE">
        <w:rPr>
          <w:rFonts w:ascii="Arial" w:eastAsia="Arial" w:hAnsi="Arial" w:cs="Arial"/>
          <w:color w:val="000000"/>
          <w:sz w:val="20"/>
        </w:rPr>
        <w:t xml:space="preserve"> jest nieruchomą częścią złożoną z rdzenia magnetycznego wykonanego z laminowanej stali przewodzącej pole magnetyczne, uzwojeń wzbudzenia, nabiegunników kierujących pole magnetyczne ku wirnikowi oraz obudowy pomagającej w odprowadzeniu ciepła wytwarzanego wewnątrz silnika</w:t>
      </w:r>
      <w:r w:rsidR="00605C04">
        <w:rPr>
          <w:rFonts w:ascii="Arial" w:eastAsia="Arial" w:hAnsi="Arial" w:cs="Arial"/>
          <w:color w:val="000000"/>
          <w:sz w:val="20"/>
        </w:rPr>
        <w:t xml:space="preserve"> </w:t>
      </w:r>
      <w:r w:rsidR="00605C04" w:rsidRPr="009E1548">
        <w:rPr>
          <w:rFonts w:ascii="Arial" w:eastAsia="Arial" w:hAnsi="Arial" w:cs="Arial"/>
          <w:sz w:val="20"/>
        </w:rPr>
        <w:t>[</w:t>
      </w:r>
      <w:r w:rsidR="009E1548" w:rsidRPr="009E1548">
        <w:rPr>
          <w:rFonts w:ascii="Arial" w:eastAsia="Arial" w:hAnsi="Arial" w:cs="Arial"/>
          <w:sz w:val="20"/>
        </w:rPr>
        <w:t>1</w:t>
      </w:r>
      <w:r w:rsidR="00605C04" w:rsidRPr="009E1548">
        <w:rPr>
          <w:rFonts w:ascii="Arial" w:eastAsia="Arial" w:hAnsi="Arial" w:cs="Arial"/>
          <w:sz w:val="20"/>
        </w:rPr>
        <w:t>]</w:t>
      </w:r>
      <w:r w:rsidRPr="009E1548">
        <w:rPr>
          <w:rFonts w:ascii="Arial" w:eastAsia="Arial" w:hAnsi="Arial" w:cs="Arial"/>
          <w:sz w:val="20"/>
        </w:rPr>
        <w:t>.</w:t>
      </w:r>
      <w:r w:rsidRPr="003D7AFE">
        <w:rPr>
          <w:rFonts w:ascii="Arial" w:eastAsia="Arial" w:hAnsi="Arial" w:cs="Arial"/>
          <w:color w:val="000000"/>
          <w:sz w:val="20"/>
        </w:rPr>
        <w:t xml:space="preserve"> </w:t>
      </w:r>
    </w:p>
    <w:p w14:paraId="4EB7311D" w14:textId="77777777" w:rsidR="003D7AFE" w:rsidRPr="003D7AFE" w:rsidRDefault="003D7AFE" w:rsidP="003D7AFE">
      <w:pPr>
        <w:pBdr>
          <w:top w:val="none" w:sz="4" w:space="0" w:color="000000"/>
          <w:left w:val="none" w:sz="4" w:space="0" w:color="000000"/>
          <w:bottom w:val="none" w:sz="4" w:space="0" w:color="000000"/>
          <w:right w:val="none" w:sz="4" w:space="0" w:color="000000"/>
        </w:pBdr>
        <w:spacing w:line="331" w:lineRule="auto"/>
        <w:jc w:val="center"/>
        <w:rPr>
          <w:rFonts w:ascii="Arial" w:eastAsia="Arial" w:hAnsi="Arial" w:cs="Arial"/>
          <w:color w:val="000000"/>
          <w:sz w:val="20"/>
        </w:rPr>
      </w:pPr>
      <w:r w:rsidRPr="003D7AFE">
        <w:rPr>
          <w:rFonts w:ascii="Arial" w:eastAsia="Arial" w:hAnsi="Arial" w:cs="Arial"/>
          <w:color w:val="000000"/>
          <w:sz w:val="20"/>
        </w:rPr>
        <w:br/>
      </w:r>
      <w:r w:rsidRPr="003D7AFE">
        <w:rPr>
          <w:rFonts w:ascii="Arial" w:eastAsia="Arial" w:hAnsi="Arial" w:cs="Arial"/>
          <w:noProof/>
          <w:color w:val="000000"/>
          <w:sz w:val="20"/>
          <w:lang w:eastAsia="pl-PL"/>
        </w:rPr>
        <w:drawing>
          <wp:inline distT="0" distB="0" distL="0" distR="0" wp14:anchorId="28ACB139" wp14:editId="0417AB08">
            <wp:extent cx="4838700" cy="2771775"/>
            <wp:effectExtent l="19050" t="0" r="0" b="0"/>
            <wp:docPr id="3" name="Obraz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 cstate="print"/>
                    <a:srcRect/>
                    <a:stretch>
                      <a:fillRect/>
                    </a:stretch>
                  </pic:blipFill>
                  <pic:spPr bwMode="auto">
                    <a:xfrm>
                      <a:off x="0" y="0"/>
                      <a:ext cx="4838700" cy="2771775"/>
                    </a:xfrm>
                    <a:prstGeom prst="rect">
                      <a:avLst/>
                    </a:prstGeom>
                    <a:noFill/>
                    <a:ln w="9525">
                      <a:noFill/>
                      <a:miter lim="800000"/>
                      <a:headEnd/>
                      <a:tailEnd/>
                    </a:ln>
                  </pic:spPr>
                </pic:pic>
              </a:graphicData>
            </a:graphic>
          </wp:inline>
        </w:drawing>
      </w:r>
    </w:p>
    <w:p w14:paraId="2B6F808F" w14:textId="77777777" w:rsidR="004B2F4C" w:rsidRDefault="003D7AFE" w:rsidP="002015EE">
      <w:pPr>
        <w:pBdr>
          <w:top w:val="none" w:sz="4" w:space="0" w:color="000000"/>
          <w:left w:val="none" w:sz="4" w:space="0" w:color="000000"/>
          <w:bottom w:val="none" w:sz="4" w:space="0" w:color="000000"/>
          <w:right w:val="none" w:sz="4" w:space="0" w:color="000000"/>
        </w:pBdr>
        <w:spacing w:line="331" w:lineRule="auto"/>
        <w:jc w:val="center"/>
        <w:rPr>
          <w:ins w:id="56" w:author="RP" w:date="2025-01-31T11:12:00Z"/>
          <w:rFonts w:ascii="Arial" w:eastAsia="Arial" w:hAnsi="Arial" w:cs="Arial"/>
          <w:sz w:val="20"/>
        </w:rPr>
      </w:pPr>
      <w:r w:rsidRPr="003D7AFE">
        <w:rPr>
          <w:rFonts w:ascii="Arial" w:eastAsia="Arial" w:hAnsi="Arial" w:cs="Arial"/>
          <w:color w:val="000000"/>
          <w:sz w:val="18"/>
          <w:szCs w:val="20"/>
        </w:rPr>
        <w:t>Rys</w:t>
      </w:r>
      <w:r w:rsidRPr="003D7AFE">
        <w:rPr>
          <w:rFonts w:ascii="Arial" w:eastAsia="Arial" w:hAnsi="Arial" w:cs="Arial"/>
          <w:sz w:val="18"/>
          <w:szCs w:val="20"/>
        </w:rPr>
        <w:t>. 2.1</w:t>
      </w:r>
      <w:r w:rsidRPr="003D7AFE">
        <w:rPr>
          <w:rFonts w:ascii="Arial" w:eastAsia="Arial" w:hAnsi="Arial" w:cs="Arial"/>
          <w:color w:val="FF0000"/>
          <w:sz w:val="18"/>
          <w:szCs w:val="20"/>
        </w:rPr>
        <w:t xml:space="preserve"> </w:t>
      </w:r>
      <w:r w:rsidRPr="003D7AFE">
        <w:rPr>
          <w:rFonts w:ascii="Arial" w:eastAsia="Arial" w:hAnsi="Arial" w:cs="Arial"/>
          <w:color w:val="000000"/>
          <w:sz w:val="18"/>
          <w:szCs w:val="20"/>
        </w:rPr>
        <w:t>Rysunek stojana</w:t>
      </w:r>
      <w:r w:rsidR="00605C04">
        <w:rPr>
          <w:rFonts w:ascii="Arial" w:eastAsia="Arial" w:hAnsi="Arial" w:cs="Arial"/>
          <w:color w:val="000000"/>
          <w:sz w:val="18"/>
          <w:szCs w:val="20"/>
        </w:rPr>
        <w:t xml:space="preserve"> </w:t>
      </w:r>
      <w:r w:rsidR="00605C04" w:rsidRPr="009E1548">
        <w:rPr>
          <w:rFonts w:ascii="Arial" w:eastAsia="Arial" w:hAnsi="Arial" w:cs="Arial"/>
          <w:sz w:val="18"/>
          <w:szCs w:val="20"/>
        </w:rPr>
        <w:t>[</w:t>
      </w:r>
      <w:r w:rsidR="009E1548" w:rsidRPr="009E1548">
        <w:rPr>
          <w:rFonts w:ascii="Arial" w:eastAsia="Arial" w:hAnsi="Arial" w:cs="Arial"/>
          <w:sz w:val="18"/>
          <w:szCs w:val="20"/>
        </w:rPr>
        <w:t>2</w:t>
      </w:r>
      <w:r w:rsidR="00605C04" w:rsidRPr="009E1548">
        <w:rPr>
          <w:rFonts w:ascii="Arial" w:eastAsia="Arial" w:hAnsi="Arial" w:cs="Arial"/>
          <w:sz w:val="18"/>
          <w:szCs w:val="20"/>
        </w:rPr>
        <w:t>]</w:t>
      </w:r>
      <w:r w:rsidRPr="003D7AFE">
        <w:rPr>
          <w:rFonts w:ascii="Arial" w:eastAsia="Arial" w:hAnsi="Arial" w:cs="Arial"/>
          <w:color w:val="000000"/>
          <w:sz w:val="20"/>
        </w:rPr>
        <w:br/>
      </w:r>
    </w:p>
    <w:p w14:paraId="64E3F5C8" w14:textId="78992909" w:rsidR="003D7AFE" w:rsidRPr="002015EE" w:rsidRDefault="003D7AFE" w:rsidP="004B2F4C">
      <w:pPr>
        <w:pBdr>
          <w:top w:val="none" w:sz="4" w:space="0" w:color="000000"/>
          <w:left w:val="none" w:sz="4" w:space="0" w:color="000000"/>
          <w:bottom w:val="none" w:sz="4" w:space="0" w:color="000000"/>
          <w:right w:val="none" w:sz="4" w:space="0" w:color="000000"/>
        </w:pBdr>
        <w:spacing w:line="331" w:lineRule="auto"/>
        <w:jc w:val="both"/>
        <w:rPr>
          <w:rFonts w:ascii="Arial" w:eastAsia="Arial" w:hAnsi="Arial" w:cs="Arial"/>
          <w:color w:val="000000"/>
          <w:sz w:val="18"/>
        </w:rPr>
        <w:pPrChange w:id="57" w:author="RP" w:date="2025-01-31T11:12:00Z">
          <w:pPr>
            <w:pBdr>
              <w:top w:val="none" w:sz="4" w:space="0" w:color="000000"/>
              <w:left w:val="none" w:sz="4" w:space="0" w:color="000000"/>
              <w:bottom w:val="none" w:sz="4" w:space="0" w:color="000000"/>
              <w:right w:val="none" w:sz="4" w:space="0" w:color="000000"/>
            </w:pBdr>
            <w:spacing w:line="331" w:lineRule="auto"/>
            <w:jc w:val="center"/>
          </w:pPr>
        </w:pPrChange>
      </w:pPr>
      <w:r w:rsidRPr="003D7AFE">
        <w:rPr>
          <w:rFonts w:ascii="Arial" w:eastAsia="Arial" w:hAnsi="Arial" w:cs="Arial"/>
          <w:sz w:val="20"/>
        </w:rPr>
        <w:t>Wirnik widoczny na rysunku 2.2</w:t>
      </w:r>
      <w:ins w:id="58" w:author="RP" w:date="2025-01-31T11:12:00Z">
        <w:r w:rsidR="004B2F4C">
          <w:rPr>
            <w:rFonts w:ascii="Arial" w:eastAsia="Arial" w:hAnsi="Arial" w:cs="Arial"/>
            <w:sz w:val="20"/>
          </w:rPr>
          <w:t>,</w:t>
        </w:r>
      </w:ins>
      <w:r w:rsidRPr="003D7AFE">
        <w:rPr>
          <w:rFonts w:ascii="Arial" w:eastAsia="Arial" w:hAnsi="Arial" w:cs="Arial"/>
          <w:color w:val="000000"/>
          <w:sz w:val="20"/>
        </w:rPr>
        <w:t xml:space="preserve"> zwany również rotorem</w:t>
      </w:r>
      <w:ins w:id="59" w:author="RP" w:date="2025-01-31T11:12:00Z">
        <w:r w:rsidR="004B2F4C">
          <w:rPr>
            <w:rFonts w:ascii="Arial" w:eastAsia="Arial" w:hAnsi="Arial" w:cs="Arial"/>
            <w:color w:val="000000"/>
            <w:sz w:val="20"/>
          </w:rPr>
          <w:t>,</w:t>
        </w:r>
      </w:ins>
      <w:r w:rsidRPr="003D7AFE">
        <w:rPr>
          <w:rFonts w:ascii="Arial" w:eastAsia="Arial" w:hAnsi="Arial" w:cs="Arial"/>
          <w:color w:val="000000"/>
          <w:sz w:val="20"/>
        </w:rPr>
        <w:t xml:space="preserve"> jest ruchomą częścią umieszczoną wewnątrz stojana, składa się z uzwojeń nazywanych uzwojeniami twornika oraz rdzenia wykonanego z miękkiej stali. Uzwojenia są nawinięte na rdzeń.</w:t>
      </w:r>
    </w:p>
    <w:p w14:paraId="1858E81A" w14:textId="77777777" w:rsidR="003D7AFE" w:rsidRPr="003D7AFE" w:rsidRDefault="003D7AFE" w:rsidP="003D7AFE">
      <w:pPr>
        <w:pBdr>
          <w:top w:val="none" w:sz="4" w:space="0" w:color="000000"/>
          <w:left w:val="none" w:sz="4" w:space="0" w:color="000000"/>
          <w:bottom w:val="none" w:sz="4" w:space="0" w:color="000000"/>
          <w:right w:val="none" w:sz="4" w:space="0" w:color="000000"/>
        </w:pBdr>
        <w:spacing w:line="331" w:lineRule="auto"/>
        <w:jc w:val="center"/>
        <w:rPr>
          <w:rFonts w:ascii="Arial" w:eastAsia="Arial" w:hAnsi="Arial" w:cs="Arial"/>
          <w:color w:val="000000"/>
          <w:sz w:val="20"/>
        </w:rPr>
      </w:pPr>
      <w:r w:rsidRPr="003D7AFE">
        <w:rPr>
          <w:rFonts w:ascii="Arial" w:eastAsia="Arial" w:hAnsi="Arial" w:cs="Arial"/>
          <w:noProof/>
          <w:color w:val="000000"/>
          <w:sz w:val="20"/>
          <w:lang w:eastAsia="pl-PL"/>
        </w:rPr>
        <w:lastRenderedPageBreak/>
        <w:drawing>
          <wp:inline distT="0" distB="0" distL="0" distR="0" wp14:anchorId="1B0904C9" wp14:editId="4409534F">
            <wp:extent cx="3883025" cy="2783840"/>
            <wp:effectExtent l="19050" t="0" r="3175" b="0"/>
            <wp:docPr id="4" name="Obraz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 cstate="print"/>
                    <a:srcRect/>
                    <a:stretch>
                      <a:fillRect/>
                    </a:stretch>
                  </pic:blipFill>
                  <pic:spPr bwMode="auto">
                    <a:xfrm>
                      <a:off x="0" y="0"/>
                      <a:ext cx="3883025" cy="2783840"/>
                    </a:xfrm>
                    <a:prstGeom prst="rect">
                      <a:avLst/>
                    </a:prstGeom>
                    <a:noFill/>
                    <a:ln w="9525">
                      <a:noFill/>
                      <a:miter lim="800000"/>
                      <a:headEnd/>
                      <a:tailEnd/>
                    </a:ln>
                  </pic:spPr>
                </pic:pic>
              </a:graphicData>
            </a:graphic>
          </wp:inline>
        </w:drawing>
      </w:r>
    </w:p>
    <w:p w14:paraId="25CCFD3F" w14:textId="77777777" w:rsidR="003D7AFE" w:rsidRPr="003D7AFE" w:rsidRDefault="003D7AFE" w:rsidP="003D7AFE">
      <w:pPr>
        <w:pBdr>
          <w:top w:val="none" w:sz="4" w:space="0" w:color="000000"/>
          <w:left w:val="none" w:sz="4" w:space="0" w:color="000000"/>
          <w:bottom w:val="none" w:sz="4" w:space="0" w:color="000000"/>
          <w:right w:val="none" w:sz="4" w:space="0" w:color="000000"/>
        </w:pBdr>
        <w:spacing w:line="331" w:lineRule="auto"/>
        <w:jc w:val="center"/>
        <w:rPr>
          <w:rFonts w:ascii="Arial" w:eastAsia="Arial" w:hAnsi="Arial" w:cs="Arial"/>
          <w:sz w:val="18"/>
        </w:rPr>
      </w:pPr>
      <w:r w:rsidRPr="003D7AFE">
        <w:rPr>
          <w:rFonts w:ascii="Arial" w:eastAsia="Arial" w:hAnsi="Arial" w:cs="Arial"/>
          <w:sz w:val="18"/>
          <w:szCs w:val="20"/>
        </w:rPr>
        <w:t xml:space="preserve">Rys. 2.2 Rysunek </w:t>
      </w:r>
      <w:r w:rsidRPr="009E1548">
        <w:rPr>
          <w:rFonts w:ascii="Arial" w:eastAsia="Arial" w:hAnsi="Arial" w:cs="Arial"/>
          <w:sz w:val="18"/>
          <w:szCs w:val="20"/>
        </w:rPr>
        <w:t>wirnika</w:t>
      </w:r>
      <w:r w:rsidR="00605C04" w:rsidRPr="009E1548">
        <w:rPr>
          <w:rFonts w:ascii="Arial" w:eastAsia="Arial" w:hAnsi="Arial" w:cs="Arial"/>
          <w:sz w:val="18"/>
          <w:szCs w:val="20"/>
        </w:rPr>
        <w:t xml:space="preserve"> [</w:t>
      </w:r>
      <w:r w:rsidR="009E1548" w:rsidRPr="009E1548">
        <w:rPr>
          <w:rFonts w:ascii="Arial" w:eastAsia="Arial" w:hAnsi="Arial" w:cs="Arial"/>
          <w:sz w:val="18"/>
          <w:szCs w:val="20"/>
        </w:rPr>
        <w:t>2</w:t>
      </w:r>
      <w:r w:rsidR="00605C04" w:rsidRPr="009E1548">
        <w:rPr>
          <w:rFonts w:ascii="Arial" w:eastAsia="Arial" w:hAnsi="Arial" w:cs="Arial"/>
          <w:sz w:val="18"/>
          <w:szCs w:val="20"/>
        </w:rPr>
        <w:t>]</w:t>
      </w:r>
    </w:p>
    <w:p w14:paraId="441C1E85" w14:textId="77777777" w:rsidR="003D7AFE" w:rsidRPr="002015EE" w:rsidRDefault="003D7AFE" w:rsidP="003D7AFE">
      <w:pPr>
        <w:pBdr>
          <w:top w:val="none" w:sz="4" w:space="0" w:color="000000"/>
          <w:left w:val="none" w:sz="4" w:space="0" w:color="000000"/>
          <w:bottom w:val="none" w:sz="4" w:space="0" w:color="000000"/>
          <w:right w:val="none" w:sz="4" w:space="0" w:color="000000"/>
        </w:pBdr>
        <w:spacing w:line="331" w:lineRule="auto"/>
        <w:jc w:val="both"/>
        <w:rPr>
          <w:rFonts w:ascii="Arial" w:eastAsia="Arial" w:hAnsi="Arial" w:cs="Arial"/>
          <w:color w:val="000000"/>
          <w:sz w:val="20"/>
          <w:szCs w:val="20"/>
        </w:rPr>
      </w:pPr>
      <w:r w:rsidRPr="002015EE">
        <w:rPr>
          <w:rFonts w:ascii="Arial" w:eastAsia="Arial" w:hAnsi="Arial" w:cs="Arial"/>
          <w:color w:val="000000"/>
          <w:sz w:val="20"/>
          <w:szCs w:val="20"/>
        </w:rPr>
        <w:t xml:space="preserve">Przez uzwojenia twornika przepływa prąd z niezależnego źródła prądu stałego nazywany prądem twornika. Wirnik ze względu na budowę jest swego rodzaju elektromagnesem. Przez uzwojenia wzbudzenia również przepływa prąd z niezależnego źródła prądu stałego nazywany prądem wzbudzenia. Źródło prądu wzbudzenia nie jest tym samym źródłem, z którego pochodzi prąd twornika. Przepływ prądu wzbudzenia przez uzwojenia w stojanie wytwarza stałe pole magnetyczne, to zjawisko opisuje </w:t>
      </w:r>
      <w:r w:rsidRPr="002015EE">
        <w:rPr>
          <w:rFonts w:ascii="Arial" w:eastAsia="Arial" w:hAnsi="Arial" w:cs="Arial"/>
          <w:sz w:val="20"/>
          <w:szCs w:val="20"/>
        </w:rPr>
        <w:t>prawo Ampere’a (2.1).</w:t>
      </w:r>
    </w:p>
    <w:p w14:paraId="05CBBCD8" w14:textId="77777777" w:rsidR="003D7AFE" w:rsidRPr="002015EE" w:rsidRDefault="003D7AFE" w:rsidP="003D7AFE">
      <w:pPr>
        <w:pBdr>
          <w:top w:val="none" w:sz="4" w:space="0" w:color="000000"/>
          <w:left w:val="none" w:sz="4" w:space="0" w:color="000000"/>
          <w:bottom w:val="none" w:sz="4" w:space="0" w:color="000000"/>
          <w:right w:val="none" w:sz="4" w:space="0" w:color="000000"/>
        </w:pBdr>
        <w:spacing w:line="331" w:lineRule="auto"/>
        <w:rPr>
          <w:rFonts w:ascii="Arial" w:eastAsia="Arial" w:hAnsi="Arial" w:cs="Arial"/>
          <w:sz w:val="20"/>
          <w:szCs w:val="20"/>
        </w:rPr>
      </w:pPr>
      <w:r w:rsidRPr="002015EE">
        <w:rPr>
          <w:rFonts w:ascii="Arial" w:eastAsia="Arial" w:hAnsi="Arial" w:cs="Arial"/>
          <w:sz w:val="20"/>
          <w:szCs w:val="20"/>
        </w:rPr>
        <w:t>Prawo Ampere’a jest wyrażane zależnością</w:t>
      </w:r>
      <w:r w:rsidR="00605C04" w:rsidRPr="002015EE">
        <w:rPr>
          <w:rFonts w:ascii="Arial" w:eastAsia="Arial" w:hAnsi="Arial" w:cs="Arial"/>
          <w:sz w:val="20"/>
          <w:szCs w:val="20"/>
        </w:rPr>
        <w:t xml:space="preserve"> [</w:t>
      </w:r>
      <w:r w:rsidR="009E1548" w:rsidRPr="002015EE">
        <w:rPr>
          <w:rFonts w:ascii="Arial" w:eastAsia="Arial" w:hAnsi="Arial" w:cs="Arial"/>
          <w:sz w:val="20"/>
          <w:szCs w:val="20"/>
        </w:rPr>
        <w:t>1</w:t>
      </w:r>
      <w:r w:rsidR="00605C04" w:rsidRPr="002015EE">
        <w:rPr>
          <w:rFonts w:ascii="Arial" w:eastAsia="Arial" w:hAnsi="Arial" w:cs="Arial"/>
          <w:sz w:val="20"/>
          <w:szCs w:val="20"/>
        </w:rPr>
        <w:t>]</w:t>
      </w:r>
      <w:r w:rsidRPr="002015EE">
        <w:rPr>
          <w:rFonts w:ascii="Arial" w:eastAsia="Arial" w:hAnsi="Arial" w:cs="Arial"/>
          <w:sz w:val="20"/>
          <w:szCs w:val="20"/>
        </w:rPr>
        <w:t>:</w:t>
      </w:r>
    </w:p>
    <w:tbl>
      <w:tblPr>
        <w:tblStyle w:val="Tabela-Siatka"/>
        <w:tblW w:w="0" w:type="auto"/>
        <w:tblLayout w:type="fixed"/>
        <w:tblLook w:val="04A0" w:firstRow="1" w:lastRow="0" w:firstColumn="1" w:lastColumn="0" w:noHBand="0" w:noVBand="1"/>
      </w:tblPr>
      <w:tblGrid>
        <w:gridCol w:w="8645"/>
        <w:gridCol w:w="710"/>
      </w:tblGrid>
      <w:tr w:rsidR="003D7AFE" w:rsidRPr="002015EE" w14:paraId="049C4A34" w14:textId="77777777" w:rsidTr="003D7AFE">
        <w:trPr>
          <w:trHeight w:val="576"/>
        </w:trPr>
        <w:tc>
          <w:tcPr>
            <w:tcW w:w="8645" w:type="dxa"/>
            <w:tcBorders>
              <w:top w:val="none" w:sz="4" w:space="0" w:color="000000"/>
              <w:left w:val="none" w:sz="4" w:space="0" w:color="000000"/>
              <w:bottom w:val="none" w:sz="4" w:space="0" w:color="000000"/>
              <w:right w:val="none" w:sz="4" w:space="0" w:color="000000"/>
            </w:tcBorders>
          </w:tcPr>
          <w:p w14:paraId="74186CDA" w14:textId="77777777" w:rsidR="003D7AFE" w:rsidRPr="002015EE" w:rsidRDefault="00BA5042" w:rsidP="003D7AFE">
            <w:pPr>
              <w:pBdr>
                <w:top w:val="none" w:sz="4" w:space="0" w:color="000000"/>
                <w:left w:val="none" w:sz="4" w:space="0" w:color="000000"/>
                <w:bottom w:val="none" w:sz="4" w:space="0" w:color="000000"/>
                <w:right w:val="none" w:sz="4" w:space="0" w:color="000000"/>
              </w:pBdr>
              <w:spacing w:after="200" w:line="331" w:lineRule="auto"/>
              <w:rPr>
                <w:rFonts w:ascii="Arial" w:eastAsia="Arial" w:hAnsi="Arial" w:cs="Arial"/>
                <w:color w:val="000000"/>
                <w:sz w:val="20"/>
                <w:szCs w:val="20"/>
              </w:rPr>
            </w:pPr>
            <m:oMathPara>
              <m:oMath>
                <m:nary>
                  <m:naryPr>
                    <m:chr m:val="∮"/>
                    <m:limLoc m:val="undOvr"/>
                    <m:ctrlPr>
                      <w:rPr>
                        <w:rFonts w:ascii="Cambria Math" w:eastAsia="Cambria Math" w:hAnsi="Cambria Math" w:cs="Arial"/>
                        <w:i/>
                        <w:color w:val="000000"/>
                        <w:sz w:val="20"/>
                        <w:szCs w:val="20"/>
                      </w:rPr>
                    </m:ctrlPr>
                  </m:naryPr>
                  <m:sub>
                    <m:r>
                      <w:rPr>
                        <w:rFonts w:ascii="Cambria Math" w:eastAsia="Cambria Math" w:hAnsi="Cambria Math" w:cs="Arial"/>
                        <w:color w:val="000000"/>
                        <w:sz w:val="20"/>
                        <w:szCs w:val="20"/>
                      </w:rPr>
                      <m:t>∂</m:t>
                    </m:r>
                  </m:sub>
                  <m:sup>
                    <m:r>
                      <w:rPr>
                        <w:rFonts w:ascii="Cambria Math" w:eastAsia="Cambria Math" w:hAnsi="Cambria Math" w:cs="Arial"/>
                        <w:color w:val="000000"/>
                        <w:sz w:val="20"/>
                        <w:szCs w:val="20"/>
                      </w:rPr>
                      <m:t xml:space="preserve"> </m:t>
                    </m:r>
                  </m:sup>
                  <m:e>
                    <m:r>
                      <w:rPr>
                        <w:rFonts w:ascii="Cambria Math" w:eastAsia="Cambria Math" w:hAnsi="Cambria Math" w:cs="Arial"/>
                        <w:color w:val="000000"/>
                        <w:sz w:val="20"/>
                        <w:szCs w:val="20"/>
                      </w:rPr>
                      <m:t>B∙dS</m:t>
                    </m:r>
                    <m:r>
                      <w:rPr>
                        <w:rFonts w:ascii="Cambria Math" w:eastAsia="Cambria Math" w:hAnsi="Cambria Math" w:cs="Arial"/>
                        <w:sz w:val="20"/>
                        <w:szCs w:val="20"/>
                      </w:rPr>
                      <m:t>=</m:t>
                    </m:r>
                    <m:sSub>
                      <m:sSubPr>
                        <m:ctrlPr>
                          <w:rPr>
                            <w:rFonts w:ascii="Cambria Math" w:eastAsia="Cambria Math" w:hAnsi="Cambria Math" w:cs="Arial"/>
                            <w:i/>
                            <w:sz w:val="20"/>
                            <w:szCs w:val="20"/>
                          </w:rPr>
                        </m:ctrlPr>
                      </m:sSubPr>
                      <m:e>
                        <m:r>
                          <w:rPr>
                            <w:rFonts w:ascii="Cambria Math" w:eastAsia="Cambria Math" w:hAnsi="Cambria Math" w:cs="Arial"/>
                            <w:sz w:val="20"/>
                            <w:szCs w:val="20"/>
                          </w:rPr>
                          <m:t>μ</m:t>
                        </m:r>
                      </m:e>
                      <m:sub>
                        <m:r>
                          <w:rPr>
                            <w:rFonts w:ascii="Cambria Math" w:eastAsia="Cambria Math" w:hAnsi="Cambria Math" w:cs="Arial"/>
                            <w:sz w:val="20"/>
                            <w:szCs w:val="20"/>
                          </w:rPr>
                          <m:t>0</m:t>
                        </m:r>
                      </m:sub>
                    </m:sSub>
                    <m:r>
                      <w:rPr>
                        <w:rFonts w:ascii="Cambria Math" w:eastAsia="Cambria Math" w:hAnsi="Cambria Math" w:cs="Arial"/>
                        <w:sz w:val="20"/>
                        <w:szCs w:val="20"/>
                      </w:rPr>
                      <m:t>∙</m:t>
                    </m:r>
                  </m:e>
                </m:nary>
                <m:r>
                  <w:rPr>
                    <w:rFonts w:ascii="Cambria Math" w:eastAsia="Cambria Math" w:hAnsi="Cambria Math" w:cs="Arial"/>
                    <w:color w:val="000000"/>
                    <w:sz w:val="20"/>
                    <w:szCs w:val="20"/>
                  </w:rPr>
                  <m:t>I</m:t>
                </m:r>
                <m:r>
                  <w:rPr>
                    <w:rFonts w:ascii="Cambria Math" w:eastAsia="Cambria Math" w:hAnsi="Cambria Math" w:cs="Arial"/>
                    <w:sz w:val="20"/>
                    <w:szCs w:val="20"/>
                  </w:rPr>
                  <m:t>,</m:t>
                </m:r>
              </m:oMath>
            </m:oMathPara>
          </w:p>
        </w:tc>
        <w:tc>
          <w:tcPr>
            <w:tcW w:w="710" w:type="dxa"/>
            <w:tcBorders>
              <w:top w:val="none" w:sz="4" w:space="0" w:color="000000"/>
              <w:left w:val="none" w:sz="4" w:space="0" w:color="000000"/>
              <w:bottom w:val="none" w:sz="4" w:space="0" w:color="000000"/>
              <w:right w:val="none" w:sz="4" w:space="0" w:color="000000"/>
            </w:tcBorders>
          </w:tcPr>
          <w:p w14:paraId="6814E4D9" w14:textId="77777777" w:rsidR="003D7AFE" w:rsidRPr="002015EE" w:rsidRDefault="003D7AFE" w:rsidP="003D7AFE">
            <w:pPr>
              <w:pBdr>
                <w:top w:val="none" w:sz="4" w:space="0" w:color="000000"/>
                <w:left w:val="none" w:sz="4" w:space="0" w:color="000000"/>
                <w:bottom w:val="none" w:sz="4" w:space="0" w:color="000000"/>
                <w:right w:val="none" w:sz="4" w:space="0" w:color="000000"/>
              </w:pBdr>
              <w:spacing w:after="200" w:line="331" w:lineRule="auto"/>
              <w:rPr>
                <w:rFonts w:ascii="Arial" w:eastAsia="Arial" w:hAnsi="Arial" w:cs="Arial"/>
                <w:sz w:val="20"/>
                <w:szCs w:val="20"/>
              </w:rPr>
            </w:pPr>
            <w:r w:rsidRPr="002015EE">
              <w:rPr>
                <w:rFonts w:ascii="Arial" w:eastAsia="Arial" w:hAnsi="Arial" w:cs="Arial"/>
                <w:sz w:val="20"/>
                <w:szCs w:val="20"/>
              </w:rPr>
              <w:t>(2.1)</w:t>
            </w:r>
          </w:p>
        </w:tc>
      </w:tr>
    </w:tbl>
    <w:p w14:paraId="7AD7598B" w14:textId="77777777" w:rsidR="003D7AFE" w:rsidRPr="002015EE" w:rsidRDefault="003D7AFE" w:rsidP="003D7AFE">
      <w:pPr>
        <w:pBdr>
          <w:top w:val="none" w:sz="4" w:space="0" w:color="000000"/>
          <w:left w:val="none" w:sz="4" w:space="0" w:color="000000"/>
          <w:bottom w:val="none" w:sz="4" w:space="0" w:color="000000"/>
          <w:right w:val="none" w:sz="4" w:space="0" w:color="000000"/>
        </w:pBdr>
        <w:spacing w:line="331" w:lineRule="auto"/>
        <w:rPr>
          <w:rFonts w:ascii="Arial" w:eastAsia="Arial" w:hAnsi="Arial" w:cs="Arial"/>
          <w:sz w:val="20"/>
          <w:szCs w:val="20"/>
        </w:rPr>
      </w:pPr>
      <w:r w:rsidRPr="002015EE">
        <w:rPr>
          <w:rFonts w:ascii="Arial" w:eastAsia="Arial" w:hAnsi="Arial" w:cs="Arial"/>
          <w:sz w:val="20"/>
          <w:szCs w:val="20"/>
        </w:rPr>
        <w:t>gdzie:</w:t>
      </w:r>
    </w:p>
    <w:p w14:paraId="32933397" w14:textId="77777777" w:rsidR="003D7AFE" w:rsidRPr="002015EE" w:rsidRDefault="003D7AFE" w:rsidP="003D7AFE">
      <w:pPr>
        <w:pBdr>
          <w:top w:val="none" w:sz="4" w:space="0" w:color="000000"/>
          <w:left w:val="none" w:sz="4" w:space="0" w:color="000000"/>
          <w:bottom w:val="none" w:sz="4" w:space="0" w:color="000000"/>
          <w:right w:val="none" w:sz="4" w:space="0" w:color="000000"/>
        </w:pBdr>
        <w:spacing w:line="331" w:lineRule="auto"/>
        <w:rPr>
          <w:rFonts w:ascii="Arial" w:eastAsia="Arial" w:hAnsi="Arial" w:cs="Arial"/>
          <w:sz w:val="20"/>
          <w:szCs w:val="20"/>
        </w:rPr>
      </w:pPr>
      <m:oMath>
        <m:r>
          <w:rPr>
            <w:rFonts w:ascii="Cambria Math" w:eastAsia="Cambria Math" w:hAnsi="Cambria Math" w:cs="Arial"/>
            <w:color w:val="000000"/>
            <w:sz w:val="20"/>
            <w:szCs w:val="20"/>
          </w:rPr>
          <m:t>B</m:t>
        </m:r>
      </m:oMath>
      <w:r w:rsidRPr="002015EE">
        <w:rPr>
          <w:rFonts w:ascii="Arial" w:eastAsia="Arial" w:hAnsi="Arial" w:cs="Arial"/>
          <w:color w:val="000000"/>
          <w:sz w:val="20"/>
          <w:szCs w:val="20"/>
        </w:rPr>
        <w:t xml:space="preserve"> - </w:t>
      </w:r>
      <w:r w:rsidRPr="002015EE">
        <w:rPr>
          <w:rFonts w:ascii="Arial" w:hAnsi="Arial" w:cs="Arial"/>
          <w:sz w:val="20"/>
          <w:szCs w:val="20"/>
        </w:rPr>
        <w:t xml:space="preserve">indukcja magnetyczna </w:t>
      </w:r>
      <m:oMath>
        <m:d>
          <m:dPr>
            <m:begChr m:val="["/>
            <m:endChr m:val="]"/>
            <m:ctrlPr>
              <w:rPr>
                <w:rFonts w:ascii="Cambria Math" w:eastAsia="Cambria Math" w:hAnsi="Cambria Math" w:cs="Arial"/>
                <w:i/>
                <w:color w:val="000000"/>
                <w:sz w:val="20"/>
                <w:szCs w:val="20"/>
              </w:rPr>
            </m:ctrlPr>
          </m:dPr>
          <m:e>
            <m:r>
              <w:rPr>
                <w:rFonts w:ascii="Cambria Math" w:eastAsia="Cambria Math" w:hAnsi="Cambria Math" w:cs="Arial"/>
                <w:color w:val="000000"/>
                <w:sz w:val="20"/>
                <w:szCs w:val="20"/>
              </w:rPr>
              <m:t>T</m:t>
            </m:r>
          </m:e>
        </m:d>
      </m:oMath>
      <w:r w:rsidRPr="002015EE">
        <w:rPr>
          <w:rFonts w:ascii="Arial" w:hAnsi="Arial" w:cs="Arial"/>
          <w:sz w:val="20"/>
          <w:szCs w:val="20"/>
        </w:rPr>
        <w:t>,</w:t>
      </w:r>
    </w:p>
    <w:p w14:paraId="542EF8B4" w14:textId="77777777" w:rsidR="003D7AFE" w:rsidRPr="002015EE" w:rsidRDefault="003D7AFE" w:rsidP="003D7AFE">
      <w:pPr>
        <w:pBdr>
          <w:top w:val="none" w:sz="4" w:space="0" w:color="000000"/>
          <w:left w:val="none" w:sz="4" w:space="0" w:color="000000"/>
          <w:bottom w:val="none" w:sz="4" w:space="0" w:color="000000"/>
          <w:right w:val="none" w:sz="4" w:space="0" w:color="000000"/>
        </w:pBdr>
        <w:spacing w:line="331" w:lineRule="auto"/>
        <w:rPr>
          <w:rFonts w:ascii="Arial" w:eastAsia="Arial" w:hAnsi="Arial" w:cs="Arial"/>
          <w:color w:val="000000"/>
          <w:sz w:val="20"/>
          <w:szCs w:val="20"/>
        </w:rPr>
      </w:pPr>
      <m:oMath>
        <m:r>
          <w:rPr>
            <w:rFonts w:ascii="Cambria Math" w:eastAsia="Cambria Math" w:hAnsi="Cambria Math" w:cs="Arial"/>
            <w:color w:val="000000"/>
            <w:sz w:val="20"/>
            <w:szCs w:val="20"/>
          </w:rPr>
          <m:t>S</m:t>
        </m:r>
      </m:oMath>
      <w:r w:rsidRPr="002015EE">
        <w:rPr>
          <w:rFonts w:ascii="Arial" w:eastAsia="Arial" w:hAnsi="Arial" w:cs="Arial"/>
          <w:color w:val="000000"/>
          <w:sz w:val="20"/>
          <w:szCs w:val="20"/>
        </w:rPr>
        <w:t xml:space="preserve"> – kontur </w:t>
      </w:r>
      <m:oMath>
        <m:d>
          <m:dPr>
            <m:begChr m:val="["/>
            <m:endChr m:val="]"/>
            <m:ctrlPr>
              <w:rPr>
                <w:rFonts w:ascii="Cambria Math" w:eastAsia="Cambria Math" w:hAnsi="Cambria Math" w:cs="Arial"/>
                <w:i/>
                <w:color w:val="000000"/>
                <w:sz w:val="20"/>
                <w:szCs w:val="20"/>
              </w:rPr>
            </m:ctrlPr>
          </m:dPr>
          <m:e>
            <m:r>
              <w:rPr>
                <w:rFonts w:ascii="Cambria Math" w:eastAsia="Cambria Math" w:hAnsi="Cambria Math" w:cs="Arial"/>
                <w:color w:val="000000"/>
                <w:sz w:val="20"/>
                <w:szCs w:val="20"/>
              </w:rPr>
              <m:t>m</m:t>
            </m:r>
          </m:e>
        </m:d>
      </m:oMath>
      <w:r w:rsidRPr="002015EE">
        <w:rPr>
          <w:rFonts w:ascii="Arial" w:eastAsia="Arial" w:hAnsi="Arial" w:cs="Arial"/>
          <w:color w:val="000000"/>
          <w:sz w:val="20"/>
          <w:szCs w:val="20"/>
        </w:rPr>
        <w:t>,</w:t>
      </w:r>
    </w:p>
    <w:p w14:paraId="2907EADB" w14:textId="77777777" w:rsidR="003D7AFE" w:rsidRPr="002015EE" w:rsidRDefault="00BA5042" w:rsidP="003D7AFE">
      <w:pPr>
        <w:pBdr>
          <w:top w:val="none" w:sz="4" w:space="0" w:color="000000"/>
          <w:left w:val="none" w:sz="4" w:space="0" w:color="000000"/>
          <w:bottom w:val="none" w:sz="4" w:space="0" w:color="000000"/>
          <w:right w:val="none" w:sz="4" w:space="0" w:color="000000"/>
        </w:pBdr>
        <w:spacing w:line="331" w:lineRule="auto"/>
        <w:rPr>
          <w:rFonts w:ascii="Arial" w:eastAsia="Arial" w:hAnsi="Arial" w:cs="Arial"/>
          <w:sz w:val="20"/>
          <w:szCs w:val="20"/>
        </w:rPr>
      </w:pPr>
      <m:oMath>
        <m:sSub>
          <m:sSubPr>
            <m:ctrlPr>
              <w:rPr>
                <w:rFonts w:ascii="Cambria Math" w:eastAsia="Cambria Math" w:hAnsi="Cambria Math" w:cs="Arial"/>
                <w:i/>
                <w:sz w:val="20"/>
                <w:szCs w:val="20"/>
              </w:rPr>
            </m:ctrlPr>
          </m:sSubPr>
          <m:e>
            <m:r>
              <w:rPr>
                <w:rFonts w:ascii="Cambria Math" w:eastAsia="Cambria Math" w:hAnsi="Cambria Math" w:cs="Arial"/>
                <w:sz w:val="20"/>
                <w:szCs w:val="20"/>
              </w:rPr>
              <m:t>μ</m:t>
            </m:r>
          </m:e>
          <m:sub>
            <m:r>
              <w:rPr>
                <w:rFonts w:ascii="Cambria Math" w:eastAsia="Cambria Math" w:hAnsi="Cambria Math" w:cs="Arial"/>
                <w:sz w:val="20"/>
                <w:szCs w:val="20"/>
              </w:rPr>
              <m:t>0</m:t>
            </m:r>
          </m:sub>
        </m:sSub>
      </m:oMath>
      <w:r w:rsidR="003D7AFE" w:rsidRPr="002015EE">
        <w:rPr>
          <w:rFonts w:ascii="Arial" w:eastAsia="Arial" w:hAnsi="Arial" w:cs="Arial"/>
          <w:sz w:val="20"/>
          <w:szCs w:val="20"/>
        </w:rPr>
        <w:t xml:space="preserve"> – </w:t>
      </w:r>
      <w:r w:rsidR="003D7AFE" w:rsidRPr="002015EE">
        <w:rPr>
          <w:rFonts w:ascii="Arial" w:hAnsi="Arial" w:cs="Arial"/>
          <w:sz w:val="20"/>
          <w:szCs w:val="20"/>
        </w:rPr>
        <w:t xml:space="preserve">przenikalność magnetyczna próżni </w:t>
      </w:r>
      <m:oMath>
        <m:d>
          <m:dPr>
            <m:begChr m:val="["/>
            <m:endChr m:val="]"/>
            <m:ctrlPr>
              <w:rPr>
                <w:rFonts w:ascii="Cambria Math" w:eastAsia="Cambria Math" w:hAnsi="Cambria Math" w:cs="Arial"/>
                <w:i/>
                <w:sz w:val="20"/>
                <w:szCs w:val="20"/>
              </w:rPr>
            </m:ctrlPr>
          </m:dPr>
          <m:e>
            <m:f>
              <m:fPr>
                <m:ctrlPr>
                  <w:rPr>
                    <w:rFonts w:ascii="Cambria Math" w:eastAsia="Cambria Math" w:hAnsi="Cambria Math" w:cs="Arial"/>
                    <w:i/>
                    <w:sz w:val="20"/>
                    <w:szCs w:val="20"/>
                  </w:rPr>
                </m:ctrlPr>
              </m:fPr>
              <m:num>
                <m:r>
                  <w:rPr>
                    <w:rFonts w:ascii="Cambria Math" w:eastAsia="Cambria Math" w:hAnsi="Cambria Math" w:cs="Arial"/>
                    <w:sz w:val="20"/>
                    <w:szCs w:val="20"/>
                  </w:rPr>
                  <m:t>H</m:t>
                </m:r>
              </m:num>
              <m:den>
                <m:r>
                  <w:rPr>
                    <w:rFonts w:ascii="Cambria Math" w:eastAsia="Cambria Math" w:hAnsi="Cambria Math" w:cs="Arial"/>
                    <w:sz w:val="20"/>
                    <w:szCs w:val="20"/>
                  </w:rPr>
                  <m:t>m</m:t>
                </m:r>
              </m:den>
            </m:f>
          </m:e>
        </m:d>
      </m:oMath>
      <w:r w:rsidR="003D7AFE" w:rsidRPr="002015EE">
        <w:rPr>
          <w:rFonts w:ascii="Arial" w:eastAsiaTheme="minorEastAsia" w:hAnsi="Arial" w:cs="Arial"/>
          <w:sz w:val="20"/>
          <w:szCs w:val="20"/>
        </w:rPr>
        <w:t>,</w:t>
      </w:r>
    </w:p>
    <w:p w14:paraId="2FC9A8C1" w14:textId="77777777" w:rsidR="003D7AFE" w:rsidRPr="002015EE" w:rsidRDefault="003D7AFE" w:rsidP="003D7AFE">
      <w:pPr>
        <w:pBdr>
          <w:top w:val="none" w:sz="4" w:space="0" w:color="000000"/>
          <w:left w:val="none" w:sz="4" w:space="0" w:color="000000"/>
          <w:bottom w:val="none" w:sz="4" w:space="0" w:color="000000"/>
          <w:right w:val="none" w:sz="4" w:space="0" w:color="000000"/>
        </w:pBdr>
        <w:spacing w:line="331" w:lineRule="auto"/>
        <w:rPr>
          <w:rFonts w:ascii="Arial" w:eastAsia="Arial" w:hAnsi="Arial" w:cs="Arial"/>
          <w:sz w:val="20"/>
          <w:szCs w:val="20"/>
        </w:rPr>
      </w:pPr>
      <m:oMath>
        <m:r>
          <w:rPr>
            <w:rFonts w:ascii="Cambria Math" w:eastAsia="Cambria Math" w:hAnsi="Cambria Math" w:cs="Arial"/>
            <w:sz w:val="20"/>
            <w:szCs w:val="20"/>
          </w:rPr>
          <m:t>I</m:t>
        </m:r>
      </m:oMath>
      <w:r w:rsidRPr="002015EE">
        <w:rPr>
          <w:rFonts w:ascii="Arial" w:eastAsia="Arial" w:hAnsi="Arial" w:cs="Arial"/>
          <w:sz w:val="20"/>
          <w:szCs w:val="20"/>
        </w:rPr>
        <w:t xml:space="preserve"> – prąd </w:t>
      </w:r>
      <m:oMath>
        <m:d>
          <m:dPr>
            <m:begChr m:val="["/>
            <m:endChr m:val="]"/>
            <m:ctrlPr>
              <w:rPr>
                <w:rFonts w:ascii="Cambria Math" w:eastAsia="Cambria Math" w:hAnsi="Cambria Math" w:cs="Arial"/>
                <w:i/>
                <w:sz w:val="20"/>
                <w:szCs w:val="20"/>
              </w:rPr>
            </m:ctrlPr>
          </m:dPr>
          <m:e>
            <m:r>
              <w:rPr>
                <w:rFonts w:ascii="Cambria Math" w:eastAsia="Cambria Math" w:hAnsi="Cambria Math" w:cs="Arial"/>
                <w:sz w:val="20"/>
                <w:szCs w:val="20"/>
              </w:rPr>
              <m:t>A</m:t>
            </m:r>
          </m:e>
        </m:d>
      </m:oMath>
      <w:r w:rsidRPr="002015EE">
        <w:rPr>
          <w:rFonts w:ascii="Arial" w:eastAsia="Arial" w:hAnsi="Arial" w:cs="Arial"/>
          <w:sz w:val="20"/>
          <w:szCs w:val="20"/>
        </w:rPr>
        <w:t>.</w:t>
      </w:r>
    </w:p>
    <w:p w14:paraId="665BBBBE" w14:textId="6B5F0CC1" w:rsidR="002015EE" w:rsidRDefault="003D7AFE" w:rsidP="004B2F4C">
      <w:pPr>
        <w:pBdr>
          <w:top w:val="none" w:sz="4" w:space="0" w:color="000000"/>
          <w:left w:val="none" w:sz="4" w:space="0" w:color="000000"/>
          <w:bottom w:val="none" w:sz="4" w:space="0" w:color="000000"/>
          <w:right w:val="none" w:sz="4" w:space="0" w:color="000000"/>
        </w:pBdr>
        <w:spacing w:line="331" w:lineRule="auto"/>
        <w:jc w:val="both"/>
        <w:rPr>
          <w:rFonts w:ascii="Arial" w:eastAsia="Arial" w:hAnsi="Arial" w:cs="Arial"/>
          <w:color w:val="000000"/>
          <w:sz w:val="20"/>
        </w:rPr>
        <w:pPrChange w:id="60" w:author="RP" w:date="2025-01-31T11:13:00Z">
          <w:pPr>
            <w:pBdr>
              <w:top w:val="none" w:sz="4" w:space="0" w:color="000000"/>
              <w:left w:val="none" w:sz="4" w:space="0" w:color="000000"/>
              <w:bottom w:val="none" w:sz="4" w:space="0" w:color="000000"/>
              <w:right w:val="none" w:sz="4" w:space="0" w:color="000000"/>
            </w:pBdr>
            <w:spacing w:line="331" w:lineRule="auto"/>
          </w:pPr>
        </w:pPrChange>
      </w:pPr>
      <w:r w:rsidRPr="003D7AFE">
        <w:rPr>
          <w:rFonts w:ascii="Arial" w:eastAsia="Arial" w:hAnsi="Arial" w:cs="Arial"/>
          <w:color w:val="000000"/>
          <w:sz w:val="20"/>
        </w:rPr>
        <w:t xml:space="preserve">Zmiana natężenia prądu wzbudzenia oraz liczba uzwojeń wzbudzenia wpływa na siłę pola magnetycznego działającego na wirnik. Dzięki interakcji stałego pola magnetycznego z prądem twornika powstaje moment obrotowy, który powoduje ruch wirnika. Zjawisko to </w:t>
      </w:r>
      <w:r w:rsidRPr="003D7AFE">
        <w:rPr>
          <w:rFonts w:ascii="Arial" w:eastAsia="Arial" w:hAnsi="Arial" w:cs="Arial"/>
          <w:sz w:val="20"/>
        </w:rPr>
        <w:t>opisuje prawo Faradaya (2.2),</w:t>
      </w:r>
      <w:r w:rsidRPr="003D7AFE">
        <w:rPr>
          <w:rFonts w:ascii="Arial" w:eastAsia="Arial" w:hAnsi="Arial" w:cs="Arial"/>
          <w:color w:val="000000"/>
          <w:sz w:val="20"/>
        </w:rPr>
        <w:t xml:space="preserve"> które przedstawia zjawisko indukcji elektromagnetycznej, zgodnie z którym zmiana strumienia magnetycznego przez obwód powoduje wytworzenie siły elektromotorycznej. W przypadku obcowzbudnego silnika prądu stałego, ruch wirnika w polu magnetycznym stojana powoduje indukcj</w:t>
      </w:r>
      <w:ins w:id="61" w:author="RP" w:date="2025-01-31T11:14:00Z">
        <w:r w:rsidR="004B2F4C">
          <w:rPr>
            <w:rFonts w:ascii="Arial" w:eastAsia="Arial" w:hAnsi="Arial" w:cs="Arial"/>
            <w:color w:val="000000"/>
            <w:sz w:val="20"/>
          </w:rPr>
          <w:t>ę</w:t>
        </w:r>
      </w:ins>
      <w:del w:id="62" w:author="RP" w:date="2025-01-31T11:14:00Z">
        <w:r w:rsidRPr="003D7AFE" w:rsidDel="004B2F4C">
          <w:rPr>
            <w:rFonts w:ascii="Arial" w:eastAsia="Arial" w:hAnsi="Arial" w:cs="Arial"/>
            <w:color w:val="000000"/>
            <w:sz w:val="20"/>
          </w:rPr>
          <w:delText>e</w:delText>
        </w:r>
      </w:del>
      <w:r w:rsidRPr="003D7AFE">
        <w:rPr>
          <w:rFonts w:ascii="Arial" w:eastAsia="Arial" w:hAnsi="Arial" w:cs="Arial"/>
          <w:color w:val="000000"/>
          <w:sz w:val="20"/>
        </w:rPr>
        <w:t xml:space="preserve"> siły elektromotorycznej, która napędza wirnik.</w:t>
      </w:r>
    </w:p>
    <w:p w14:paraId="683E5ABD" w14:textId="77777777" w:rsidR="002015EE" w:rsidRDefault="002015EE">
      <w:pPr>
        <w:rPr>
          <w:rFonts w:ascii="Arial" w:eastAsia="Arial" w:hAnsi="Arial" w:cs="Arial"/>
          <w:color w:val="000000"/>
          <w:sz w:val="20"/>
        </w:rPr>
      </w:pPr>
      <w:r>
        <w:rPr>
          <w:rFonts w:ascii="Arial" w:eastAsia="Arial" w:hAnsi="Arial" w:cs="Arial"/>
          <w:color w:val="000000"/>
          <w:sz w:val="20"/>
        </w:rPr>
        <w:lastRenderedPageBreak/>
        <w:br w:type="page"/>
      </w:r>
    </w:p>
    <w:p w14:paraId="3B2BE205" w14:textId="77777777" w:rsidR="003D7AFE" w:rsidRPr="003D7AFE" w:rsidRDefault="003D7AFE" w:rsidP="003D7AFE">
      <w:pPr>
        <w:pBdr>
          <w:top w:val="none" w:sz="4" w:space="0" w:color="000000"/>
          <w:left w:val="none" w:sz="4" w:space="0" w:color="000000"/>
          <w:bottom w:val="none" w:sz="4" w:space="0" w:color="000000"/>
          <w:right w:val="none" w:sz="4" w:space="0" w:color="000000"/>
        </w:pBdr>
        <w:spacing w:line="331" w:lineRule="auto"/>
        <w:rPr>
          <w:rFonts w:ascii="Arial" w:eastAsia="Arial" w:hAnsi="Arial" w:cs="Arial"/>
          <w:sz w:val="20"/>
        </w:rPr>
      </w:pPr>
      <w:r w:rsidRPr="003D7AFE">
        <w:rPr>
          <w:rFonts w:ascii="Arial" w:eastAsia="Arial" w:hAnsi="Arial" w:cs="Arial"/>
          <w:sz w:val="20"/>
        </w:rPr>
        <w:lastRenderedPageBreak/>
        <w:t xml:space="preserve">Prawo Faradaya jest wyrażone </w:t>
      </w:r>
      <w:r w:rsidRPr="009E1548">
        <w:rPr>
          <w:rFonts w:ascii="Arial" w:eastAsia="Arial" w:hAnsi="Arial" w:cs="Arial"/>
          <w:sz w:val="20"/>
        </w:rPr>
        <w:t>zależnością</w:t>
      </w:r>
      <w:r w:rsidR="00605C04" w:rsidRPr="009E1548">
        <w:rPr>
          <w:rFonts w:ascii="Arial" w:eastAsia="Arial" w:hAnsi="Arial" w:cs="Arial"/>
          <w:sz w:val="20"/>
        </w:rPr>
        <w:t xml:space="preserve"> [</w:t>
      </w:r>
      <w:r w:rsidR="009E1548" w:rsidRPr="009E1548">
        <w:rPr>
          <w:rFonts w:ascii="Arial" w:eastAsia="Arial" w:hAnsi="Arial" w:cs="Arial"/>
          <w:sz w:val="20"/>
        </w:rPr>
        <w:t>1</w:t>
      </w:r>
      <w:r w:rsidR="00605C04" w:rsidRPr="009E1548">
        <w:rPr>
          <w:rFonts w:ascii="Arial" w:eastAsia="Arial" w:hAnsi="Arial" w:cs="Arial"/>
          <w:sz w:val="20"/>
        </w:rPr>
        <w:t>]:</w:t>
      </w:r>
    </w:p>
    <w:tbl>
      <w:tblPr>
        <w:tblStyle w:val="Tabela-Siatka"/>
        <w:tblW w:w="0" w:type="auto"/>
        <w:tblLayout w:type="fixed"/>
        <w:tblLook w:val="04A0" w:firstRow="1" w:lastRow="0" w:firstColumn="1" w:lastColumn="0" w:noHBand="0" w:noVBand="1"/>
      </w:tblPr>
      <w:tblGrid>
        <w:gridCol w:w="8645"/>
        <w:gridCol w:w="710"/>
      </w:tblGrid>
      <w:tr w:rsidR="003D7AFE" w:rsidRPr="003D7AFE" w14:paraId="425F4DA1" w14:textId="77777777" w:rsidTr="003D7AFE">
        <w:trPr>
          <w:trHeight w:val="576"/>
        </w:trPr>
        <w:tc>
          <w:tcPr>
            <w:tcW w:w="8645" w:type="dxa"/>
            <w:tcBorders>
              <w:top w:val="none" w:sz="4" w:space="0" w:color="000000"/>
              <w:left w:val="none" w:sz="4" w:space="0" w:color="000000"/>
              <w:bottom w:val="none" w:sz="4" w:space="0" w:color="000000"/>
              <w:right w:val="none" w:sz="4" w:space="0" w:color="000000"/>
            </w:tcBorders>
          </w:tcPr>
          <w:p w14:paraId="1D8AC019" w14:textId="77777777" w:rsidR="003D7AFE" w:rsidRPr="003D7AFE" w:rsidRDefault="003D7AFE" w:rsidP="003D7AFE">
            <w:pPr>
              <w:pBdr>
                <w:top w:val="none" w:sz="4" w:space="0" w:color="000000"/>
                <w:left w:val="none" w:sz="4" w:space="0" w:color="000000"/>
                <w:bottom w:val="none" w:sz="4" w:space="0" w:color="000000"/>
                <w:right w:val="none" w:sz="4" w:space="0" w:color="000000"/>
              </w:pBdr>
              <w:spacing w:after="200" w:line="331" w:lineRule="auto"/>
              <w:rPr>
                <w:rFonts w:ascii="Arial" w:eastAsia="Arial" w:hAnsi="Arial" w:cs="Arial"/>
                <w:color w:val="000000"/>
                <w:sz w:val="20"/>
                <w:szCs w:val="20"/>
              </w:rPr>
            </w:pPr>
            <m:oMathPara>
              <m:oMath>
                <m:r>
                  <w:rPr>
                    <w:rFonts w:ascii="Cambria Math" w:eastAsia="Cambria Math" w:hAnsi="Cambria Math" w:cs="Arial"/>
                    <w:color w:val="000000"/>
                    <w:sz w:val="20"/>
                    <w:szCs w:val="20"/>
                  </w:rPr>
                  <m:t>ε</m:t>
                </m:r>
                <m:r>
                  <w:rPr>
                    <w:rFonts w:ascii="Cambria Math" w:eastAsia="Cambria Math" w:hAnsi="Arial" w:cs="Arial"/>
                    <w:sz w:val="20"/>
                    <w:szCs w:val="20"/>
                  </w:rPr>
                  <m:t>=</m:t>
                </m:r>
                <m:r>
                  <w:rPr>
                    <w:rFonts w:ascii="Arial" w:eastAsia="Cambria Math" w:hAnsi="Arial" w:cs="Arial"/>
                    <w:sz w:val="20"/>
                    <w:szCs w:val="20"/>
                  </w:rPr>
                  <m:t>-</m:t>
                </m:r>
                <m:f>
                  <m:fPr>
                    <m:ctrlPr>
                      <w:rPr>
                        <w:rFonts w:ascii="Cambria Math" w:eastAsia="Cambria Math" w:hAnsi="Arial" w:cs="Arial"/>
                        <w:i/>
                        <w:sz w:val="20"/>
                        <w:szCs w:val="20"/>
                      </w:rPr>
                    </m:ctrlPr>
                  </m:fPr>
                  <m:num>
                    <m:r>
                      <w:rPr>
                        <w:rFonts w:ascii="Cambria Math" w:eastAsia="Cambria Math" w:hAnsi="Cambria Math" w:cs="Arial"/>
                        <w:sz w:val="20"/>
                        <w:szCs w:val="20"/>
                      </w:rPr>
                      <m:t>dϕ</m:t>
                    </m:r>
                  </m:num>
                  <m:den>
                    <m:r>
                      <w:rPr>
                        <w:rFonts w:ascii="Cambria Math" w:eastAsia="Cambria Math" w:hAnsi="Cambria Math" w:cs="Arial"/>
                        <w:sz w:val="20"/>
                        <w:szCs w:val="20"/>
                      </w:rPr>
                      <m:t>dt</m:t>
                    </m:r>
                  </m:den>
                </m:f>
                <m:r>
                  <w:rPr>
                    <w:rFonts w:ascii="Cambria Math" w:eastAsia="Cambria Math" w:hAnsi="Arial" w:cs="Arial"/>
                    <w:sz w:val="20"/>
                    <w:szCs w:val="20"/>
                  </w:rPr>
                  <m:t>,</m:t>
                </m:r>
              </m:oMath>
            </m:oMathPara>
          </w:p>
        </w:tc>
        <w:tc>
          <w:tcPr>
            <w:tcW w:w="710" w:type="dxa"/>
            <w:tcBorders>
              <w:top w:val="none" w:sz="4" w:space="0" w:color="000000"/>
              <w:left w:val="none" w:sz="4" w:space="0" w:color="000000"/>
              <w:bottom w:val="none" w:sz="4" w:space="0" w:color="000000"/>
              <w:right w:val="none" w:sz="4" w:space="0" w:color="000000"/>
            </w:tcBorders>
          </w:tcPr>
          <w:p w14:paraId="6EF8303C" w14:textId="77777777" w:rsidR="003D7AFE" w:rsidRPr="003D7AFE" w:rsidRDefault="003D7AFE" w:rsidP="003D7AFE">
            <w:pPr>
              <w:pBdr>
                <w:top w:val="none" w:sz="4" w:space="0" w:color="000000"/>
                <w:left w:val="none" w:sz="4" w:space="0" w:color="000000"/>
                <w:bottom w:val="none" w:sz="4" w:space="0" w:color="000000"/>
                <w:right w:val="none" w:sz="4" w:space="0" w:color="000000"/>
              </w:pBdr>
              <w:spacing w:after="200" w:line="331" w:lineRule="auto"/>
              <w:rPr>
                <w:rFonts w:ascii="Arial" w:eastAsia="Arial" w:hAnsi="Arial" w:cs="Arial"/>
                <w:sz w:val="20"/>
                <w:szCs w:val="20"/>
              </w:rPr>
            </w:pPr>
            <w:r w:rsidRPr="003D7AFE">
              <w:rPr>
                <w:rFonts w:ascii="Arial" w:eastAsia="Arial" w:hAnsi="Arial" w:cs="Arial"/>
                <w:sz w:val="20"/>
                <w:szCs w:val="20"/>
              </w:rPr>
              <w:t>(2.2)</w:t>
            </w:r>
          </w:p>
        </w:tc>
      </w:tr>
    </w:tbl>
    <w:p w14:paraId="5D31FF9D" w14:textId="77777777" w:rsidR="003D7AFE" w:rsidRPr="003D7AFE" w:rsidRDefault="003D7AFE" w:rsidP="003D7AFE">
      <w:pPr>
        <w:pBdr>
          <w:top w:val="none" w:sz="4" w:space="0" w:color="000000"/>
          <w:left w:val="none" w:sz="4" w:space="0" w:color="000000"/>
          <w:bottom w:val="none" w:sz="4" w:space="0" w:color="000000"/>
          <w:right w:val="none" w:sz="4" w:space="0" w:color="000000"/>
        </w:pBdr>
        <w:spacing w:line="331" w:lineRule="auto"/>
        <w:rPr>
          <w:rFonts w:ascii="Arial" w:eastAsia="Arial" w:hAnsi="Arial" w:cs="Arial"/>
          <w:sz w:val="20"/>
        </w:rPr>
      </w:pPr>
      <w:r w:rsidRPr="003D7AFE">
        <w:rPr>
          <w:rFonts w:ascii="Arial" w:eastAsia="Arial" w:hAnsi="Arial" w:cs="Arial"/>
          <w:sz w:val="20"/>
        </w:rPr>
        <w:t>gdzie:</w:t>
      </w:r>
    </w:p>
    <w:p w14:paraId="622819FA" w14:textId="77777777" w:rsidR="003D7AFE" w:rsidRPr="003D7AFE" w:rsidRDefault="003D7AFE" w:rsidP="003D7AFE">
      <w:pPr>
        <w:pBdr>
          <w:top w:val="none" w:sz="4" w:space="0" w:color="000000"/>
          <w:left w:val="none" w:sz="4" w:space="0" w:color="000000"/>
          <w:bottom w:val="none" w:sz="4" w:space="0" w:color="000000"/>
          <w:right w:val="none" w:sz="4" w:space="0" w:color="000000"/>
        </w:pBdr>
        <w:spacing w:line="331" w:lineRule="auto"/>
        <w:rPr>
          <w:rFonts w:ascii="Arial" w:eastAsia="Arial" w:hAnsi="Arial" w:cs="Arial"/>
          <w:sz w:val="20"/>
          <w:szCs w:val="20"/>
        </w:rPr>
      </w:pPr>
      <m:oMath>
        <m:r>
          <w:rPr>
            <w:rFonts w:ascii="Cambria Math" w:eastAsia="Cambria Math" w:hAnsi="Cambria Math" w:cs="Arial"/>
            <w:color w:val="000000"/>
            <w:sz w:val="20"/>
            <w:szCs w:val="20"/>
          </w:rPr>
          <m:t>ε</m:t>
        </m:r>
      </m:oMath>
      <w:r w:rsidRPr="003D7AFE">
        <w:rPr>
          <w:rFonts w:ascii="Arial" w:eastAsia="Arial" w:hAnsi="Arial" w:cs="Arial"/>
          <w:color w:val="000000"/>
          <w:sz w:val="20"/>
          <w:szCs w:val="20"/>
        </w:rPr>
        <w:t xml:space="preserve"> - </w:t>
      </w:r>
      <w:r w:rsidRPr="003D7AFE">
        <w:rPr>
          <w:rFonts w:ascii="Arial" w:hAnsi="Arial" w:cs="Arial"/>
          <w:sz w:val="20"/>
          <w:szCs w:val="20"/>
        </w:rPr>
        <w:t xml:space="preserve">siła elektromotoryczna </w:t>
      </w:r>
      <m:oMath>
        <m:d>
          <m:dPr>
            <m:begChr m:val="["/>
            <m:endChr m:val="]"/>
            <m:ctrlPr>
              <w:rPr>
                <w:rFonts w:ascii="Cambria Math" w:eastAsia="Cambria Math" w:hAnsi="Arial" w:cs="Arial"/>
                <w:i/>
                <w:color w:val="000000"/>
                <w:sz w:val="20"/>
                <w:szCs w:val="20"/>
              </w:rPr>
            </m:ctrlPr>
          </m:dPr>
          <m:e>
            <m:r>
              <w:rPr>
                <w:rFonts w:ascii="Cambria Math" w:eastAsia="Cambria Math" w:hAnsi="Cambria Math" w:cs="Arial"/>
                <w:color w:val="000000"/>
                <w:sz w:val="20"/>
                <w:szCs w:val="20"/>
              </w:rPr>
              <m:t>V</m:t>
            </m:r>
          </m:e>
        </m:d>
      </m:oMath>
      <w:r w:rsidRPr="003D7AFE">
        <w:rPr>
          <w:rFonts w:ascii="Arial" w:hAnsi="Arial" w:cs="Arial"/>
          <w:sz w:val="20"/>
          <w:szCs w:val="20"/>
        </w:rPr>
        <w:t>,</w:t>
      </w:r>
    </w:p>
    <w:p w14:paraId="377973E6" w14:textId="77777777" w:rsidR="003D7AFE" w:rsidRPr="003D7AFE" w:rsidRDefault="003D7AFE" w:rsidP="003D7AFE">
      <w:pPr>
        <w:pBdr>
          <w:top w:val="none" w:sz="4" w:space="0" w:color="000000"/>
          <w:left w:val="none" w:sz="4" w:space="0" w:color="000000"/>
          <w:bottom w:val="none" w:sz="4" w:space="0" w:color="000000"/>
          <w:right w:val="none" w:sz="4" w:space="0" w:color="000000"/>
        </w:pBdr>
        <w:spacing w:line="331" w:lineRule="auto"/>
        <w:rPr>
          <w:rFonts w:ascii="Arial" w:eastAsia="Arial" w:hAnsi="Arial" w:cs="Arial"/>
          <w:color w:val="000000"/>
          <w:sz w:val="20"/>
          <w:szCs w:val="20"/>
        </w:rPr>
      </w:pPr>
      <m:oMath>
        <m:r>
          <w:rPr>
            <w:rFonts w:ascii="Cambria Math" w:eastAsia="Cambria Math" w:hAnsi="Cambria Math" w:cs="Arial"/>
            <w:sz w:val="20"/>
            <w:szCs w:val="20"/>
          </w:rPr>
          <m:t>ϕ</m:t>
        </m:r>
      </m:oMath>
      <w:r w:rsidRPr="003D7AFE">
        <w:rPr>
          <w:rFonts w:ascii="Arial" w:eastAsia="Arial" w:hAnsi="Arial" w:cs="Arial"/>
          <w:color w:val="000000"/>
          <w:sz w:val="20"/>
          <w:szCs w:val="20"/>
        </w:rPr>
        <w:t xml:space="preserve"> – </w:t>
      </w:r>
      <w:r w:rsidRPr="003D7AFE">
        <w:rPr>
          <w:rFonts w:ascii="Arial" w:hAnsi="Arial" w:cs="Arial"/>
          <w:sz w:val="20"/>
          <w:szCs w:val="20"/>
        </w:rPr>
        <w:t>strumień magnetyczny</w:t>
      </w:r>
      <w:r w:rsidRPr="003D7AFE">
        <w:rPr>
          <w:rFonts w:ascii="Arial" w:eastAsia="Arial" w:hAnsi="Arial" w:cs="Arial"/>
          <w:color w:val="000000"/>
          <w:sz w:val="20"/>
          <w:szCs w:val="20"/>
        </w:rPr>
        <w:t xml:space="preserve"> </w:t>
      </w:r>
      <m:oMath>
        <m:d>
          <m:dPr>
            <m:begChr m:val="["/>
            <m:endChr m:val="]"/>
            <m:ctrlPr>
              <w:rPr>
                <w:rFonts w:ascii="Cambria Math" w:eastAsia="Cambria Math" w:hAnsi="Arial" w:cs="Arial"/>
                <w:i/>
                <w:color w:val="000000"/>
                <w:sz w:val="20"/>
                <w:szCs w:val="20"/>
              </w:rPr>
            </m:ctrlPr>
          </m:dPr>
          <m:e>
            <m:r>
              <w:rPr>
                <w:rFonts w:ascii="Cambria Math" w:eastAsia="Cambria Math" w:hAnsi="Cambria Math" w:cs="Arial"/>
                <w:color w:val="000000"/>
                <w:sz w:val="20"/>
                <w:szCs w:val="20"/>
              </w:rPr>
              <m:t>Wb</m:t>
            </m:r>
          </m:e>
        </m:d>
      </m:oMath>
      <w:r w:rsidRPr="003D7AFE">
        <w:rPr>
          <w:rFonts w:ascii="Arial" w:eastAsia="Arial" w:hAnsi="Arial" w:cs="Arial"/>
          <w:color w:val="000000"/>
          <w:sz w:val="20"/>
          <w:szCs w:val="20"/>
        </w:rPr>
        <w:t>,</w:t>
      </w:r>
    </w:p>
    <w:p w14:paraId="495FFD7F" w14:textId="77777777" w:rsidR="003D7AFE" w:rsidRPr="003D7AFE" w:rsidRDefault="003D7AFE" w:rsidP="004B2F4C">
      <w:pPr>
        <w:pBdr>
          <w:top w:val="none" w:sz="4" w:space="0" w:color="000000"/>
          <w:left w:val="none" w:sz="4" w:space="0" w:color="000000"/>
          <w:bottom w:val="none" w:sz="4" w:space="0" w:color="000000"/>
          <w:right w:val="none" w:sz="4" w:space="0" w:color="000000"/>
        </w:pBdr>
        <w:spacing w:line="331" w:lineRule="auto"/>
        <w:jc w:val="both"/>
        <w:rPr>
          <w:rFonts w:ascii="Arial" w:eastAsia="Arial" w:hAnsi="Arial" w:cs="Arial"/>
          <w:color w:val="000000"/>
          <w:sz w:val="20"/>
        </w:rPr>
        <w:pPrChange w:id="63" w:author="RP" w:date="2025-01-31T11:14:00Z">
          <w:pPr>
            <w:pBdr>
              <w:top w:val="none" w:sz="4" w:space="0" w:color="000000"/>
              <w:left w:val="none" w:sz="4" w:space="0" w:color="000000"/>
              <w:bottom w:val="none" w:sz="4" w:space="0" w:color="000000"/>
              <w:right w:val="none" w:sz="4" w:space="0" w:color="000000"/>
            </w:pBdr>
            <w:spacing w:line="331" w:lineRule="auto"/>
          </w:pPr>
        </w:pPrChange>
      </w:pPr>
      <w:r w:rsidRPr="003D7AFE">
        <w:rPr>
          <w:rFonts w:ascii="Arial" w:eastAsia="Arial" w:hAnsi="Arial" w:cs="Arial"/>
          <w:color w:val="000000"/>
          <w:sz w:val="20"/>
        </w:rPr>
        <w:t xml:space="preserve">Kierunek, w którym odbywa się ruch obrotowy wirnika opisuje </w:t>
      </w:r>
      <w:r w:rsidRPr="003D7AFE">
        <w:rPr>
          <w:rFonts w:ascii="Arial" w:eastAsia="Arial" w:hAnsi="Arial" w:cs="Arial"/>
          <w:sz w:val="20"/>
        </w:rPr>
        <w:t>zasada Lorentza (2.3),</w:t>
      </w:r>
      <w:r w:rsidRPr="003D7AFE">
        <w:rPr>
          <w:rFonts w:ascii="Arial" w:eastAsia="Arial" w:hAnsi="Arial" w:cs="Arial"/>
          <w:color w:val="000000"/>
          <w:sz w:val="20"/>
        </w:rPr>
        <w:t xml:space="preserve"> nazywana również regułą lewej dłoni. </w:t>
      </w:r>
    </w:p>
    <w:p w14:paraId="028CBACC" w14:textId="77777777" w:rsidR="003D7AFE" w:rsidRPr="003D7AFE" w:rsidRDefault="003D7AFE" w:rsidP="003D7AFE">
      <w:pPr>
        <w:pBdr>
          <w:top w:val="none" w:sz="4" w:space="0" w:color="000000"/>
          <w:left w:val="none" w:sz="4" w:space="0" w:color="000000"/>
          <w:bottom w:val="none" w:sz="4" w:space="0" w:color="000000"/>
          <w:right w:val="none" w:sz="4" w:space="0" w:color="000000"/>
        </w:pBdr>
        <w:spacing w:line="331" w:lineRule="auto"/>
        <w:rPr>
          <w:rFonts w:ascii="Arial" w:eastAsia="Arial" w:hAnsi="Arial" w:cs="Arial"/>
          <w:sz w:val="20"/>
        </w:rPr>
      </w:pPr>
      <w:r w:rsidRPr="003D7AFE">
        <w:rPr>
          <w:rFonts w:ascii="Arial" w:eastAsia="Arial" w:hAnsi="Arial" w:cs="Arial"/>
          <w:sz w:val="20"/>
        </w:rPr>
        <w:t xml:space="preserve">Zasada Lorentza wyrażona jest </w:t>
      </w:r>
      <w:r w:rsidRPr="009E1548">
        <w:rPr>
          <w:rFonts w:ascii="Arial" w:eastAsia="Arial" w:hAnsi="Arial" w:cs="Arial"/>
          <w:sz w:val="20"/>
        </w:rPr>
        <w:t>zależnością</w:t>
      </w:r>
      <w:r w:rsidR="00605C04" w:rsidRPr="009E1548">
        <w:rPr>
          <w:rFonts w:ascii="Arial" w:eastAsia="Arial" w:hAnsi="Arial" w:cs="Arial"/>
          <w:sz w:val="20"/>
        </w:rPr>
        <w:t xml:space="preserve"> [</w:t>
      </w:r>
      <w:r w:rsidR="009E1548" w:rsidRPr="009E1548">
        <w:rPr>
          <w:rFonts w:ascii="Arial" w:eastAsia="Arial" w:hAnsi="Arial" w:cs="Arial"/>
          <w:sz w:val="20"/>
        </w:rPr>
        <w:t>1</w:t>
      </w:r>
      <w:r w:rsidR="00605C04" w:rsidRPr="009E1548">
        <w:rPr>
          <w:rFonts w:ascii="Arial" w:eastAsia="Arial" w:hAnsi="Arial" w:cs="Arial"/>
          <w:sz w:val="20"/>
        </w:rPr>
        <w:t>]:</w:t>
      </w:r>
    </w:p>
    <w:tbl>
      <w:tblPr>
        <w:tblStyle w:val="Tabela-Siatka"/>
        <w:tblW w:w="0" w:type="auto"/>
        <w:tblLayout w:type="fixed"/>
        <w:tblLook w:val="04A0" w:firstRow="1" w:lastRow="0" w:firstColumn="1" w:lastColumn="0" w:noHBand="0" w:noVBand="1"/>
      </w:tblPr>
      <w:tblGrid>
        <w:gridCol w:w="8645"/>
        <w:gridCol w:w="710"/>
      </w:tblGrid>
      <w:tr w:rsidR="003D7AFE" w:rsidRPr="003D7AFE" w14:paraId="1D2AEDB1" w14:textId="77777777" w:rsidTr="003D7AFE">
        <w:trPr>
          <w:trHeight w:val="576"/>
        </w:trPr>
        <w:tc>
          <w:tcPr>
            <w:tcW w:w="8645" w:type="dxa"/>
            <w:tcBorders>
              <w:top w:val="none" w:sz="4" w:space="0" w:color="000000"/>
              <w:left w:val="none" w:sz="4" w:space="0" w:color="000000"/>
              <w:bottom w:val="none" w:sz="4" w:space="0" w:color="000000"/>
              <w:right w:val="none" w:sz="4" w:space="0" w:color="000000"/>
            </w:tcBorders>
          </w:tcPr>
          <w:p w14:paraId="6BE6C66D" w14:textId="77777777" w:rsidR="003D7AFE" w:rsidRPr="003D7AFE" w:rsidRDefault="003D7AFE" w:rsidP="003D7AFE">
            <w:pPr>
              <w:pBdr>
                <w:top w:val="none" w:sz="4" w:space="0" w:color="000000"/>
                <w:left w:val="none" w:sz="4" w:space="0" w:color="000000"/>
                <w:bottom w:val="none" w:sz="4" w:space="0" w:color="000000"/>
                <w:right w:val="none" w:sz="4" w:space="0" w:color="000000"/>
              </w:pBdr>
              <w:spacing w:after="200" w:line="331" w:lineRule="auto"/>
              <w:rPr>
                <w:rFonts w:ascii="Arial" w:eastAsia="Arial" w:hAnsi="Arial" w:cs="Arial"/>
                <w:color w:val="000000"/>
                <w:sz w:val="20"/>
                <w:szCs w:val="20"/>
              </w:rPr>
            </w:pPr>
            <m:oMathPara>
              <m:oMath>
                <m:r>
                  <w:rPr>
                    <w:rFonts w:ascii="Cambria Math" w:eastAsia="Cambria Math" w:hAnsi="Cambria Math" w:cs="Arial"/>
                    <w:color w:val="000000"/>
                    <w:sz w:val="20"/>
                    <w:szCs w:val="20"/>
                  </w:rPr>
                  <m:t>F</m:t>
                </m:r>
                <m:r>
                  <w:rPr>
                    <w:rFonts w:ascii="Cambria Math" w:eastAsia="Cambria Math" w:hAnsi="Arial" w:cs="Arial"/>
                    <w:sz w:val="20"/>
                    <w:szCs w:val="20"/>
                  </w:rPr>
                  <m:t>=q</m:t>
                </m:r>
                <m:r>
                  <w:rPr>
                    <w:rFonts w:ascii="Arial" w:eastAsia="Cambria Math" w:hAnsi="Arial" w:cs="Arial"/>
                    <w:sz w:val="20"/>
                    <w:szCs w:val="20"/>
                  </w:rPr>
                  <m:t>∙</m:t>
                </m:r>
                <m:d>
                  <m:dPr>
                    <m:ctrlPr>
                      <w:rPr>
                        <w:rFonts w:ascii="Cambria Math" w:eastAsia="Cambria Math" w:hAnsi="Arial" w:cs="Arial"/>
                        <w:i/>
                        <w:sz w:val="20"/>
                        <w:szCs w:val="20"/>
                      </w:rPr>
                    </m:ctrlPr>
                  </m:dPr>
                  <m:e>
                    <m:r>
                      <w:rPr>
                        <w:rFonts w:ascii="Cambria Math" w:eastAsia="Cambria Math" w:hAnsi="Arial" w:cs="Arial"/>
                        <w:sz w:val="20"/>
                        <w:szCs w:val="20"/>
                      </w:rPr>
                      <m:t>E+v</m:t>
                    </m:r>
                    <m:r>
                      <w:rPr>
                        <w:rFonts w:ascii="Arial" w:eastAsia="Cambria Math" w:hAnsi="Arial" w:cs="Arial"/>
                        <w:sz w:val="20"/>
                        <w:szCs w:val="20"/>
                      </w:rPr>
                      <m:t>∙</m:t>
                    </m:r>
                    <m:r>
                      <w:rPr>
                        <w:rFonts w:ascii="Cambria Math" w:eastAsia="Cambria Math" w:hAnsi="Arial" w:cs="Arial"/>
                        <w:sz w:val="20"/>
                        <w:szCs w:val="20"/>
                      </w:rPr>
                      <m:t>B</m:t>
                    </m:r>
                  </m:e>
                </m:d>
                <m:r>
                  <w:rPr>
                    <w:rFonts w:ascii="Cambria Math" w:eastAsia="Cambria Math" w:hAnsi="Arial" w:cs="Arial"/>
                    <w:sz w:val="20"/>
                    <w:szCs w:val="20"/>
                  </w:rPr>
                  <m:t>,</m:t>
                </m:r>
              </m:oMath>
            </m:oMathPara>
          </w:p>
        </w:tc>
        <w:tc>
          <w:tcPr>
            <w:tcW w:w="710" w:type="dxa"/>
            <w:tcBorders>
              <w:top w:val="none" w:sz="4" w:space="0" w:color="000000"/>
              <w:left w:val="none" w:sz="4" w:space="0" w:color="000000"/>
              <w:bottom w:val="none" w:sz="4" w:space="0" w:color="000000"/>
              <w:right w:val="none" w:sz="4" w:space="0" w:color="000000"/>
            </w:tcBorders>
          </w:tcPr>
          <w:p w14:paraId="0F5724C9" w14:textId="77777777" w:rsidR="003D7AFE" w:rsidRPr="003D7AFE" w:rsidRDefault="003D7AFE" w:rsidP="003D7AFE">
            <w:pPr>
              <w:pBdr>
                <w:top w:val="none" w:sz="4" w:space="0" w:color="000000"/>
                <w:left w:val="none" w:sz="4" w:space="0" w:color="000000"/>
                <w:bottom w:val="none" w:sz="4" w:space="0" w:color="000000"/>
                <w:right w:val="none" w:sz="4" w:space="0" w:color="000000"/>
              </w:pBdr>
              <w:spacing w:after="200" w:line="331" w:lineRule="auto"/>
              <w:rPr>
                <w:rFonts w:ascii="Arial" w:eastAsia="Arial" w:hAnsi="Arial" w:cs="Arial"/>
                <w:sz w:val="20"/>
                <w:szCs w:val="20"/>
              </w:rPr>
            </w:pPr>
            <w:r w:rsidRPr="003D7AFE">
              <w:rPr>
                <w:rFonts w:ascii="Arial" w:eastAsia="Arial" w:hAnsi="Arial" w:cs="Arial"/>
                <w:sz w:val="20"/>
                <w:szCs w:val="20"/>
              </w:rPr>
              <w:t>(2.3)</w:t>
            </w:r>
          </w:p>
        </w:tc>
      </w:tr>
    </w:tbl>
    <w:p w14:paraId="12ED5B65" w14:textId="77777777" w:rsidR="003D7AFE" w:rsidRPr="003D7AFE" w:rsidRDefault="003D7AFE" w:rsidP="003D7AFE">
      <w:pPr>
        <w:pBdr>
          <w:top w:val="none" w:sz="4" w:space="0" w:color="000000"/>
          <w:left w:val="none" w:sz="4" w:space="0" w:color="000000"/>
          <w:bottom w:val="none" w:sz="4" w:space="0" w:color="000000"/>
          <w:right w:val="none" w:sz="4" w:space="0" w:color="000000"/>
        </w:pBdr>
        <w:spacing w:line="331" w:lineRule="auto"/>
        <w:rPr>
          <w:rFonts w:ascii="Arial" w:eastAsia="Arial" w:hAnsi="Arial" w:cs="Arial"/>
          <w:sz w:val="20"/>
        </w:rPr>
      </w:pPr>
      <w:r w:rsidRPr="003D7AFE">
        <w:rPr>
          <w:rFonts w:ascii="Arial" w:eastAsia="Arial" w:hAnsi="Arial" w:cs="Arial"/>
          <w:sz w:val="20"/>
        </w:rPr>
        <w:t>gdzie:</w:t>
      </w:r>
    </w:p>
    <w:p w14:paraId="36D7FF18" w14:textId="77777777" w:rsidR="003D7AFE" w:rsidRPr="003D7AFE" w:rsidRDefault="003D7AFE" w:rsidP="003D7AFE">
      <w:pPr>
        <w:pBdr>
          <w:top w:val="none" w:sz="4" w:space="0" w:color="000000"/>
          <w:left w:val="none" w:sz="4" w:space="0" w:color="000000"/>
          <w:bottom w:val="none" w:sz="4" w:space="0" w:color="000000"/>
          <w:right w:val="none" w:sz="4" w:space="0" w:color="000000"/>
        </w:pBdr>
        <w:spacing w:line="331" w:lineRule="auto"/>
        <w:rPr>
          <w:rFonts w:ascii="Arial" w:eastAsia="Arial" w:hAnsi="Arial" w:cs="Arial"/>
          <w:sz w:val="20"/>
          <w:szCs w:val="20"/>
        </w:rPr>
      </w:pPr>
      <m:oMath>
        <m:r>
          <w:rPr>
            <w:rFonts w:ascii="Cambria Math" w:eastAsia="Cambria Math" w:hAnsi="Cambria Math" w:cs="Arial"/>
            <w:color w:val="000000"/>
            <w:sz w:val="20"/>
            <w:szCs w:val="20"/>
          </w:rPr>
          <m:t>F</m:t>
        </m:r>
      </m:oMath>
      <w:r w:rsidRPr="003D7AFE">
        <w:rPr>
          <w:rFonts w:ascii="Arial" w:eastAsia="Arial" w:hAnsi="Arial" w:cs="Arial"/>
          <w:color w:val="000000"/>
          <w:sz w:val="20"/>
          <w:szCs w:val="20"/>
        </w:rPr>
        <w:t xml:space="preserve"> - </w:t>
      </w:r>
      <w:r w:rsidRPr="003D7AFE">
        <w:rPr>
          <w:rFonts w:ascii="Arial" w:hAnsi="Arial" w:cs="Arial"/>
          <w:sz w:val="20"/>
          <w:szCs w:val="20"/>
        </w:rPr>
        <w:t xml:space="preserve">siła Lorentza </w:t>
      </w:r>
      <m:oMath>
        <m:d>
          <m:dPr>
            <m:begChr m:val="["/>
            <m:endChr m:val="]"/>
            <m:ctrlPr>
              <w:rPr>
                <w:rFonts w:ascii="Cambria Math" w:eastAsia="Cambria Math" w:hAnsi="Arial" w:cs="Arial"/>
                <w:i/>
                <w:color w:val="000000"/>
                <w:sz w:val="20"/>
                <w:szCs w:val="20"/>
              </w:rPr>
            </m:ctrlPr>
          </m:dPr>
          <m:e>
            <m:r>
              <w:rPr>
                <w:rFonts w:ascii="Cambria Math" w:eastAsia="Cambria Math" w:hAnsi="Cambria Math" w:cs="Arial"/>
                <w:color w:val="000000"/>
                <w:sz w:val="20"/>
                <w:szCs w:val="20"/>
              </w:rPr>
              <m:t>N</m:t>
            </m:r>
          </m:e>
        </m:d>
      </m:oMath>
      <w:r w:rsidRPr="003D7AFE">
        <w:rPr>
          <w:rFonts w:ascii="Arial" w:hAnsi="Arial" w:cs="Arial"/>
          <w:sz w:val="20"/>
          <w:szCs w:val="20"/>
        </w:rPr>
        <w:t>,</w:t>
      </w:r>
    </w:p>
    <w:p w14:paraId="1762078D" w14:textId="77777777" w:rsidR="003D7AFE" w:rsidRPr="003D7AFE" w:rsidRDefault="003D7AFE" w:rsidP="003D7AFE">
      <w:pPr>
        <w:pBdr>
          <w:top w:val="none" w:sz="4" w:space="0" w:color="000000"/>
          <w:left w:val="none" w:sz="4" w:space="0" w:color="000000"/>
          <w:bottom w:val="none" w:sz="4" w:space="0" w:color="000000"/>
          <w:right w:val="none" w:sz="4" w:space="0" w:color="000000"/>
        </w:pBdr>
        <w:spacing w:line="331" w:lineRule="auto"/>
        <w:rPr>
          <w:rFonts w:ascii="Arial" w:eastAsia="Arial" w:hAnsi="Arial" w:cs="Arial"/>
          <w:color w:val="000000"/>
          <w:sz w:val="20"/>
          <w:szCs w:val="20"/>
        </w:rPr>
      </w:pPr>
      <m:oMath>
        <m:r>
          <w:rPr>
            <w:rFonts w:ascii="Cambria Math" w:eastAsia="Cambria Math" w:hAnsi="Arial" w:cs="Arial"/>
            <w:color w:val="000000"/>
            <w:sz w:val="20"/>
            <w:szCs w:val="20"/>
          </w:rPr>
          <m:t>q</m:t>
        </m:r>
      </m:oMath>
      <w:r w:rsidRPr="003D7AFE">
        <w:rPr>
          <w:rFonts w:ascii="Arial" w:eastAsia="Arial" w:hAnsi="Arial" w:cs="Arial"/>
          <w:color w:val="000000"/>
          <w:sz w:val="20"/>
          <w:szCs w:val="20"/>
        </w:rPr>
        <w:t xml:space="preserve"> – </w:t>
      </w:r>
      <w:r w:rsidRPr="003D7AFE">
        <w:rPr>
          <w:rFonts w:ascii="Arial" w:hAnsi="Arial" w:cs="Arial"/>
          <w:sz w:val="20"/>
          <w:szCs w:val="20"/>
        </w:rPr>
        <w:t>ładunek elektryczny</w:t>
      </w:r>
      <w:r w:rsidRPr="003D7AFE">
        <w:rPr>
          <w:rFonts w:ascii="Arial" w:eastAsia="Arial" w:hAnsi="Arial" w:cs="Arial"/>
          <w:color w:val="000000"/>
          <w:sz w:val="20"/>
          <w:szCs w:val="20"/>
        </w:rPr>
        <w:t xml:space="preserve"> </w:t>
      </w:r>
      <m:oMath>
        <m:d>
          <m:dPr>
            <m:begChr m:val="["/>
            <m:endChr m:val="]"/>
            <m:ctrlPr>
              <w:rPr>
                <w:rFonts w:ascii="Cambria Math" w:eastAsia="Cambria Math" w:hAnsi="Arial" w:cs="Arial"/>
                <w:i/>
                <w:color w:val="000000"/>
                <w:sz w:val="20"/>
                <w:szCs w:val="20"/>
              </w:rPr>
            </m:ctrlPr>
          </m:dPr>
          <m:e>
            <m:r>
              <w:rPr>
                <w:rFonts w:ascii="Cambria Math" w:eastAsia="Cambria Math" w:hAnsi="Cambria Math" w:cs="Arial"/>
                <w:color w:val="000000"/>
                <w:sz w:val="20"/>
                <w:szCs w:val="20"/>
              </w:rPr>
              <m:t>C</m:t>
            </m:r>
          </m:e>
        </m:d>
      </m:oMath>
      <w:r w:rsidRPr="003D7AFE">
        <w:rPr>
          <w:rFonts w:ascii="Arial" w:eastAsia="Arial" w:hAnsi="Arial" w:cs="Arial"/>
          <w:color w:val="000000"/>
          <w:sz w:val="20"/>
          <w:szCs w:val="20"/>
        </w:rPr>
        <w:t>,</w:t>
      </w:r>
    </w:p>
    <w:p w14:paraId="26C858CF" w14:textId="77777777" w:rsidR="003D7AFE" w:rsidRPr="002015EE" w:rsidRDefault="003D7AFE" w:rsidP="003D7AFE">
      <w:pPr>
        <w:pBdr>
          <w:top w:val="none" w:sz="4" w:space="0" w:color="000000"/>
          <w:left w:val="none" w:sz="4" w:space="0" w:color="000000"/>
          <w:bottom w:val="none" w:sz="4" w:space="0" w:color="000000"/>
          <w:right w:val="none" w:sz="4" w:space="0" w:color="000000"/>
        </w:pBdr>
        <w:spacing w:line="331" w:lineRule="auto"/>
        <w:rPr>
          <w:rFonts w:ascii="Arial" w:eastAsia="Arial" w:hAnsi="Arial" w:cs="Arial"/>
          <w:sz w:val="20"/>
          <w:szCs w:val="20"/>
        </w:rPr>
      </w:pPr>
      <m:oMath>
        <m:r>
          <w:rPr>
            <w:rFonts w:ascii="Cambria Math" w:eastAsia="Cambria Math" w:hAnsi="Arial" w:cs="Arial"/>
            <w:sz w:val="20"/>
            <w:szCs w:val="20"/>
          </w:rPr>
          <m:t>E</m:t>
        </m:r>
      </m:oMath>
      <w:r w:rsidRPr="003D7AFE">
        <w:rPr>
          <w:rFonts w:ascii="Arial" w:eastAsia="Arial" w:hAnsi="Arial" w:cs="Arial"/>
          <w:sz w:val="20"/>
          <w:szCs w:val="20"/>
        </w:rPr>
        <w:t xml:space="preserve"> – </w:t>
      </w:r>
      <w:r w:rsidRPr="002015EE">
        <w:rPr>
          <w:rFonts w:ascii="Arial" w:hAnsi="Arial" w:cs="Arial"/>
          <w:sz w:val="20"/>
          <w:szCs w:val="20"/>
        </w:rPr>
        <w:t>pole elektryczne</w:t>
      </w:r>
      <w:r w:rsidRPr="002015EE">
        <w:rPr>
          <w:rFonts w:ascii="Arial" w:eastAsiaTheme="minorEastAsia" w:hAnsi="Arial" w:cs="Arial"/>
          <w:sz w:val="20"/>
          <w:szCs w:val="20"/>
        </w:rPr>
        <w:t xml:space="preserve"> </w:t>
      </w:r>
      <m:oMath>
        <m:d>
          <m:dPr>
            <m:begChr m:val="["/>
            <m:endChr m:val="]"/>
            <m:ctrlPr>
              <w:rPr>
                <w:rFonts w:ascii="Cambria Math" w:eastAsia="Cambria Math" w:hAnsi="Arial" w:cs="Arial"/>
                <w:i/>
                <w:sz w:val="20"/>
                <w:szCs w:val="20"/>
              </w:rPr>
            </m:ctrlPr>
          </m:dPr>
          <m:e>
            <m:f>
              <m:fPr>
                <m:ctrlPr>
                  <w:rPr>
                    <w:rFonts w:ascii="Cambria Math" w:eastAsia="Cambria Math" w:hAnsi="Arial" w:cs="Arial"/>
                    <w:i/>
                    <w:sz w:val="20"/>
                    <w:szCs w:val="20"/>
                  </w:rPr>
                </m:ctrlPr>
              </m:fPr>
              <m:num>
                <m:r>
                  <w:rPr>
                    <w:rFonts w:ascii="Cambria Math" w:eastAsia="Cambria Math" w:hAnsi="Cambria Math" w:cs="Arial"/>
                    <w:sz w:val="20"/>
                    <w:szCs w:val="20"/>
                  </w:rPr>
                  <m:t>V</m:t>
                </m:r>
              </m:num>
              <m:den>
                <m:r>
                  <w:rPr>
                    <w:rFonts w:ascii="Cambria Math" w:eastAsia="Cambria Math" w:hAnsi="Cambria Math" w:cs="Arial"/>
                    <w:sz w:val="20"/>
                    <w:szCs w:val="20"/>
                  </w:rPr>
                  <m:t>m</m:t>
                </m:r>
              </m:den>
            </m:f>
          </m:e>
        </m:d>
      </m:oMath>
      <w:r w:rsidRPr="002015EE">
        <w:rPr>
          <w:rFonts w:ascii="Arial" w:eastAsiaTheme="minorEastAsia" w:hAnsi="Arial" w:cs="Arial"/>
          <w:sz w:val="20"/>
          <w:szCs w:val="20"/>
        </w:rPr>
        <w:t>,</w:t>
      </w:r>
    </w:p>
    <w:p w14:paraId="6F03B398" w14:textId="77777777" w:rsidR="003D7AFE" w:rsidRPr="002015EE" w:rsidRDefault="003D7AFE" w:rsidP="003D7AFE">
      <w:pPr>
        <w:pBdr>
          <w:top w:val="none" w:sz="4" w:space="0" w:color="000000"/>
          <w:left w:val="none" w:sz="4" w:space="0" w:color="000000"/>
          <w:bottom w:val="none" w:sz="4" w:space="0" w:color="000000"/>
          <w:right w:val="none" w:sz="4" w:space="0" w:color="000000"/>
        </w:pBdr>
        <w:spacing w:line="331" w:lineRule="auto"/>
        <w:rPr>
          <w:rFonts w:ascii="Arial" w:eastAsia="Arial" w:hAnsi="Arial" w:cs="Arial"/>
          <w:sz w:val="20"/>
          <w:szCs w:val="20"/>
        </w:rPr>
      </w:pPr>
      <m:oMath>
        <m:r>
          <w:rPr>
            <w:rFonts w:ascii="Cambria Math" w:eastAsia="Cambria Math" w:hAnsi="Cambria Math" w:cs="Arial"/>
            <w:sz w:val="20"/>
            <w:szCs w:val="20"/>
          </w:rPr>
          <m:t>v</m:t>
        </m:r>
      </m:oMath>
      <w:r w:rsidRPr="002015EE">
        <w:rPr>
          <w:rFonts w:ascii="Arial" w:eastAsia="Arial" w:hAnsi="Arial" w:cs="Arial"/>
          <w:sz w:val="20"/>
          <w:szCs w:val="20"/>
        </w:rPr>
        <w:t xml:space="preserve"> – </w:t>
      </w:r>
      <w:r w:rsidRPr="002015EE">
        <w:rPr>
          <w:rFonts w:ascii="Arial" w:hAnsi="Arial" w:cs="Arial"/>
          <w:sz w:val="20"/>
          <w:szCs w:val="20"/>
        </w:rPr>
        <w:t>prędkość przewodnika</w:t>
      </w:r>
      <w:r w:rsidRPr="002015EE">
        <w:rPr>
          <w:rFonts w:ascii="Arial" w:eastAsia="Arial" w:hAnsi="Arial" w:cs="Arial"/>
          <w:sz w:val="20"/>
          <w:szCs w:val="20"/>
        </w:rPr>
        <w:t xml:space="preserve"> </w:t>
      </w:r>
      <m:oMath>
        <m:d>
          <m:dPr>
            <m:begChr m:val="["/>
            <m:endChr m:val="]"/>
            <m:ctrlPr>
              <w:rPr>
                <w:rFonts w:ascii="Cambria Math" w:eastAsia="Cambria Math" w:hAnsi="Arial" w:cs="Arial"/>
                <w:i/>
                <w:sz w:val="20"/>
                <w:szCs w:val="20"/>
              </w:rPr>
            </m:ctrlPr>
          </m:dPr>
          <m:e>
            <m:f>
              <m:fPr>
                <m:ctrlPr>
                  <w:rPr>
                    <w:rFonts w:ascii="Cambria Math" w:eastAsia="Cambria Math" w:hAnsi="Arial" w:cs="Arial"/>
                    <w:i/>
                    <w:sz w:val="20"/>
                    <w:szCs w:val="20"/>
                  </w:rPr>
                </m:ctrlPr>
              </m:fPr>
              <m:num>
                <m:r>
                  <w:rPr>
                    <w:rFonts w:ascii="Cambria Math" w:eastAsia="Cambria Math" w:hAnsi="Cambria Math" w:cs="Arial"/>
                    <w:sz w:val="20"/>
                    <w:szCs w:val="20"/>
                  </w:rPr>
                  <m:t>m</m:t>
                </m:r>
              </m:num>
              <m:den>
                <m:r>
                  <w:rPr>
                    <w:rFonts w:ascii="Cambria Math" w:eastAsia="Cambria Math" w:hAnsi="Cambria Math" w:cs="Arial"/>
                    <w:sz w:val="20"/>
                    <w:szCs w:val="20"/>
                  </w:rPr>
                  <m:t>s</m:t>
                </m:r>
              </m:den>
            </m:f>
          </m:e>
        </m:d>
      </m:oMath>
      <w:r w:rsidRPr="002015EE">
        <w:rPr>
          <w:rFonts w:ascii="Arial" w:eastAsia="Arial" w:hAnsi="Arial" w:cs="Arial"/>
          <w:sz w:val="20"/>
          <w:szCs w:val="20"/>
        </w:rPr>
        <w:t>.</w:t>
      </w:r>
    </w:p>
    <w:p w14:paraId="7C0DC979" w14:textId="77777777" w:rsidR="003D7AFE" w:rsidRPr="003D7AFE" w:rsidRDefault="003D7AFE" w:rsidP="003D7AFE">
      <w:pPr>
        <w:pBdr>
          <w:top w:val="none" w:sz="4" w:space="0" w:color="000000"/>
          <w:left w:val="none" w:sz="4" w:space="0" w:color="000000"/>
          <w:bottom w:val="none" w:sz="4" w:space="0" w:color="000000"/>
          <w:right w:val="none" w:sz="4" w:space="0" w:color="000000"/>
        </w:pBdr>
        <w:spacing w:line="331" w:lineRule="auto"/>
        <w:jc w:val="both"/>
        <w:rPr>
          <w:rFonts w:ascii="Arial" w:eastAsia="Arial" w:hAnsi="Arial" w:cs="Arial"/>
          <w:color w:val="000000"/>
          <w:sz w:val="20"/>
        </w:rPr>
      </w:pPr>
      <w:r w:rsidRPr="003D7AFE">
        <w:rPr>
          <w:rFonts w:ascii="Arial" w:eastAsia="Arial" w:hAnsi="Arial" w:cs="Arial"/>
          <w:color w:val="000000"/>
          <w:sz w:val="20"/>
        </w:rPr>
        <w:t xml:space="preserve">Ruch odbywa się do momentu, w którym przeciwne względem siebie bieguny stojana w nabiegunnikach i bieguny wirnika się do siebie przyciągną. Do zapewnienia ciągłego obrotu wirnika potrzebna jest zmiana polaryzacji wirnika, w tym celu należy zmienić kierunek przepływu prądu w uzwojeniu twornika. Do tego służy komutator </w:t>
      </w:r>
      <w:r w:rsidRPr="003D7AFE">
        <w:rPr>
          <w:rFonts w:ascii="Arial" w:eastAsia="Arial" w:hAnsi="Arial" w:cs="Arial"/>
          <w:sz w:val="20"/>
        </w:rPr>
        <w:t>wskazany na rysunku 2.3</w:t>
      </w:r>
      <w:r w:rsidRPr="003D7AFE">
        <w:rPr>
          <w:rFonts w:ascii="Arial" w:eastAsia="Arial" w:hAnsi="Arial" w:cs="Arial"/>
          <w:color w:val="000000"/>
          <w:sz w:val="20"/>
        </w:rPr>
        <w:t xml:space="preserve"> zbudowany z miedzianych nie stykających się ze sobą segmentów. Każdy z nich jest połączony z odpowiednią cewką uzwojenia wirnika, co pozwala na zmianę kierunku prądu w uzwojeniach w odpowiednich momentach obrotu. </w:t>
      </w:r>
    </w:p>
    <w:p w14:paraId="37F71F84" w14:textId="77777777" w:rsidR="003D7AFE" w:rsidRPr="003D7AFE" w:rsidRDefault="003D7AFE" w:rsidP="003D7AFE">
      <w:pPr>
        <w:pBdr>
          <w:top w:val="none" w:sz="4" w:space="0" w:color="000000"/>
          <w:left w:val="none" w:sz="4" w:space="0" w:color="000000"/>
          <w:bottom w:val="none" w:sz="4" w:space="0" w:color="000000"/>
          <w:right w:val="none" w:sz="4" w:space="0" w:color="000000"/>
        </w:pBdr>
        <w:spacing w:line="331" w:lineRule="auto"/>
        <w:rPr>
          <w:rFonts w:ascii="Arial" w:eastAsia="Arial" w:hAnsi="Arial" w:cs="Arial"/>
          <w:color w:val="000000"/>
          <w:sz w:val="20"/>
        </w:rPr>
      </w:pPr>
    </w:p>
    <w:p w14:paraId="1E80EED6" w14:textId="77777777" w:rsidR="003D7AFE" w:rsidRPr="002015EE" w:rsidRDefault="003D7AFE" w:rsidP="003D7AFE">
      <w:pPr>
        <w:pBdr>
          <w:top w:val="none" w:sz="4" w:space="0" w:color="000000"/>
          <w:left w:val="none" w:sz="4" w:space="0" w:color="000000"/>
          <w:bottom w:val="none" w:sz="4" w:space="0" w:color="000000"/>
          <w:right w:val="none" w:sz="4" w:space="0" w:color="000000"/>
        </w:pBdr>
        <w:spacing w:line="331" w:lineRule="auto"/>
        <w:jc w:val="center"/>
        <w:rPr>
          <w:rFonts w:ascii="Arial" w:eastAsia="Arial" w:hAnsi="Arial" w:cs="Arial"/>
          <w:sz w:val="20"/>
        </w:rPr>
      </w:pPr>
      <w:r w:rsidRPr="002015EE">
        <w:rPr>
          <w:rFonts w:ascii="Arial" w:eastAsia="Arial" w:hAnsi="Arial" w:cs="Arial"/>
          <w:noProof/>
          <w:sz w:val="20"/>
          <w:lang w:eastAsia="pl-PL"/>
        </w:rPr>
        <w:drawing>
          <wp:inline distT="0" distB="0" distL="0" distR="0" wp14:anchorId="34CDD1B2" wp14:editId="56F264E4">
            <wp:extent cx="3619500" cy="2343150"/>
            <wp:effectExtent l="19050" t="0" r="0" b="0"/>
            <wp:docPr id="5" name="Obraz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9" cstate="print"/>
                    <a:srcRect/>
                    <a:stretch>
                      <a:fillRect/>
                    </a:stretch>
                  </pic:blipFill>
                  <pic:spPr bwMode="auto">
                    <a:xfrm>
                      <a:off x="0" y="0"/>
                      <a:ext cx="3619500" cy="2343150"/>
                    </a:xfrm>
                    <a:prstGeom prst="rect">
                      <a:avLst/>
                    </a:prstGeom>
                    <a:noFill/>
                    <a:ln w="9525">
                      <a:noFill/>
                      <a:miter lim="800000"/>
                      <a:headEnd/>
                      <a:tailEnd/>
                    </a:ln>
                  </pic:spPr>
                </pic:pic>
              </a:graphicData>
            </a:graphic>
          </wp:inline>
        </w:drawing>
      </w:r>
    </w:p>
    <w:p w14:paraId="53574016" w14:textId="77777777" w:rsidR="003D7AFE" w:rsidRPr="002015EE" w:rsidRDefault="003D7AFE" w:rsidP="003D7AFE">
      <w:pPr>
        <w:pBdr>
          <w:top w:val="none" w:sz="4" w:space="0" w:color="000000"/>
          <w:left w:val="none" w:sz="4" w:space="0" w:color="000000"/>
          <w:bottom w:val="none" w:sz="4" w:space="0" w:color="000000"/>
          <w:right w:val="none" w:sz="4" w:space="0" w:color="000000"/>
        </w:pBdr>
        <w:spacing w:line="331" w:lineRule="auto"/>
        <w:jc w:val="center"/>
        <w:rPr>
          <w:rFonts w:ascii="Arial" w:eastAsia="Arial" w:hAnsi="Arial" w:cs="Arial"/>
          <w:sz w:val="18"/>
        </w:rPr>
      </w:pPr>
      <w:r w:rsidRPr="002015EE">
        <w:rPr>
          <w:rFonts w:ascii="Arial" w:eastAsia="Arial" w:hAnsi="Arial" w:cs="Arial"/>
          <w:sz w:val="18"/>
          <w:szCs w:val="20"/>
        </w:rPr>
        <w:lastRenderedPageBreak/>
        <w:t>Rys. 2.3 Podsystem mechaniczny</w:t>
      </w:r>
      <w:r w:rsidR="00605C04" w:rsidRPr="002015EE">
        <w:rPr>
          <w:rFonts w:ascii="Arial" w:eastAsia="Arial" w:hAnsi="Arial" w:cs="Arial"/>
          <w:sz w:val="18"/>
          <w:szCs w:val="20"/>
        </w:rPr>
        <w:t xml:space="preserve"> [</w:t>
      </w:r>
      <w:r w:rsidR="009E1548" w:rsidRPr="002015EE">
        <w:rPr>
          <w:rFonts w:ascii="Arial" w:eastAsia="Arial" w:hAnsi="Arial" w:cs="Arial"/>
          <w:sz w:val="18"/>
          <w:szCs w:val="20"/>
        </w:rPr>
        <w:t>2</w:t>
      </w:r>
      <w:r w:rsidR="00605C04" w:rsidRPr="002015EE">
        <w:rPr>
          <w:rFonts w:ascii="Arial" w:eastAsia="Arial" w:hAnsi="Arial" w:cs="Arial"/>
          <w:sz w:val="18"/>
          <w:szCs w:val="20"/>
        </w:rPr>
        <w:t>]</w:t>
      </w:r>
    </w:p>
    <w:p w14:paraId="55427C9C" w14:textId="77777777" w:rsidR="003D7AFE" w:rsidRPr="003D7AFE" w:rsidRDefault="003D7AFE" w:rsidP="004B2F4C">
      <w:pPr>
        <w:pBdr>
          <w:top w:val="none" w:sz="4" w:space="0" w:color="000000"/>
          <w:left w:val="none" w:sz="4" w:space="0" w:color="000000"/>
          <w:bottom w:val="none" w:sz="4" w:space="0" w:color="000000"/>
          <w:right w:val="none" w:sz="4" w:space="0" w:color="000000"/>
        </w:pBdr>
        <w:spacing w:line="331" w:lineRule="auto"/>
        <w:jc w:val="both"/>
        <w:rPr>
          <w:rFonts w:ascii="Arial" w:eastAsia="Arial" w:hAnsi="Arial" w:cs="Arial"/>
          <w:color w:val="000000"/>
          <w:sz w:val="20"/>
        </w:rPr>
        <w:pPrChange w:id="64" w:author="RP" w:date="2025-01-31T11:14:00Z">
          <w:pPr>
            <w:pBdr>
              <w:top w:val="none" w:sz="4" w:space="0" w:color="000000"/>
              <w:left w:val="none" w:sz="4" w:space="0" w:color="000000"/>
              <w:bottom w:val="none" w:sz="4" w:space="0" w:color="000000"/>
              <w:right w:val="none" w:sz="4" w:space="0" w:color="000000"/>
            </w:pBdr>
            <w:spacing w:line="331" w:lineRule="auto"/>
          </w:pPr>
        </w:pPrChange>
      </w:pPr>
      <w:r w:rsidRPr="003D7AFE">
        <w:rPr>
          <w:rFonts w:ascii="Arial" w:eastAsia="Arial" w:hAnsi="Arial" w:cs="Arial"/>
          <w:color w:val="000000"/>
          <w:sz w:val="20"/>
        </w:rPr>
        <w:t xml:space="preserve">Punktem stykowym między źródłem prądu twornika a obracającym się wraz z wirnikiem komutatorem są szczotki wykonane z grafitu lub węgla. Szczotki </w:t>
      </w:r>
      <w:r w:rsidRPr="003D7AFE">
        <w:rPr>
          <w:rFonts w:ascii="Arial" w:eastAsia="Arial" w:hAnsi="Arial" w:cs="Arial"/>
          <w:sz w:val="20"/>
        </w:rPr>
        <w:t>przedstawione na rysunku 2.4</w:t>
      </w:r>
      <w:r w:rsidRPr="003D7AFE">
        <w:rPr>
          <w:rFonts w:ascii="Arial" w:eastAsia="Arial" w:hAnsi="Arial" w:cs="Arial"/>
          <w:color w:val="000000"/>
          <w:sz w:val="20"/>
        </w:rPr>
        <w:t xml:space="preserve"> stykają się z odpowiednimi segmentami komutatora pozwalając na przepływ prądu ze źródła prądu twornika przez wirnik.</w:t>
      </w:r>
    </w:p>
    <w:p w14:paraId="72B346BC" w14:textId="77777777" w:rsidR="003D7AFE" w:rsidRPr="002015EE" w:rsidRDefault="003D7AFE" w:rsidP="003D7AFE">
      <w:pPr>
        <w:pBdr>
          <w:top w:val="none" w:sz="4" w:space="0" w:color="000000"/>
          <w:left w:val="none" w:sz="4" w:space="0" w:color="000000"/>
          <w:bottom w:val="none" w:sz="4" w:space="0" w:color="000000"/>
          <w:right w:val="none" w:sz="4" w:space="0" w:color="000000"/>
        </w:pBdr>
        <w:spacing w:line="331" w:lineRule="auto"/>
        <w:jc w:val="center"/>
        <w:rPr>
          <w:rFonts w:ascii="Arial" w:eastAsia="Arial" w:hAnsi="Arial" w:cs="Arial"/>
          <w:sz w:val="20"/>
        </w:rPr>
      </w:pPr>
      <w:r w:rsidRPr="002015EE">
        <w:rPr>
          <w:rFonts w:ascii="Arial" w:eastAsia="Arial" w:hAnsi="Arial" w:cs="Arial"/>
          <w:noProof/>
          <w:sz w:val="20"/>
          <w:lang w:eastAsia="pl-PL"/>
        </w:rPr>
        <w:drawing>
          <wp:inline distT="0" distB="0" distL="0" distR="0" wp14:anchorId="2C1566C1" wp14:editId="4C13D17B">
            <wp:extent cx="3505200" cy="2571750"/>
            <wp:effectExtent l="19050" t="0" r="0" b="0"/>
            <wp:docPr id="6" name="Obraz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 cstate="print"/>
                    <a:srcRect/>
                    <a:stretch>
                      <a:fillRect/>
                    </a:stretch>
                  </pic:blipFill>
                  <pic:spPr bwMode="auto">
                    <a:xfrm>
                      <a:off x="0" y="0"/>
                      <a:ext cx="3505200" cy="2571750"/>
                    </a:xfrm>
                    <a:prstGeom prst="rect">
                      <a:avLst/>
                    </a:prstGeom>
                    <a:noFill/>
                    <a:ln w="9525">
                      <a:noFill/>
                      <a:miter lim="800000"/>
                      <a:headEnd/>
                      <a:tailEnd/>
                    </a:ln>
                  </pic:spPr>
                </pic:pic>
              </a:graphicData>
            </a:graphic>
          </wp:inline>
        </w:drawing>
      </w:r>
    </w:p>
    <w:p w14:paraId="62AD80DF" w14:textId="77777777" w:rsidR="003D7AFE" w:rsidRPr="002015EE" w:rsidRDefault="003D7AFE" w:rsidP="003D7AFE">
      <w:pPr>
        <w:pBdr>
          <w:top w:val="none" w:sz="4" w:space="0" w:color="000000"/>
          <w:left w:val="none" w:sz="4" w:space="0" w:color="000000"/>
          <w:bottom w:val="none" w:sz="4" w:space="0" w:color="000000"/>
          <w:right w:val="none" w:sz="4" w:space="0" w:color="000000"/>
        </w:pBdr>
        <w:spacing w:line="331" w:lineRule="auto"/>
        <w:jc w:val="center"/>
        <w:rPr>
          <w:rFonts w:ascii="Arial" w:eastAsia="Arial" w:hAnsi="Arial" w:cs="Arial"/>
          <w:sz w:val="18"/>
        </w:rPr>
      </w:pPr>
      <w:r w:rsidRPr="002015EE">
        <w:rPr>
          <w:rFonts w:ascii="Arial" w:eastAsia="Arial" w:hAnsi="Arial" w:cs="Arial"/>
          <w:sz w:val="18"/>
          <w:szCs w:val="20"/>
        </w:rPr>
        <w:t>Rys. 2.4 Rysunek szczotek</w:t>
      </w:r>
      <w:r w:rsidR="00605C04" w:rsidRPr="002015EE">
        <w:rPr>
          <w:rFonts w:ascii="Arial" w:eastAsia="Arial" w:hAnsi="Arial" w:cs="Arial"/>
          <w:sz w:val="18"/>
          <w:szCs w:val="20"/>
        </w:rPr>
        <w:t xml:space="preserve"> [</w:t>
      </w:r>
      <w:r w:rsidR="009E1548" w:rsidRPr="002015EE">
        <w:rPr>
          <w:rFonts w:ascii="Arial" w:eastAsia="Arial" w:hAnsi="Arial" w:cs="Arial"/>
          <w:sz w:val="18"/>
          <w:szCs w:val="20"/>
        </w:rPr>
        <w:t>2</w:t>
      </w:r>
      <w:r w:rsidR="00605C04" w:rsidRPr="002015EE">
        <w:rPr>
          <w:rFonts w:ascii="Arial" w:eastAsia="Arial" w:hAnsi="Arial" w:cs="Arial"/>
          <w:sz w:val="18"/>
          <w:szCs w:val="20"/>
        </w:rPr>
        <w:t>]</w:t>
      </w:r>
    </w:p>
    <w:p w14:paraId="1EB8C109" w14:textId="2DA64866" w:rsidR="004B2F4C" w:rsidRDefault="003D7AFE" w:rsidP="004B2F4C">
      <w:pPr>
        <w:pBdr>
          <w:top w:val="none" w:sz="4" w:space="0" w:color="000000"/>
          <w:left w:val="none" w:sz="4" w:space="0" w:color="000000"/>
          <w:bottom w:val="none" w:sz="4" w:space="0" w:color="000000"/>
          <w:right w:val="none" w:sz="4" w:space="0" w:color="000000"/>
        </w:pBdr>
        <w:spacing w:line="331" w:lineRule="auto"/>
        <w:jc w:val="both"/>
        <w:rPr>
          <w:ins w:id="65" w:author="RP" w:date="2025-01-31T11:15:00Z"/>
          <w:rFonts w:ascii="Arial" w:eastAsia="Arial" w:hAnsi="Arial" w:cs="Arial"/>
          <w:sz w:val="20"/>
        </w:rPr>
        <w:pPrChange w:id="66" w:author="RP" w:date="2025-01-31T11:15:00Z">
          <w:pPr>
            <w:pBdr>
              <w:top w:val="none" w:sz="4" w:space="0" w:color="000000"/>
              <w:left w:val="none" w:sz="4" w:space="0" w:color="000000"/>
              <w:bottom w:val="none" w:sz="4" w:space="0" w:color="000000"/>
              <w:right w:val="none" w:sz="4" w:space="0" w:color="000000"/>
            </w:pBdr>
            <w:spacing w:line="331" w:lineRule="auto"/>
          </w:pPr>
        </w:pPrChange>
      </w:pPr>
      <w:r w:rsidRPr="003D7AFE">
        <w:rPr>
          <w:rFonts w:ascii="Arial" w:eastAsia="Arial" w:hAnsi="Arial" w:cs="Arial"/>
          <w:color w:val="000000"/>
          <w:sz w:val="20"/>
        </w:rPr>
        <w:t>Kiedy szczotka odpowiedzialna za doprowadzenie prądu do wirnika traci kontakt z danym segmentem komutatora w wyniku obrotu wirnika styka się po chwili z następnym segmentem, w którym przed chwilą płyną</w:t>
      </w:r>
      <w:ins w:id="67" w:author="RP" w:date="2025-01-31T11:15:00Z">
        <w:r w:rsidR="004B2F4C">
          <w:rPr>
            <w:rFonts w:ascii="Arial" w:eastAsia="Arial" w:hAnsi="Arial" w:cs="Arial"/>
            <w:color w:val="000000"/>
            <w:sz w:val="20"/>
          </w:rPr>
          <w:t>ł</w:t>
        </w:r>
      </w:ins>
      <w:r w:rsidRPr="003D7AFE">
        <w:rPr>
          <w:rFonts w:ascii="Arial" w:eastAsia="Arial" w:hAnsi="Arial" w:cs="Arial"/>
          <w:color w:val="000000"/>
          <w:sz w:val="20"/>
        </w:rPr>
        <w:t xml:space="preserve"> prąd wychodzący z wirnika. Jako, że ten segment stracił kontakt ze szczotką odpowiedzialną za wyprowadzenie prądu z wirnika a zyskał kontakt ze szczotką doprowadzając</w:t>
      </w:r>
      <w:ins w:id="68" w:author="RP" w:date="2025-01-31T11:16:00Z">
        <w:r w:rsidR="004B2F4C">
          <w:rPr>
            <w:rFonts w:ascii="Arial" w:eastAsia="Arial" w:hAnsi="Arial" w:cs="Arial"/>
            <w:color w:val="000000"/>
            <w:sz w:val="20"/>
          </w:rPr>
          <w:t>ą</w:t>
        </w:r>
      </w:ins>
      <w:del w:id="69" w:author="RP" w:date="2025-01-31T11:16:00Z">
        <w:r w:rsidRPr="003D7AFE" w:rsidDel="004B2F4C">
          <w:rPr>
            <w:rFonts w:ascii="Arial" w:eastAsia="Arial" w:hAnsi="Arial" w:cs="Arial"/>
            <w:color w:val="000000"/>
            <w:sz w:val="20"/>
          </w:rPr>
          <w:delText>a</w:delText>
        </w:r>
      </w:del>
      <w:r w:rsidRPr="003D7AFE">
        <w:rPr>
          <w:rFonts w:ascii="Arial" w:eastAsia="Arial" w:hAnsi="Arial" w:cs="Arial"/>
          <w:color w:val="000000"/>
          <w:sz w:val="20"/>
        </w:rPr>
        <w:t xml:space="preserve"> prąd do wirnika, kierunek prądu w tym uzwojeniu się zmienił powodując zamianę biegunów. Po zmianie polaryzacji bieguny przeciwne względem siebie w nabiegunnikach i uzwojeniach wirnika przyciągają się powodując kolejny obrót wirnika. Wnioskiem płynącym z tej zasady działania obcowzbudnego silnika prądu stałego oraz </w:t>
      </w:r>
      <w:r w:rsidRPr="003D7AFE">
        <w:rPr>
          <w:rFonts w:ascii="Arial" w:eastAsia="Arial" w:hAnsi="Arial" w:cs="Arial"/>
          <w:sz w:val="20"/>
        </w:rPr>
        <w:t>prawa Ohma (2.4)</w:t>
      </w:r>
      <w:r w:rsidRPr="003D7AFE">
        <w:rPr>
          <w:rFonts w:ascii="Arial" w:eastAsia="Arial" w:hAnsi="Arial" w:cs="Arial"/>
          <w:color w:val="000000"/>
          <w:sz w:val="20"/>
        </w:rPr>
        <w:t xml:space="preserve"> jest, że aby zmienić prędkość kątową wirnika należy sterować napięciem twornika. Ze względu na stałą rezystancję </w:t>
      </w:r>
      <w:r w:rsidRPr="002015EE">
        <w:rPr>
          <w:rFonts w:ascii="Arial" w:eastAsia="Arial" w:hAnsi="Arial" w:cs="Arial"/>
          <w:sz w:val="20"/>
        </w:rPr>
        <w:t>obwodu twornika, zmiana napięcia twornika wymusi zmianę natężenia przepływu prądu twornika przez uzwojenia wirnika.</w:t>
      </w:r>
    </w:p>
    <w:p w14:paraId="3535DE7A" w14:textId="0C6F9558" w:rsidR="003D7AFE" w:rsidRPr="002015EE" w:rsidRDefault="003D7AFE" w:rsidP="004B2F4C">
      <w:pPr>
        <w:pBdr>
          <w:top w:val="none" w:sz="4" w:space="0" w:color="000000"/>
          <w:left w:val="none" w:sz="4" w:space="0" w:color="000000"/>
          <w:bottom w:val="none" w:sz="4" w:space="0" w:color="000000"/>
          <w:right w:val="none" w:sz="4" w:space="0" w:color="000000"/>
        </w:pBdr>
        <w:spacing w:line="331" w:lineRule="auto"/>
        <w:jc w:val="both"/>
        <w:rPr>
          <w:rFonts w:ascii="Arial" w:eastAsia="Arial" w:hAnsi="Arial" w:cs="Arial"/>
          <w:sz w:val="20"/>
        </w:rPr>
        <w:pPrChange w:id="70" w:author="RP" w:date="2025-01-31T11:15:00Z">
          <w:pPr>
            <w:pBdr>
              <w:top w:val="none" w:sz="4" w:space="0" w:color="000000"/>
              <w:left w:val="none" w:sz="4" w:space="0" w:color="000000"/>
              <w:bottom w:val="none" w:sz="4" w:space="0" w:color="000000"/>
              <w:right w:val="none" w:sz="4" w:space="0" w:color="000000"/>
            </w:pBdr>
            <w:spacing w:line="331" w:lineRule="auto"/>
          </w:pPr>
        </w:pPrChange>
      </w:pPr>
      <w:del w:id="71" w:author="RP" w:date="2025-01-31T11:15:00Z">
        <w:r w:rsidRPr="002015EE" w:rsidDel="004B2F4C">
          <w:rPr>
            <w:rFonts w:ascii="Arial" w:eastAsia="Arial" w:hAnsi="Arial" w:cs="Arial"/>
            <w:sz w:val="20"/>
          </w:rPr>
          <w:br/>
        </w:r>
      </w:del>
      <w:r w:rsidRPr="002015EE">
        <w:rPr>
          <w:rFonts w:ascii="Arial" w:eastAsia="Arial" w:hAnsi="Arial" w:cs="Arial"/>
          <w:sz w:val="20"/>
        </w:rPr>
        <w:br/>
        <w:t>Prawo Ohma jest wyrażone wzorem</w:t>
      </w:r>
      <w:r w:rsidR="00605C04" w:rsidRPr="002015EE">
        <w:rPr>
          <w:rFonts w:ascii="Arial" w:eastAsia="Arial" w:hAnsi="Arial" w:cs="Arial"/>
          <w:sz w:val="20"/>
        </w:rPr>
        <w:t xml:space="preserve"> [</w:t>
      </w:r>
      <w:r w:rsidR="009E1548" w:rsidRPr="002015EE">
        <w:rPr>
          <w:rFonts w:ascii="Arial" w:eastAsia="Arial" w:hAnsi="Arial" w:cs="Arial"/>
          <w:sz w:val="20"/>
        </w:rPr>
        <w:t>1</w:t>
      </w:r>
      <w:r w:rsidR="00605C04" w:rsidRPr="002015EE">
        <w:rPr>
          <w:rFonts w:ascii="Arial" w:eastAsia="Arial" w:hAnsi="Arial" w:cs="Arial"/>
          <w:sz w:val="20"/>
        </w:rPr>
        <w:t>]:</w:t>
      </w:r>
    </w:p>
    <w:tbl>
      <w:tblPr>
        <w:tblStyle w:val="Tabela-Siatka"/>
        <w:tblW w:w="0" w:type="auto"/>
        <w:tblLayout w:type="fixed"/>
        <w:tblLook w:val="04A0" w:firstRow="1" w:lastRow="0" w:firstColumn="1" w:lastColumn="0" w:noHBand="0" w:noVBand="1"/>
      </w:tblPr>
      <w:tblGrid>
        <w:gridCol w:w="8645"/>
        <w:gridCol w:w="710"/>
      </w:tblGrid>
      <w:tr w:rsidR="003D7AFE" w:rsidRPr="002015EE" w14:paraId="41A58947" w14:textId="77777777" w:rsidTr="003D7AFE">
        <w:trPr>
          <w:trHeight w:val="576"/>
        </w:trPr>
        <w:tc>
          <w:tcPr>
            <w:tcW w:w="8645" w:type="dxa"/>
            <w:tcBorders>
              <w:top w:val="none" w:sz="4" w:space="0" w:color="000000"/>
              <w:left w:val="none" w:sz="4" w:space="0" w:color="000000"/>
              <w:bottom w:val="none" w:sz="4" w:space="0" w:color="000000"/>
              <w:right w:val="none" w:sz="4" w:space="0" w:color="000000"/>
            </w:tcBorders>
          </w:tcPr>
          <w:p w14:paraId="6EA4C4A3" w14:textId="77777777" w:rsidR="003D7AFE" w:rsidRPr="002015EE" w:rsidRDefault="003D7AFE" w:rsidP="003D7AFE">
            <w:pPr>
              <w:pBdr>
                <w:top w:val="none" w:sz="4" w:space="0" w:color="000000"/>
                <w:left w:val="none" w:sz="4" w:space="0" w:color="000000"/>
                <w:bottom w:val="none" w:sz="4" w:space="0" w:color="000000"/>
                <w:right w:val="none" w:sz="4" w:space="0" w:color="000000"/>
              </w:pBdr>
              <w:spacing w:after="200" w:line="331" w:lineRule="auto"/>
              <w:rPr>
                <w:rFonts w:ascii="Arial" w:eastAsia="Arial" w:hAnsi="Arial" w:cs="Arial"/>
                <w:sz w:val="20"/>
                <w:szCs w:val="20"/>
              </w:rPr>
            </w:pPr>
            <m:oMathPara>
              <m:oMath>
                <m:r>
                  <w:rPr>
                    <w:rFonts w:ascii="Cambria Math" w:eastAsia="Cambria Math" w:hAnsi="Cambria Math" w:cs="Arial"/>
                    <w:sz w:val="20"/>
                    <w:szCs w:val="20"/>
                  </w:rPr>
                  <m:t>I</m:t>
                </m:r>
                <m:r>
                  <w:rPr>
                    <w:rFonts w:ascii="Cambria Math" w:eastAsia="Cambria Math" w:hAnsi="Arial" w:cs="Arial"/>
                    <w:sz w:val="20"/>
                    <w:szCs w:val="20"/>
                  </w:rPr>
                  <m:t>=</m:t>
                </m:r>
                <m:f>
                  <m:fPr>
                    <m:ctrlPr>
                      <w:rPr>
                        <w:rFonts w:ascii="Cambria Math" w:eastAsia="Cambria Math" w:hAnsi="Arial" w:cs="Arial"/>
                        <w:i/>
                        <w:sz w:val="20"/>
                        <w:szCs w:val="20"/>
                      </w:rPr>
                    </m:ctrlPr>
                  </m:fPr>
                  <m:num>
                    <m:r>
                      <w:rPr>
                        <w:rFonts w:ascii="Cambria Math" w:eastAsia="Cambria Math" w:hAnsi="Arial" w:cs="Arial"/>
                        <w:sz w:val="20"/>
                        <w:szCs w:val="20"/>
                      </w:rPr>
                      <m:t>U</m:t>
                    </m:r>
                  </m:num>
                  <m:den>
                    <m:r>
                      <w:rPr>
                        <w:rFonts w:ascii="Cambria Math" w:eastAsia="Cambria Math" w:hAnsi="Arial" w:cs="Arial"/>
                        <w:sz w:val="20"/>
                        <w:szCs w:val="20"/>
                      </w:rPr>
                      <m:t>R</m:t>
                    </m:r>
                  </m:den>
                </m:f>
                <m:r>
                  <w:rPr>
                    <w:rFonts w:ascii="Cambria Math" w:eastAsia="Cambria Math" w:hAnsi="Arial" w:cs="Arial"/>
                    <w:sz w:val="20"/>
                    <w:szCs w:val="20"/>
                  </w:rPr>
                  <m:t>,</m:t>
                </m:r>
              </m:oMath>
            </m:oMathPara>
          </w:p>
        </w:tc>
        <w:tc>
          <w:tcPr>
            <w:tcW w:w="710" w:type="dxa"/>
            <w:tcBorders>
              <w:top w:val="none" w:sz="4" w:space="0" w:color="000000"/>
              <w:left w:val="none" w:sz="4" w:space="0" w:color="000000"/>
              <w:bottom w:val="none" w:sz="4" w:space="0" w:color="000000"/>
              <w:right w:val="none" w:sz="4" w:space="0" w:color="000000"/>
            </w:tcBorders>
          </w:tcPr>
          <w:p w14:paraId="421884A5" w14:textId="77777777" w:rsidR="003D7AFE" w:rsidRPr="002015EE" w:rsidRDefault="003D7AFE" w:rsidP="003D7AFE">
            <w:pPr>
              <w:pBdr>
                <w:top w:val="none" w:sz="4" w:space="0" w:color="000000"/>
                <w:left w:val="none" w:sz="4" w:space="0" w:color="000000"/>
                <w:bottom w:val="none" w:sz="4" w:space="0" w:color="000000"/>
                <w:right w:val="none" w:sz="4" w:space="0" w:color="000000"/>
              </w:pBdr>
              <w:spacing w:after="200" w:line="331" w:lineRule="auto"/>
              <w:rPr>
                <w:rFonts w:ascii="Arial" w:eastAsia="Arial" w:hAnsi="Arial" w:cs="Arial"/>
                <w:sz w:val="20"/>
                <w:szCs w:val="20"/>
              </w:rPr>
            </w:pPr>
            <w:r w:rsidRPr="002015EE">
              <w:rPr>
                <w:rFonts w:ascii="Arial" w:eastAsia="Arial" w:hAnsi="Arial" w:cs="Arial"/>
                <w:sz w:val="20"/>
                <w:szCs w:val="20"/>
              </w:rPr>
              <w:t>(2.4)</w:t>
            </w:r>
          </w:p>
        </w:tc>
      </w:tr>
    </w:tbl>
    <w:p w14:paraId="069052BF" w14:textId="77777777" w:rsidR="003D7AFE" w:rsidRPr="003D7AFE" w:rsidRDefault="003D7AFE" w:rsidP="003D7AFE">
      <w:pPr>
        <w:pBdr>
          <w:top w:val="none" w:sz="4" w:space="0" w:color="000000"/>
          <w:left w:val="none" w:sz="4" w:space="0" w:color="000000"/>
          <w:bottom w:val="none" w:sz="4" w:space="0" w:color="000000"/>
          <w:right w:val="none" w:sz="4" w:space="0" w:color="000000"/>
        </w:pBdr>
        <w:spacing w:line="331" w:lineRule="auto"/>
        <w:rPr>
          <w:rFonts w:ascii="Arial" w:eastAsia="Arial" w:hAnsi="Arial" w:cs="Arial"/>
          <w:sz w:val="20"/>
        </w:rPr>
      </w:pPr>
      <w:r w:rsidRPr="003D7AFE">
        <w:rPr>
          <w:rFonts w:ascii="Arial" w:eastAsia="Arial" w:hAnsi="Arial" w:cs="Arial"/>
          <w:sz w:val="20"/>
        </w:rPr>
        <w:t>gdzie:</w:t>
      </w:r>
    </w:p>
    <w:p w14:paraId="69C316B7" w14:textId="77777777" w:rsidR="003D7AFE" w:rsidRPr="003D7AFE" w:rsidRDefault="003D7AFE" w:rsidP="003D7AFE">
      <w:pPr>
        <w:pBdr>
          <w:top w:val="none" w:sz="4" w:space="0" w:color="000000"/>
          <w:left w:val="none" w:sz="4" w:space="0" w:color="000000"/>
          <w:bottom w:val="none" w:sz="4" w:space="0" w:color="000000"/>
          <w:right w:val="none" w:sz="4" w:space="0" w:color="000000"/>
        </w:pBdr>
        <w:spacing w:line="331" w:lineRule="auto"/>
        <w:rPr>
          <w:rFonts w:ascii="Arial" w:eastAsia="Arial" w:hAnsi="Arial" w:cs="Arial"/>
          <w:sz w:val="20"/>
          <w:szCs w:val="20"/>
        </w:rPr>
      </w:pPr>
      <m:oMath>
        <m:r>
          <w:rPr>
            <w:rFonts w:ascii="Cambria Math" w:eastAsia="Cambria Math" w:hAnsi="Cambria Math" w:cs="Arial"/>
            <w:color w:val="000000"/>
            <w:sz w:val="20"/>
            <w:szCs w:val="20"/>
          </w:rPr>
          <m:t>I</m:t>
        </m:r>
      </m:oMath>
      <w:r w:rsidRPr="003D7AFE">
        <w:rPr>
          <w:rFonts w:ascii="Arial" w:eastAsia="Arial" w:hAnsi="Arial" w:cs="Arial"/>
          <w:color w:val="000000"/>
          <w:sz w:val="20"/>
          <w:szCs w:val="20"/>
        </w:rPr>
        <w:t xml:space="preserve"> - </w:t>
      </w:r>
      <w:r w:rsidRPr="003D7AFE">
        <w:rPr>
          <w:rFonts w:ascii="Arial" w:hAnsi="Arial" w:cs="Arial"/>
          <w:sz w:val="20"/>
          <w:szCs w:val="20"/>
        </w:rPr>
        <w:t xml:space="preserve">prąd </w:t>
      </w:r>
      <m:oMath>
        <m:d>
          <m:dPr>
            <m:begChr m:val="["/>
            <m:endChr m:val="]"/>
            <m:ctrlPr>
              <w:rPr>
                <w:rFonts w:ascii="Cambria Math" w:eastAsia="Cambria Math" w:hAnsi="Arial" w:cs="Arial"/>
                <w:i/>
                <w:color w:val="000000"/>
                <w:sz w:val="20"/>
                <w:szCs w:val="20"/>
              </w:rPr>
            </m:ctrlPr>
          </m:dPr>
          <m:e>
            <m:r>
              <w:rPr>
                <w:rFonts w:ascii="Cambria Math" w:eastAsia="Cambria Math" w:hAnsi="Cambria Math" w:cs="Arial"/>
                <w:color w:val="000000"/>
                <w:sz w:val="20"/>
                <w:szCs w:val="20"/>
              </w:rPr>
              <m:t>A</m:t>
            </m:r>
          </m:e>
        </m:d>
      </m:oMath>
      <w:r w:rsidRPr="003D7AFE">
        <w:rPr>
          <w:rFonts w:ascii="Arial" w:hAnsi="Arial" w:cs="Arial"/>
          <w:sz w:val="20"/>
          <w:szCs w:val="20"/>
        </w:rPr>
        <w:t>,</w:t>
      </w:r>
    </w:p>
    <w:p w14:paraId="7C4B668F" w14:textId="77777777" w:rsidR="003D7AFE" w:rsidRPr="003D7AFE" w:rsidRDefault="003D7AFE" w:rsidP="003D7AFE">
      <w:pPr>
        <w:pBdr>
          <w:top w:val="none" w:sz="4" w:space="0" w:color="000000"/>
          <w:left w:val="none" w:sz="4" w:space="0" w:color="000000"/>
          <w:bottom w:val="none" w:sz="4" w:space="0" w:color="000000"/>
          <w:right w:val="none" w:sz="4" w:space="0" w:color="000000"/>
        </w:pBdr>
        <w:spacing w:line="331" w:lineRule="auto"/>
        <w:rPr>
          <w:rFonts w:ascii="Arial" w:eastAsia="Arial" w:hAnsi="Arial" w:cs="Arial"/>
          <w:color w:val="000000"/>
          <w:sz w:val="20"/>
          <w:szCs w:val="20"/>
        </w:rPr>
      </w:pPr>
      <m:oMath>
        <m:r>
          <w:rPr>
            <w:rFonts w:ascii="Cambria Math" w:eastAsia="Cambria Math" w:hAnsi="Arial" w:cs="Arial"/>
            <w:color w:val="000000"/>
            <w:sz w:val="20"/>
            <w:szCs w:val="20"/>
          </w:rPr>
          <m:t>U</m:t>
        </m:r>
      </m:oMath>
      <w:r w:rsidRPr="003D7AFE">
        <w:rPr>
          <w:rFonts w:ascii="Arial" w:eastAsia="Arial" w:hAnsi="Arial" w:cs="Arial"/>
          <w:color w:val="000000"/>
          <w:sz w:val="20"/>
          <w:szCs w:val="20"/>
        </w:rPr>
        <w:t xml:space="preserve"> – </w:t>
      </w:r>
      <w:r w:rsidRPr="003D7AFE">
        <w:rPr>
          <w:rFonts w:ascii="Arial" w:hAnsi="Arial" w:cs="Arial"/>
          <w:sz w:val="20"/>
          <w:szCs w:val="20"/>
        </w:rPr>
        <w:t>napięcie</w:t>
      </w:r>
      <w:r w:rsidRPr="003D7AFE">
        <w:rPr>
          <w:rFonts w:ascii="Arial" w:eastAsia="Arial" w:hAnsi="Arial" w:cs="Arial"/>
          <w:color w:val="000000"/>
          <w:sz w:val="20"/>
          <w:szCs w:val="20"/>
        </w:rPr>
        <w:t xml:space="preserve"> </w:t>
      </w:r>
      <m:oMath>
        <m:d>
          <m:dPr>
            <m:begChr m:val="["/>
            <m:endChr m:val="]"/>
            <m:ctrlPr>
              <w:rPr>
                <w:rFonts w:ascii="Cambria Math" w:eastAsia="Cambria Math" w:hAnsi="Arial" w:cs="Arial"/>
                <w:i/>
                <w:color w:val="000000"/>
                <w:sz w:val="20"/>
                <w:szCs w:val="20"/>
              </w:rPr>
            </m:ctrlPr>
          </m:dPr>
          <m:e>
            <m:r>
              <w:rPr>
                <w:rFonts w:ascii="Cambria Math" w:eastAsia="Cambria Math" w:hAnsi="Cambria Math" w:cs="Arial"/>
                <w:color w:val="000000"/>
                <w:sz w:val="20"/>
                <w:szCs w:val="20"/>
              </w:rPr>
              <m:t>V</m:t>
            </m:r>
          </m:e>
        </m:d>
      </m:oMath>
      <w:r w:rsidRPr="003D7AFE">
        <w:rPr>
          <w:rFonts w:ascii="Arial" w:eastAsia="Arial" w:hAnsi="Arial" w:cs="Arial"/>
          <w:color w:val="000000"/>
          <w:sz w:val="20"/>
          <w:szCs w:val="20"/>
        </w:rPr>
        <w:t>,</w:t>
      </w:r>
    </w:p>
    <w:p w14:paraId="73AA745B" w14:textId="77777777" w:rsidR="002015EE" w:rsidRDefault="003D7AFE" w:rsidP="003D7AFE">
      <w:pPr>
        <w:pBdr>
          <w:top w:val="none" w:sz="4" w:space="0" w:color="000000"/>
          <w:left w:val="none" w:sz="4" w:space="0" w:color="000000"/>
          <w:bottom w:val="none" w:sz="4" w:space="0" w:color="000000"/>
          <w:right w:val="none" w:sz="4" w:space="0" w:color="000000"/>
        </w:pBdr>
        <w:spacing w:line="331" w:lineRule="auto"/>
        <w:rPr>
          <w:rFonts w:ascii="Arial" w:eastAsiaTheme="minorEastAsia" w:hAnsi="Arial" w:cs="Arial"/>
          <w:sz w:val="20"/>
          <w:szCs w:val="20"/>
        </w:rPr>
      </w:pPr>
      <m:oMath>
        <m:r>
          <w:rPr>
            <w:rFonts w:ascii="Cambria Math" w:eastAsia="Cambria Math" w:hAnsi="Arial" w:cs="Arial"/>
            <w:sz w:val="20"/>
            <w:szCs w:val="20"/>
          </w:rPr>
          <m:t>R</m:t>
        </m:r>
      </m:oMath>
      <w:r w:rsidRPr="003D7AFE">
        <w:rPr>
          <w:rFonts w:ascii="Arial" w:eastAsia="Arial" w:hAnsi="Arial" w:cs="Arial"/>
          <w:sz w:val="20"/>
          <w:szCs w:val="20"/>
        </w:rPr>
        <w:t xml:space="preserve"> – </w:t>
      </w:r>
      <w:r w:rsidRPr="002015EE">
        <w:rPr>
          <w:rFonts w:ascii="Arial" w:hAnsi="Arial" w:cs="Arial"/>
          <w:sz w:val="20"/>
          <w:szCs w:val="20"/>
        </w:rPr>
        <w:t xml:space="preserve">rezystancja </w:t>
      </w:r>
      <m:oMath>
        <m:d>
          <m:dPr>
            <m:begChr m:val="["/>
            <m:endChr m:val="]"/>
            <m:ctrlPr>
              <w:rPr>
                <w:rFonts w:ascii="Cambria Math" w:eastAsia="Cambria Math" w:hAnsi="Arial" w:cs="Arial"/>
                <w:i/>
                <w:sz w:val="20"/>
                <w:szCs w:val="20"/>
              </w:rPr>
            </m:ctrlPr>
          </m:dPr>
          <m:e>
            <m:r>
              <m:rPr>
                <m:sty m:val="p"/>
              </m:rPr>
              <w:rPr>
                <w:rFonts w:ascii="Arial" w:hAnsi="Arial" w:cs="Arial"/>
                <w:sz w:val="20"/>
                <w:szCs w:val="20"/>
              </w:rPr>
              <m:t>Ω</m:t>
            </m:r>
          </m:e>
        </m:d>
      </m:oMath>
      <w:r w:rsidRPr="002015EE">
        <w:rPr>
          <w:rFonts w:ascii="Arial" w:eastAsiaTheme="minorEastAsia" w:hAnsi="Arial" w:cs="Arial"/>
          <w:sz w:val="20"/>
          <w:szCs w:val="20"/>
        </w:rPr>
        <w:t>.</w:t>
      </w:r>
    </w:p>
    <w:p w14:paraId="6D3EC35D" w14:textId="77777777" w:rsidR="002015EE" w:rsidRDefault="002015EE">
      <w:pPr>
        <w:rPr>
          <w:rFonts w:ascii="Arial" w:eastAsiaTheme="minorEastAsia" w:hAnsi="Arial" w:cs="Arial"/>
          <w:sz w:val="20"/>
          <w:szCs w:val="20"/>
        </w:rPr>
      </w:pPr>
      <w:r>
        <w:rPr>
          <w:rFonts w:ascii="Arial" w:eastAsiaTheme="minorEastAsia" w:hAnsi="Arial" w:cs="Arial"/>
          <w:sz w:val="20"/>
          <w:szCs w:val="20"/>
        </w:rPr>
        <w:lastRenderedPageBreak/>
        <w:br w:type="page"/>
      </w:r>
    </w:p>
    <w:p w14:paraId="1BD9ADD0" w14:textId="2E8CAB7B" w:rsidR="002015EE" w:rsidRPr="002015EE" w:rsidRDefault="003D7AFE" w:rsidP="003D7AFE">
      <w:pPr>
        <w:pBdr>
          <w:top w:val="none" w:sz="4" w:space="0" w:color="000000"/>
          <w:left w:val="none" w:sz="4" w:space="0" w:color="000000"/>
          <w:bottom w:val="none" w:sz="4" w:space="0" w:color="000000"/>
          <w:right w:val="none" w:sz="4" w:space="0" w:color="000000"/>
        </w:pBdr>
        <w:spacing w:line="331" w:lineRule="auto"/>
        <w:rPr>
          <w:rFonts w:ascii="Arial" w:eastAsia="Arial" w:hAnsi="Arial" w:cs="Arial"/>
          <w:b/>
          <w:color w:val="000000"/>
          <w:sz w:val="20"/>
          <w:szCs w:val="20"/>
        </w:rPr>
      </w:pPr>
      <w:bookmarkStart w:id="72" w:name="_Toc189206107"/>
      <w:r w:rsidRPr="002015EE">
        <w:rPr>
          <w:rStyle w:val="Nagwek2Znak"/>
          <w:rFonts w:ascii="Arial" w:eastAsia="Arial" w:hAnsi="Arial" w:cs="Arial"/>
          <w:sz w:val="20"/>
        </w:rPr>
        <w:lastRenderedPageBreak/>
        <w:t xml:space="preserve">2.2 </w:t>
      </w:r>
      <w:del w:id="73" w:author="RP" w:date="2025-01-31T11:17:00Z">
        <w:r w:rsidRPr="002015EE" w:rsidDel="004B2F4C">
          <w:rPr>
            <w:rStyle w:val="Nagwek2Znak"/>
            <w:rFonts w:ascii="Arial" w:eastAsia="Arial" w:hAnsi="Arial" w:cs="Arial"/>
            <w:sz w:val="20"/>
          </w:rPr>
          <w:delText xml:space="preserve">Opis </w:delText>
        </w:r>
        <w:r w:rsidRPr="002015EE" w:rsidDel="004B2F4C">
          <w:rPr>
            <w:rStyle w:val="Nagwek2Znak"/>
            <w:rFonts w:ascii="Arial" w:eastAsia="Arial" w:hAnsi="Arial" w:cs="Arial"/>
            <w:sz w:val="20"/>
            <w:szCs w:val="20"/>
          </w:rPr>
          <w:delText>obiektu za pomocą równań matematycznych</w:delText>
        </w:r>
      </w:del>
      <w:bookmarkEnd w:id="72"/>
      <w:ins w:id="74" w:author="RP" w:date="2025-01-31T11:17:00Z">
        <w:r w:rsidR="004B2F4C">
          <w:rPr>
            <w:rStyle w:val="Nagwek2Znak"/>
            <w:rFonts w:ascii="Arial" w:eastAsia="Arial" w:hAnsi="Arial" w:cs="Arial"/>
            <w:sz w:val="20"/>
          </w:rPr>
          <w:t>Model</w:t>
        </w:r>
        <w:r w:rsidR="004B2F4C" w:rsidRPr="004B2F4C">
          <w:rPr>
            <w:rStyle w:val="Nagwek2Znak"/>
            <w:rFonts w:ascii="Arial" w:eastAsia="Arial" w:hAnsi="Arial" w:cs="Arial"/>
            <w:sz w:val="20"/>
          </w:rPr>
          <w:t xml:space="preserve"> </w:t>
        </w:r>
        <w:r w:rsidR="004B2F4C" w:rsidRPr="004B2F4C">
          <w:rPr>
            <w:rFonts w:ascii="Arial" w:eastAsia="Arial" w:hAnsi="Arial" w:cs="Arial"/>
            <w:sz w:val="20"/>
          </w:rPr>
          <w:t>obcowzbudnego silnika prądu stałego</w:t>
        </w:r>
      </w:ins>
    </w:p>
    <w:p w14:paraId="15BCD2E8" w14:textId="77777777" w:rsidR="004B2F4C" w:rsidRDefault="003D7AFE" w:rsidP="004B2F4C">
      <w:pPr>
        <w:pBdr>
          <w:top w:val="none" w:sz="4" w:space="0" w:color="000000"/>
          <w:left w:val="none" w:sz="4" w:space="0" w:color="000000"/>
          <w:bottom w:val="none" w:sz="4" w:space="0" w:color="000000"/>
          <w:right w:val="none" w:sz="4" w:space="0" w:color="000000"/>
        </w:pBdr>
        <w:spacing w:line="331" w:lineRule="auto"/>
        <w:jc w:val="both"/>
        <w:rPr>
          <w:ins w:id="75" w:author="RP" w:date="2025-01-31T11:18:00Z"/>
          <w:rFonts w:ascii="Arial" w:eastAsia="Arial" w:hAnsi="Arial" w:cs="Arial"/>
          <w:color w:val="000000"/>
          <w:sz w:val="20"/>
          <w:szCs w:val="20"/>
        </w:rPr>
        <w:pPrChange w:id="76" w:author="RP" w:date="2025-01-31T11:17:00Z">
          <w:pPr>
            <w:pBdr>
              <w:top w:val="none" w:sz="4" w:space="0" w:color="000000"/>
              <w:left w:val="none" w:sz="4" w:space="0" w:color="000000"/>
              <w:bottom w:val="none" w:sz="4" w:space="0" w:color="000000"/>
              <w:right w:val="none" w:sz="4" w:space="0" w:color="000000"/>
            </w:pBdr>
            <w:spacing w:line="331" w:lineRule="auto"/>
          </w:pPr>
        </w:pPrChange>
      </w:pPr>
      <w:r w:rsidRPr="003D7AFE">
        <w:rPr>
          <w:rFonts w:ascii="Arial" w:eastAsia="Arial" w:hAnsi="Arial" w:cs="Arial"/>
          <w:color w:val="000000"/>
        </w:rPr>
        <w:br/>
      </w:r>
      <w:r w:rsidRPr="003D7AFE">
        <w:rPr>
          <w:rFonts w:ascii="Arial" w:eastAsia="Arial" w:hAnsi="Arial" w:cs="Arial"/>
          <w:color w:val="000000"/>
        </w:rPr>
        <w:tab/>
      </w:r>
      <w:r w:rsidRPr="003D7AFE">
        <w:rPr>
          <w:rFonts w:ascii="Arial" w:eastAsia="Arial" w:hAnsi="Arial" w:cs="Arial"/>
          <w:color w:val="000000"/>
          <w:sz w:val="20"/>
          <w:szCs w:val="20"/>
        </w:rPr>
        <w:t>Z punktu widzenia modelowania obiekt można podzielić na trzy podstawowe podsystemy: mechaniczny, elektryczny obwodu twornika, elektryczny obwodu wzbudzenia.</w:t>
      </w:r>
    </w:p>
    <w:p w14:paraId="08EDD51D" w14:textId="07F3CC67" w:rsidR="003D7AFE" w:rsidRPr="002015EE" w:rsidRDefault="003D7AFE" w:rsidP="004B2F4C">
      <w:pPr>
        <w:pBdr>
          <w:top w:val="none" w:sz="4" w:space="0" w:color="000000"/>
          <w:left w:val="none" w:sz="4" w:space="0" w:color="000000"/>
          <w:bottom w:val="none" w:sz="4" w:space="0" w:color="000000"/>
          <w:right w:val="none" w:sz="4" w:space="0" w:color="000000"/>
        </w:pBdr>
        <w:spacing w:line="331" w:lineRule="auto"/>
        <w:jc w:val="both"/>
        <w:rPr>
          <w:rFonts w:ascii="Arial" w:eastAsia="Arial" w:hAnsi="Arial" w:cs="Arial"/>
          <w:b/>
          <w:color w:val="000000"/>
        </w:rPr>
        <w:pPrChange w:id="77" w:author="RP" w:date="2025-01-31T11:17:00Z">
          <w:pPr>
            <w:pBdr>
              <w:top w:val="none" w:sz="4" w:space="0" w:color="000000"/>
              <w:left w:val="none" w:sz="4" w:space="0" w:color="000000"/>
              <w:bottom w:val="none" w:sz="4" w:space="0" w:color="000000"/>
              <w:right w:val="none" w:sz="4" w:space="0" w:color="000000"/>
            </w:pBdr>
            <w:spacing w:line="331" w:lineRule="auto"/>
          </w:pPr>
        </w:pPrChange>
      </w:pPr>
      <w:del w:id="78" w:author="RP" w:date="2025-01-31T11:18:00Z">
        <w:r w:rsidRPr="003D7AFE" w:rsidDel="004B2F4C">
          <w:rPr>
            <w:rFonts w:ascii="Arial" w:eastAsia="Arial" w:hAnsi="Arial" w:cs="Arial"/>
            <w:color w:val="000000"/>
            <w:sz w:val="20"/>
            <w:szCs w:val="20"/>
          </w:rPr>
          <w:br/>
        </w:r>
      </w:del>
      <w:r w:rsidRPr="003D7AFE">
        <w:rPr>
          <w:rFonts w:ascii="Arial" w:eastAsia="Arial" w:hAnsi="Arial" w:cs="Arial"/>
          <w:color w:val="000000"/>
          <w:sz w:val="20"/>
          <w:szCs w:val="20"/>
        </w:rPr>
        <w:br/>
        <w:t xml:space="preserve">Na rysunku </w:t>
      </w:r>
      <w:r w:rsidRPr="003D7AFE">
        <w:rPr>
          <w:rFonts w:ascii="Arial" w:eastAsia="Arial" w:hAnsi="Arial" w:cs="Arial"/>
          <w:sz w:val="20"/>
          <w:szCs w:val="20"/>
        </w:rPr>
        <w:t>2.5</w:t>
      </w:r>
      <w:r w:rsidRPr="003D7AFE">
        <w:rPr>
          <w:rFonts w:ascii="Arial" w:eastAsia="Arial" w:hAnsi="Arial" w:cs="Arial"/>
          <w:color w:val="FF0000"/>
          <w:sz w:val="20"/>
          <w:szCs w:val="20"/>
        </w:rPr>
        <w:t xml:space="preserve"> </w:t>
      </w:r>
      <w:r w:rsidRPr="003D7AFE">
        <w:rPr>
          <w:rFonts w:ascii="Arial" w:eastAsia="Arial" w:hAnsi="Arial" w:cs="Arial"/>
          <w:color w:val="000000"/>
          <w:sz w:val="20"/>
          <w:szCs w:val="20"/>
        </w:rPr>
        <w:t>wyszczególniony został podsystem mechaniczny.</w:t>
      </w:r>
    </w:p>
    <w:p w14:paraId="27157721" w14:textId="77777777" w:rsidR="003D7AFE" w:rsidRPr="003D7AFE" w:rsidRDefault="003D7AFE" w:rsidP="003D7AFE">
      <w:pPr>
        <w:pBdr>
          <w:top w:val="none" w:sz="4" w:space="0" w:color="000000"/>
          <w:left w:val="none" w:sz="4" w:space="0" w:color="000000"/>
          <w:bottom w:val="none" w:sz="4" w:space="0" w:color="000000"/>
          <w:right w:val="none" w:sz="4" w:space="0" w:color="000000"/>
        </w:pBdr>
        <w:spacing w:line="331" w:lineRule="auto"/>
        <w:jc w:val="center"/>
        <w:rPr>
          <w:rFonts w:ascii="Arial" w:hAnsi="Arial" w:cs="Arial"/>
          <w:sz w:val="20"/>
          <w:szCs w:val="20"/>
        </w:rPr>
      </w:pPr>
      <w:r w:rsidRPr="003D7AFE">
        <w:rPr>
          <w:rFonts w:ascii="Arial" w:hAnsi="Arial" w:cs="Arial"/>
          <w:noProof/>
          <w:sz w:val="20"/>
          <w:szCs w:val="20"/>
          <w:lang w:eastAsia="pl-PL"/>
        </w:rPr>
        <w:drawing>
          <wp:inline distT="0" distB="0" distL="0" distR="0" wp14:anchorId="2F582D95" wp14:editId="64D9750F">
            <wp:extent cx="4371975" cy="2886075"/>
            <wp:effectExtent l="0" t="0" r="0" b="0"/>
            <wp:docPr id="7" name="_x0000_i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i0"/>
                    <pic:cNvPicPr>
                      <a:picLocks noRot="1"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71975" cy="2886075"/>
                    </a:xfrm>
                    <a:prstGeom prst="rect">
                      <a:avLst/>
                    </a:prstGeom>
                    <a:noFill/>
                    <a:ln>
                      <a:noFill/>
                    </a:ln>
                  </pic:spPr>
                </pic:pic>
              </a:graphicData>
            </a:graphic>
          </wp:inline>
        </w:drawing>
      </w:r>
    </w:p>
    <w:p w14:paraId="7D87EC4D" w14:textId="77777777" w:rsidR="003D7AFE" w:rsidRPr="002015EE" w:rsidRDefault="003D7AFE" w:rsidP="003D7AFE">
      <w:pPr>
        <w:pBdr>
          <w:top w:val="none" w:sz="4" w:space="0" w:color="000000"/>
          <w:left w:val="none" w:sz="4" w:space="0" w:color="000000"/>
          <w:bottom w:val="none" w:sz="4" w:space="0" w:color="000000"/>
          <w:right w:val="none" w:sz="4" w:space="0" w:color="000000"/>
        </w:pBdr>
        <w:spacing w:line="331" w:lineRule="auto"/>
        <w:jc w:val="center"/>
        <w:rPr>
          <w:rFonts w:ascii="Arial" w:eastAsia="Arial" w:hAnsi="Arial" w:cs="Arial"/>
          <w:sz w:val="18"/>
          <w:szCs w:val="20"/>
        </w:rPr>
      </w:pPr>
      <w:r w:rsidRPr="002015EE">
        <w:rPr>
          <w:rFonts w:ascii="Arial" w:eastAsia="Arial" w:hAnsi="Arial" w:cs="Arial"/>
          <w:sz w:val="18"/>
          <w:szCs w:val="20"/>
        </w:rPr>
        <w:t>Rys. 2.5 Podsystem mechaniczny</w:t>
      </w:r>
      <w:r w:rsidR="00510CE5" w:rsidRPr="002015EE">
        <w:rPr>
          <w:rFonts w:ascii="Arial" w:eastAsia="Arial" w:hAnsi="Arial" w:cs="Arial"/>
          <w:sz w:val="18"/>
          <w:szCs w:val="20"/>
        </w:rPr>
        <w:t xml:space="preserve"> </w:t>
      </w:r>
      <w:r w:rsidR="00510CE5" w:rsidRPr="002015EE">
        <w:rPr>
          <w:rFonts w:ascii="Arial" w:eastAsia="Arial" w:hAnsi="Arial" w:cs="Arial"/>
          <w:sz w:val="20"/>
          <w:szCs w:val="20"/>
        </w:rPr>
        <w:t>[</w:t>
      </w:r>
      <w:r w:rsidR="006A0D53" w:rsidRPr="002015EE">
        <w:rPr>
          <w:rFonts w:ascii="Arial" w:eastAsia="Arial" w:hAnsi="Arial" w:cs="Arial"/>
          <w:sz w:val="20"/>
          <w:szCs w:val="20"/>
        </w:rPr>
        <w:t>4</w:t>
      </w:r>
      <w:r w:rsidR="00510CE5" w:rsidRPr="002015EE">
        <w:rPr>
          <w:rFonts w:ascii="Arial" w:eastAsia="Arial" w:hAnsi="Arial" w:cs="Arial"/>
          <w:sz w:val="20"/>
          <w:szCs w:val="20"/>
        </w:rPr>
        <w:t>]</w:t>
      </w:r>
    </w:p>
    <w:p w14:paraId="62813278" w14:textId="77777777" w:rsidR="003D7AFE" w:rsidRPr="002015EE" w:rsidRDefault="003D7AFE" w:rsidP="003D7AFE">
      <w:pPr>
        <w:pBdr>
          <w:top w:val="none" w:sz="4" w:space="0" w:color="000000"/>
          <w:left w:val="none" w:sz="4" w:space="0" w:color="000000"/>
          <w:bottom w:val="none" w:sz="4" w:space="0" w:color="000000"/>
          <w:right w:val="none" w:sz="4" w:space="0" w:color="000000"/>
        </w:pBdr>
        <w:spacing w:line="331" w:lineRule="auto"/>
        <w:rPr>
          <w:rFonts w:ascii="Arial" w:eastAsia="Arial" w:hAnsi="Arial" w:cs="Arial"/>
          <w:sz w:val="20"/>
          <w:szCs w:val="20"/>
        </w:rPr>
      </w:pPr>
      <w:r w:rsidRPr="002015EE">
        <w:rPr>
          <w:rFonts w:ascii="Arial" w:eastAsia="Arial" w:hAnsi="Arial" w:cs="Arial"/>
          <w:sz w:val="20"/>
          <w:szCs w:val="20"/>
        </w:rPr>
        <w:t xml:space="preserve">gdzie: </w:t>
      </w:r>
    </w:p>
    <w:p w14:paraId="117A0009" w14:textId="77777777" w:rsidR="003D7AFE" w:rsidRPr="003D7AFE" w:rsidRDefault="00BA5042" w:rsidP="003D7AFE">
      <w:pPr>
        <w:pBdr>
          <w:top w:val="none" w:sz="4" w:space="0" w:color="000000"/>
          <w:left w:val="none" w:sz="4" w:space="0" w:color="000000"/>
          <w:bottom w:val="none" w:sz="4" w:space="0" w:color="000000"/>
          <w:right w:val="none" w:sz="4" w:space="0" w:color="000000"/>
        </w:pBdr>
        <w:spacing w:line="331" w:lineRule="auto"/>
        <w:rPr>
          <w:rFonts w:ascii="Arial" w:eastAsia="Arial" w:hAnsi="Arial" w:cs="Arial"/>
          <w:sz w:val="20"/>
          <w:szCs w:val="20"/>
        </w:rPr>
      </w:pPr>
      <m:oMath>
        <m:sSub>
          <m:sSubPr>
            <m:ctrlPr>
              <w:rPr>
                <w:rFonts w:ascii="Cambria Math" w:eastAsia="Cambria Math" w:hAnsi="Arial" w:cs="Arial"/>
                <w:i/>
                <w:sz w:val="20"/>
                <w:szCs w:val="20"/>
              </w:rPr>
            </m:ctrlPr>
          </m:sSubPr>
          <m:e>
            <m:r>
              <w:rPr>
                <w:rFonts w:ascii="Cambria Math" w:eastAsia="Cambria Math" w:hAnsi="Cambria Math" w:cs="Arial"/>
                <w:sz w:val="20"/>
                <w:szCs w:val="20"/>
              </w:rPr>
              <m:t>M</m:t>
            </m:r>
          </m:e>
          <m:sub>
            <m:r>
              <w:rPr>
                <w:rFonts w:ascii="Cambria Math" w:eastAsia="Cambria Math" w:hAnsi="Cambria Math" w:cs="Arial"/>
                <w:sz w:val="20"/>
                <w:szCs w:val="20"/>
              </w:rPr>
              <m:t>n</m:t>
            </m:r>
          </m:sub>
        </m:sSub>
      </m:oMath>
      <w:r w:rsidR="003D7AFE" w:rsidRPr="003D7AFE">
        <w:rPr>
          <w:rFonts w:ascii="Arial" w:eastAsia="Arial" w:hAnsi="Arial" w:cs="Arial"/>
          <w:sz w:val="20"/>
          <w:szCs w:val="20"/>
        </w:rPr>
        <w:t xml:space="preserve"> – moment napędowy </w:t>
      </w:r>
      <m:oMath>
        <m:d>
          <m:dPr>
            <m:begChr m:val="["/>
            <m:endChr m:val="]"/>
            <m:ctrlPr>
              <w:rPr>
                <w:rFonts w:ascii="Cambria Math" w:eastAsia="Cambria Math" w:hAnsi="Arial" w:cs="Arial"/>
                <w:i/>
                <w:sz w:val="20"/>
                <w:szCs w:val="20"/>
              </w:rPr>
            </m:ctrlPr>
          </m:dPr>
          <m:e>
            <m:r>
              <w:rPr>
                <w:rFonts w:ascii="Cambria Math" w:eastAsia="Cambria Math" w:hAnsi="Cambria Math" w:cs="Arial"/>
                <w:sz w:val="20"/>
                <w:szCs w:val="20"/>
              </w:rPr>
              <m:t>N</m:t>
            </m:r>
            <m:r>
              <w:rPr>
                <w:rFonts w:ascii="Arial" w:eastAsia="Cambria Math" w:hAnsi="Arial" w:cs="Arial"/>
                <w:sz w:val="20"/>
                <w:szCs w:val="20"/>
              </w:rPr>
              <m:t>∙</m:t>
            </m:r>
            <m:r>
              <w:rPr>
                <w:rFonts w:ascii="Cambria Math" w:eastAsia="Cambria Math" w:hAnsi="Cambria Math" w:cs="Arial"/>
                <w:sz w:val="20"/>
                <w:szCs w:val="20"/>
              </w:rPr>
              <m:t>m</m:t>
            </m:r>
          </m:e>
        </m:d>
      </m:oMath>
      <w:r w:rsidR="003D7AFE" w:rsidRPr="003D7AFE">
        <w:rPr>
          <w:rFonts w:ascii="Arial" w:eastAsia="Arial" w:hAnsi="Arial" w:cs="Arial"/>
          <w:sz w:val="20"/>
          <w:szCs w:val="20"/>
        </w:rPr>
        <w:t>,</w:t>
      </w:r>
    </w:p>
    <w:p w14:paraId="106015F7" w14:textId="77777777" w:rsidR="003D7AFE" w:rsidRPr="003D7AFE" w:rsidRDefault="00BA5042" w:rsidP="003D7AFE">
      <w:pPr>
        <w:pBdr>
          <w:top w:val="none" w:sz="4" w:space="0" w:color="000000"/>
          <w:left w:val="none" w:sz="4" w:space="0" w:color="000000"/>
          <w:bottom w:val="none" w:sz="4" w:space="0" w:color="000000"/>
          <w:right w:val="none" w:sz="4" w:space="0" w:color="000000"/>
        </w:pBdr>
        <w:spacing w:line="331" w:lineRule="auto"/>
        <w:rPr>
          <w:rFonts w:ascii="Arial" w:eastAsia="Arial" w:hAnsi="Arial" w:cs="Arial"/>
          <w:sz w:val="20"/>
          <w:szCs w:val="20"/>
        </w:rPr>
      </w:pPr>
      <m:oMath>
        <m:sSub>
          <m:sSubPr>
            <m:ctrlPr>
              <w:rPr>
                <w:rFonts w:ascii="Cambria Math" w:eastAsia="Cambria Math" w:hAnsi="Arial" w:cs="Arial"/>
                <w:i/>
                <w:sz w:val="20"/>
                <w:szCs w:val="20"/>
              </w:rPr>
            </m:ctrlPr>
          </m:sSubPr>
          <m:e>
            <m:r>
              <w:rPr>
                <w:rFonts w:ascii="Cambria Math" w:eastAsia="Cambria Math" w:hAnsi="Cambria Math" w:cs="Arial"/>
                <w:sz w:val="20"/>
                <w:szCs w:val="20"/>
              </w:rPr>
              <m:t>M</m:t>
            </m:r>
          </m:e>
          <m:sub>
            <m:r>
              <w:rPr>
                <w:rFonts w:ascii="Cambria Math" w:eastAsia="Cambria Math" w:hAnsi="Cambria Math" w:cs="Arial"/>
                <w:sz w:val="20"/>
                <w:szCs w:val="20"/>
              </w:rPr>
              <m:t>o</m:t>
            </m:r>
          </m:sub>
        </m:sSub>
      </m:oMath>
      <w:r w:rsidR="003D7AFE" w:rsidRPr="003D7AFE">
        <w:rPr>
          <w:rFonts w:ascii="Arial" w:eastAsia="Arial" w:hAnsi="Arial" w:cs="Arial"/>
          <w:sz w:val="20"/>
          <w:szCs w:val="20"/>
        </w:rPr>
        <w:t xml:space="preserve"> – moment oporowy </w:t>
      </w:r>
      <m:oMath>
        <m:d>
          <m:dPr>
            <m:begChr m:val="["/>
            <m:endChr m:val="]"/>
            <m:ctrlPr>
              <w:rPr>
                <w:rFonts w:ascii="Cambria Math" w:eastAsia="Cambria Math" w:hAnsi="Arial" w:cs="Arial"/>
                <w:i/>
                <w:sz w:val="20"/>
                <w:szCs w:val="20"/>
              </w:rPr>
            </m:ctrlPr>
          </m:dPr>
          <m:e>
            <m:r>
              <w:rPr>
                <w:rFonts w:ascii="Cambria Math" w:eastAsia="Cambria Math" w:hAnsi="Cambria Math" w:cs="Arial"/>
                <w:sz w:val="20"/>
                <w:szCs w:val="20"/>
              </w:rPr>
              <m:t>N</m:t>
            </m:r>
            <m:r>
              <w:rPr>
                <w:rFonts w:ascii="Arial" w:eastAsia="Cambria Math" w:hAnsi="Arial" w:cs="Arial"/>
                <w:sz w:val="20"/>
                <w:szCs w:val="20"/>
              </w:rPr>
              <m:t>∙</m:t>
            </m:r>
            <m:r>
              <w:rPr>
                <w:rFonts w:ascii="Cambria Math" w:eastAsia="Cambria Math" w:hAnsi="Cambria Math" w:cs="Arial"/>
                <w:sz w:val="20"/>
                <w:szCs w:val="20"/>
              </w:rPr>
              <m:t>m</m:t>
            </m:r>
          </m:e>
        </m:d>
      </m:oMath>
      <w:r w:rsidR="003D7AFE" w:rsidRPr="003D7AFE">
        <w:rPr>
          <w:rFonts w:ascii="Arial" w:eastAsia="Arial" w:hAnsi="Arial" w:cs="Arial"/>
          <w:sz w:val="20"/>
          <w:szCs w:val="20"/>
        </w:rPr>
        <w:t xml:space="preserve">, </w:t>
      </w:r>
    </w:p>
    <w:p w14:paraId="51375D27" w14:textId="77777777" w:rsidR="003D7AFE" w:rsidRPr="003D7AFE" w:rsidRDefault="003D7AFE" w:rsidP="003D7AFE">
      <w:pPr>
        <w:pBdr>
          <w:top w:val="none" w:sz="4" w:space="0" w:color="000000"/>
          <w:left w:val="none" w:sz="4" w:space="0" w:color="000000"/>
          <w:bottom w:val="none" w:sz="4" w:space="0" w:color="000000"/>
          <w:right w:val="none" w:sz="4" w:space="0" w:color="000000"/>
        </w:pBdr>
        <w:spacing w:line="331" w:lineRule="auto"/>
        <w:rPr>
          <w:rFonts w:ascii="Arial" w:eastAsia="Arial" w:hAnsi="Arial" w:cs="Arial"/>
          <w:sz w:val="20"/>
          <w:szCs w:val="20"/>
        </w:rPr>
      </w:pPr>
      <m:oMath>
        <m:r>
          <w:rPr>
            <w:rFonts w:ascii="Cambria Math" w:eastAsia="Cambria Math" w:hAnsi="Cambria Math" w:cs="Arial"/>
            <w:sz w:val="20"/>
            <w:szCs w:val="20"/>
          </w:rPr>
          <m:t>ω</m:t>
        </m:r>
      </m:oMath>
      <w:r w:rsidRPr="003D7AFE">
        <w:rPr>
          <w:rFonts w:ascii="Arial" w:eastAsia="Arial" w:hAnsi="Arial" w:cs="Arial"/>
          <w:sz w:val="20"/>
          <w:szCs w:val="20"/>
        </w:rPr>
        <w:t xml:space="preserve"> – prędkość kątowa </w:t>
      </w:r>
      <m:oMath>
        <m:d>
          <m:dPr>
            <m:begChr m:val="["/>
            <m:endChr m:val="]"/>
            <m:ctrlPr>
              <w:rPr>
                <w:rFonts w:ascii="Cambria Math" w:eastAsia="Cambria Math" w:hAnsi="Arial" w:cs="Arial"/>
                <w:i/>
                <w:sz w:val="20"/>
                <w:szCs w:val="20"/>
              </w:rPr>
            </m:ctrlPr>
          </m:dPr>
          <m:e>
            <m:f>
              <m:fPr>
                <m:ctrlPr>
                  <w:rPr>
                    <w:rFonts w:ascii="Cambria Math" w:eastAsia="Cambria Math" w:hAnsi="Arial" w:cs="Arial"/>
                    <w:i/>
                    <w:sz w:val="20"/>
                    <w:szCs w:val="20"/>
                  </w:rPr>
                </m:ctrlPr>
              </m:fPr>
              <m:num>
                <m:r>
                  <w:rPr>
                    <w:rFonts w:ascii="Cambria Math" w:eastAsia="Cambria Math" w:hAnsi="Arial" w:cs="Arial"/>
                    <w:sz w:val="20"/>
                    <w:szCs w:val="20"/>
                  </w:rPr>
                  <m:t>1</m:t>
                </m:r>
              </m:num>
              <m:den>
                <m:r>
                  <w:rPr>
                    <w:rFonts w:ascii="Cambria Math" w:eastAsia="Cambria Math" w:hAnsi="Cambria Math" w:cs="Arial"/>
                    <w:sz w:val="20"/>
                    <w:szCs w:val="20"/>
                  </w:rPr>
                  <m:t>s</m:t>
                </m:r>
              </m:den>
            </m:f>
          </m:e>
        </m:d>
      </m:oMath>
      <w:r w:rsidRPr="003D7AFE">
        <w:rPr>
          <w:rFonts w:ascii="Arial" w:eastAsia="Arial" w:hAnsi="Arial" w:cs="Arial"/>
          <w:sz w:val="20"/>
          <w:szCs w:val="20"/>
        </w:rPr>
        <w:t xml:space="preserve">, </w:t>
      </w:r>
    </w:p>
    <w:p w14:paraId="53FD7264" w14:textId="77777777" w:rsidR="003D7AFE" w:rsidRPr="003D7AFE" w:rsidRDefault="003D7AFE" w:rsidP="003D7AFE">
      <w:pPr>
        <w:pBdr>
          <w:top w:val="none" w:sz="4" w:space="0" w:color="000000"/>
          <w:left w:val="none" w:sz="4" w:space="0" w:color="000000"/>
          <w:bottom w:val="none" w:sz="4" w:space="0" w:color="000000"/>
          <w:right w:val="none" w:sz="4" w:space="0" w:color="000000"/>
        </w:pBdr>
        <w:spacing w:line="331" w:lineRule="auto"/>
        <w:rPr>
          <w:rFonts w:ascii="Arial" w:eastAsia="Arial" w:hAnsi="Arial" w:cs="Arial"/>
          <w:sz w:val="20"/>
          <w:szCs w:val="20"/>
        </w:rPr>
      </w:pPr>
      <m:oMath>
        <m:r>
          <w:rPr>
            <w:rFonts w:ascii="Cambria Math" w:eastAsia="Cambria Math" w:hAnsi="Cambria Math" w:cs="Arial"/>
            <w:sz w:val="20"/>
            <w:szCs w:val="20"/>
          </w:rPr>
          <m:t>θ</m:t>
        </m:r>
      </m:oMath>
      <w:r w:rsidRPr="003D7AFE">
        <w:rPr>
          <w:rFonts w:ascii="Arial" w:eastAsia="Arial" w:hAnsi="Arial" w:cs="Arial"/>
          <w:sz w:val="20"/>
          <w:szCs w:val="20"/>
        </w:rPr>
        <w:t xml:space="preserve"> - droga kątowa </w:t>
      </w:r>
      <m:oMath>
        <m:d>
          <m:dPr>
            <m:begChr m:val="["/>
            <m:endChr m:val="]"/>
            <m:ctrlPr>
              <w:rPr>
                <w:rFonts w:ascii="Cambria Math" w:eastAsia="Cambria Math" w:hAnsi="Arial" w:cs="Arial"/>
                <w:i/>
                <w:sz w:val="20"/>
                <w:szCs w:val="20"/>
              </w:rPr>
            </m:ctrlPr>
          </m:dPr>
          <m:e>
            <m:r>
              <w:rPr>
                <w:rFonts w:ascii="Cambria Math" w:eastAsia="Cambria Math" w:hAnsi="Cambria Math" w:cs="Arial"/>
                <w:sz w:val="20"/>
                <w:szCs w:val="20"/>
              </w:rPr>
              <m:t>rad</m:t>
            </m:r>
          </m:e>
        </m:d>
      </m:oMath>
      <w:r w:rsidRPr="003D7AFE">
        <w:rPr>
          <w:rFonts w:ascii="Arial" w:eastAsia="Arial" w:hAnsi="Arial" w:cs="Arial"/>
          <w:sz w:val="20"/>
          <w:szCs w:val="20"/>
        </w:rPr>
        <w:t>.</w:t>
      </w:r>
    </w:p>
    <w:p w14:paraId="3D1A3C45" w14:textId="77777777" w:rsidR="003D7AFE" w:rsidRPr="003D7AFE" w:rsidRDefault="003D7AFE" w:rsidP="00C158E5">
      <w:pPr>
        <w:pBdr>
          <w:top w:val="none" w:sz="4" w:space="0" w:color="000000"/>
          <w:left w:val="none" w:sz="4" w:space="0" w:color="000000"/>
          <w:bottom w:val="none" w:sz="4" w:space="0" w:color="000000"/>
          <w:right w:val="none" w:sz="4" w:space="0" w:color="000000"/>
        </w:pBdr>
        <w:spacing w:line="331" w:lineRule="auto"/>
        <w:jc w:val="both"/>
        <w:rPr>
          <w:rFonts w:ascii="Arial" w:eastAsia="Arial" w:hAnsi="Arial" w:cs="Arial"/>
          <w:sz w:val="18"/>
          <w:szCs w:val="20"/>
        </w:rPr>
        <w:pPrChange w:id="79" w:author="RP" w:date="2025-01-31T11:19:00Z">
          <w:pPr>
            <w:pBdr>
              <w:top w:val="none" w:sz="4" w:space="0" w:color="000000"/>
              <w:left w:val="none" w:sz="4" w:space="0" w:color="000000"/>
              <w:bottom w:val="none" w:sz="4" w:space="0" w:color="000000"/>
              <w:right w:val="none" w:sz="4" w:space="0" w:color="000000"/>
            </w:pBdr>
            <w:spacing w:line="331" w:lineRule="auto"/>
          </w:pPr>
        </w:pPrChange>
      </w:pPr>
      <w:r w:rsidRPr="003D7AFE">
        <w:rPr>
          <w:rFonts w:ascii="Arial" w:eastAsia="Arial" w:hAnsi="Arial" w:cs="Arial"/>
          <w:sz w:val="20"/>
          <w:szCs w:val="20"/>
        </w:rPr>
        <w:br/>
        <w:t xml:space="preserve">Prawem opisującym ruch podsystemu mechanicznego jest równanie równowagi (2.5), czyli drugie prawo dynamiki </w:t>
      </w:r>
      <w:r w:rsidRPr="006A0D53">
        <w:rPr>
          <w:rFonts w:ascii="Arial" w:eastAsia="Arial" w:hAnsi="Arial" w:cs="Arial"/>
          <w:sz w:val="20"/>
          <w:szCs w:val="20"/>
        </w:rPr>
        <w:t>Newton’a</w:t>
      </w:r>
      <w:r w:rsidR="00605C04" w:rsidRPr="006A0D53">
        <w:rPr>
          <w:rFonts w:ascii="Arial" w:eastAsia="Arial" w:hAnsi="Arial" w:cs="Arial"/>
          <w:sz w:val="20"/>
          <w:szCs w:val="20"/>
        </w:rPr>
        <w:t xml:space="preserve"> [</w:t>
      </w:r>
      <w:r w:rsidR="006A0D53" w:rsidRPr="006A0D53">
        <w:rPr>
          <w:rFonts w:ascii="Arial" w:eastAsia="Arial" w:hAnsi="Arial" w:cs="Arial"/>
          <w:sz w:val="20"/>
          <w:szCs w:val="20"/>
        </w:rPr>
        <w:t>3</w:t>
      </w:r>
      <w:r w:rsidR="00605C04" w:rsidRPr="006A0D53">
        <w:rPr>
          <w:rFonts w:ascii="Arial" w:eastAsia="Arial" w:hAnsi="Arial" w:cs="Arial"/>
          <w:sz w:val="20"/>
          <w:szCs w:val="20"/>
        </w:rPr>
        <w:t>]:</w:t>
      </w:r>
    </w:p>
    <w:tbl>
      <w:tblPr>
        <w:tblStyle w:val="Tabela-Siatka"/>
        <w:tblW w:w="0" w:type="auto"/>
        <w:tblLayout w:type="fixed"/>
        <w:tblLook w:val="04A0" w:firstRow="1" w:lastRow="0" w:firstColumn="1" w:lastColumn="0" w:noHBand="0" w:noVBand="1"/>
      </w:tblPr>
      <w:tblGrid>
        <w:gridCol w:w="8645"/>
        <w:gridCol w:w="710"/>
      </w:tblGrid>
      <w:tr w:rsidR="003D7AFE" w:rsidRPr="003D7AFE" w14:paraId="45C2C9E5" w14:textId="77777777" w:rsidTr="003D7AFE">
        <w:trPr>
          <w:trHeight w:val="576"/>
        </w:trPr>
        <w:tc>
          <w:tcPr>
            <w:tcW w:w="8645" w:type="dxa"/>
            <w:tcBorders>
              <w:top w:val="none" w:sz="4" w:space="0" w:color="000000"/>
              <w:left w:val="none" w:sz="4" w:space="0" w:color="000000"/>
              <w:bottom w:val="none" w:sz="4" w:space="0" w:color="000000"/>
              <w:right w:val="none" w:sz="4" w:space="0" w:color="000000"/>
            </w:tcBorders>
          </w:tcPr>
          <w:p w14:paraId="32870A05" w14:textId="77777777" w:rsidR="003D7AFE" w:rsidRPr="003D7AFE" w:rsidRDefault="003D7AFE" w:rsidP="003D7AFE">
            <w:pPr>
              <w:pBdr>
                <w:top w:val="none" w:sz="4" w:space="0" w:color="000000"/>
                <w:left w:val="none" w:sz="4" w:space="0" w:color="000000"/>
                <w:bottom w:val="none" w:sz="4" w:space="0" w:color="000000"/>
                <w:right w:val="none" w:sz="4" w:space="0" w:color="000000"/>
              </w:pBdr>
              <w:spacing w:after="200" w:line="331" w:lineRule="auto"/>
              <w:rPr>
                <w:rFonts w:ascii="Arial" w:eastAsia="Arial" w:hAnsi="Arial" w:cs="Arial"/>
                <w:sz w:val="20"/>
                <w:szCs w:val="20"/>
              </w:rPr>
            </w:pPr>
            <m:oMathPara>
              <m:oMath>
                <m:r>
                  <w:rPr>
                    <w:rFonts w:ascii="Cambria Math" w:eastAsia="Cambria Math" w:hAnsi="Cambria Math" w:cs="Arial"/>
                    <w:sz w:val="20"/>
                    <w:szCs w:val="20"/>
                  </w:rPr>
                  <m:t>J</m:t>
                </m:r>
                <m:r>
                  <w:rPr>
                    <w:rFonts w:ascii="Arial" w:eastAsia="Cambria Math" w:hAnsi="Arial" w:cs="Arial"/>
                    <w:sz w:val="20"/>
                    <w:szCs w:val="20"/>
                  </w:rPr>
                  <m:t>∙</m:t>
                </m:r>
                <m:f>
                  <m:fPr>
                    <m:ctrlPr>
                      <w:rPr>
                        <w:rFonts w:ascii="Cambria Math" w:eastAsia="Cambria Math" w:hAnsi="Arial" w:cs="Arial"/>
                        <w:i/>
                        <w:sz w:val="20"/>
                        <w:szCs w:val="20"/>
                      </w:rPr>
                    </m:ctrlPr>
                  </m:fPr>
                  <m:num>
                    <m:r>
                      <w:rPr>
                        <w:rFonts w:ascii="Cambria Math" w:eastAsia="Cambria Math" w:hAnsi="Cambria Math" w:cs="Arial"/>
                        <w:sz w:val="20"/>
                        <w:szCs w:val="20"/>
                      </w:rPr>
                      <m:t>dω</m:t>
                    </m:r>
                    <m:r>
                      <w:rPr>
                        <w:rFonts w:ascii="Cambria Math" w:eastAsia="Cambria Math" w:hAnsi="Arial" w:cs="Arial"/>
                        <w:sz w:val="20"/>
                        <w:szCs w:val="20"/>
                      </w:rPr>
                      <m:t>(</m:t>
                    </m:r>
                    <m:r>
                      <w:rPr>
                        <w:rFonts w:ascii="Cambria Math" w:eastAsia="Cambria Math" w:hAnsi="Cambria Math" w:cs="Arial"/>
                        <w:sz w:val="20"/>
                        <w:szCs w:val="20"/>
                      </w:rPr>
                      <m:t>t</m:t>
                    </m:r>
                    <m:r>
                      <w:rPr>
                        <w:rFonts w:ascii="Cambria Math" w:eastAsia="Cambria Math" w:hAnsi="Arial" w:cs="Arial"/>
                        <w:sz w:val="20"/>
                        <w:szCs w:val="20"/>
                      </w:rPr>
                      <m:t>)</m:t>
                    </m:r>
                  </m:num>
                  <m:den>
                    <m:r>
                      <w:rPr>
                        <w:rFonts w:ascii="Cambria Math" w:eastAsia="Cambria Math" w:hAnsi="Cambria Math" w:cs="Arial"/>
                        <w:sz w:val="20"/>
                        <w:szCs w:val="20"/>
                      </w:rPr>
                      <m:t>dt</m:t>
                    </m:r>
                  </m:den>
                </m:f>
                <m:r>
                  <w:rPr>
                    <w:rFonts w:ascii="Cambria Math" w:eastAsia="Cambria Math" w:hAnsi="Arial" w:cs="Arial"/>
                    <w:sz w:val="20"/>
                    <w:szCs w:val="20"/>
                  </w:rPr>
                  <m:t>=</m:t>
                </m:r>
                <m:sSub>
                  <m:sSubPr>
                    <m:ctrlPr>
                      <w:rPr>
                        <w:rFonts w:ascii="Cambria Math" w:eastAsia="Cambria Math" w:hAnsi="Arial" w:cs="Arial"/>
                        <w:i/>
                        <w:sz w:val="20"/>
                        <w:szCs w:val="20"/>
                      </w:rPr>
                    </m:ctrlPr>
                  </m:sSubPr>
                  <m:e>
                    <m:r>
                      <w:rPr>
                        <w:rFonts w:ascii="Cambria Math" w:eastAsia="Cambria Math" w:hAnsi="Cambria Math" w:cs="Arial"/>
                        <w:sz w:val="20"/>
                        <w:szCs w:val="20"/>
                      </w:rPr>
                      <m:t>M</m:t>
                    </m:r>
                  </m:e>
                  <m:sub>
                    <m:r>
                      <w:rPr>
                        <w:rFonts w:ascii="Cambria Math" w:eastAsia="Cambria Math" w:hAnsi="Cambria Math" w:cs="Arial"/>
                        <w:sz w:val="20"/>
                        <w:szCs w:val="20"/>
                      </w:rPr>
                      <m:t>n</m:t>
                    </m:r>
                  </m:sub>
                </m:sSub>
                <m:d>
                  <m:dPr>
                    <m:ctrlPr>
                      <w:rPr>
                        <w:rFonts w:ascii="Cambria Math" w:hAnsi="Arial" w:cs="Arial"/>
                        <w:sz w:val="20"/>
                        <w:szCs w:val="20"/>
                      </w:rPr>
                    </m:ctrlPr>
                  </m:dPr>
                  <m:e>
                    <m:r>
                      <w:rPr>
                        <w:rFonts w:ascii="Cambria Math" w:eastAsia="Cambria Math" w:hAnsi="Cambria Math" w:cs="Arial"/>
                        <w:sz w:val="20"/>
                        <w:szCs w:val="20"/>
                      </w:rPr>
                      <m:t>t</m:t>
                    </m:r>
                  </m:e>
                </m:d>
                <m:r>
                  <w:rPr>
                    <w:rFonts w:ascii="Arial" w:eastAsia="Cambria Math" w:hAnsi="Arial" w:cs="Arial"/>
                    <w:sz w:val="20"/>
                    <w:szCs w:val="20"/>
                  </w:rPr>
                  <m:t>-</m:t>
                </m:r>
                <m:sSub>
                  <m:sSubPr>
                    <m:ctrlPr>
                      <w:rPr>
                        <w:rFonts w:ascii="Cambria Math" w:eastAsia="Cambria Math" w:hAnsi="Arial" w:cs="Arial"/>
                        <w:i/>
                        <w:sz w:val="20"/>
                        <w:szCs w:val="20"/>
                      </w:rPr>
                    </m:ctrlPr>
                  </m:sSubPr>
                  <m:e>
                    <m:r>
                      <w:rPr>
                        <w:rFonts w:ascii="Cambria Math" w:eastAsia="Cambria Math" w:hAnsi="Cambria Math" w:cs="Arial"/>
                        <w:sz w:val="20"/>
                        <w:szCs w:val="20"/>
                      </w:rPr>
                      <m:t>M</m:t>
                    </m:r>
                  </m:e>
                  <m:sub>
                    <m:r>
                      <w:rPr>
                        <w:rFonts w:ascii="Cambria Math" w:eastAsia="Cambria Math" w:hAnsi="Cambria Math" w:cs="Arial"/>
                        <w:sz w:val="20"/>
                        <w:szCs w:val="20"/>
                      </w:rPr>
                      <m:t>o</m:t>
                    </m:r>
                  </m:sub>
                </m:sSub>
                <m:d>
                  <m:dPr>
                    <m:ctrlPr>
                      <w:rPr>
                        <w:rFonts w:ascii="Cambria Math" w:hAnsi="Arial" w:cs="Arial"/>
                        <w:sz w:val="20"/>
                        <w:szCs w:val="20"/>
                      </w:rPr>
                    </m:ctrlPr>
                  </m:dPr>
                  <m:e>
                    <m:r>
                      <w:rPr>
                        <w:rFonts w:ascii="Cambria Math" w:eastAsia="Cambria Math" w:hAnsi="Cambria Math" w:cs="Arial"/>
                        <w:sz w:val="20"/>
                        <w:szCs w:val="20"/>
                      </w:rPr>
                      <m:t>t</m:t>
                    </m:r>
                  </m:e>
                </m:d>
                <m:r>
                  <w:rPr>
                    <w:rFonts w:ascii="Cambria Math" w:eastAsia="Cambria Math" w:hAnsi="Arial" w:cs="Arial"/>
                    <w:sz w:val="20"/>
                    <w:szCs w:val="20"/>
                  </w:rPr>
                  <m:t>,</m:t>
                </m:r>
              </m:oMath>
            </m:oMathPara>
          </w:p>
        </w:tc>
        <w:tc>
          <w:tcPr>
            <w:tcW w:w="710" w:type="dxa"/>
            <w:tcBorders>
              <w:top w:val="none" w:sz="4" w:space="0" w:color="000000"/>
              <w:left w:val="none" w:sz="4" w:space="0" w:color="000000"/>
              <w:bottom w:val="none" w:sz="4" w:space="0" w:color="000000"/>
              <w:right w:val="none" w:sz="4" w:space="0" w:color="000000"/>
            </w:tcBorders>
          </w:tcPr>
          <w:p w14:paraId="01982B53" w14:textId="77777777" w:rsidR="003D7AFE" w:rsidRPr="003D7AFE" w:rsidRDefault="003D7AFE" w:rsidP="003D7AFE">
            <w:pPr>
              <w:pBdr>
                <w:top w:val="none" w:sz="4" w:space="0" w:color="000000"/>
                <w:left w:val="none" w:sz="4" w:space="0" w:color="000000"/>
                <w:bottom w:val="none" w:sz="4" w:space="0" w:color="000000"/>
                <w:right w:val="none" w:sz="4" w:space="0" w:color="000000"/>
              </w:pBdr>
              <w:spacing w:after="200" w:line="331" w:lineRule="auto"/>
              <w:rPr>
                <w:rFonts w:ascii="Arial" w:eastAsia="Arial" w:hAnsi="Arial" w:cs="Arial"/>
                <w:sz w:val="20"/>
                <w:szCs w:val="20"/>
              </w:rPr>
            </w:pPr>
            <w:r w:rsidRPr="003D7AFE">
              <w:rPr>
                <w:rFonts w:ascii="Arial" w:eastAsia="Arial" w:hAnsi="Arial" w:cs="Arial"/>
                <w:sz w:val="20"/>
                <w:szCs w:val="20"/>
              </w:rPr>
              <w:t>(2.5)</w:t>
            </w:r>
          </w:p>
        </w:tc>
      </w:tr>
    </w:tbl>
    <w:p w14:paraId="5CC83F9E" w14:textId="77777777" w:rsidR="003D7AFE" w:rsidRPr="003D7AFE" w:rsidRDefault="003D7AFE" w:rsidP="003D7AFE">
      <w:pPr>
        <w:pBdr>
          <w:top w:val="none" w:sz="4" w:space="0" w:color="000000"/>
          <w:left w:val="none" w:sz="4" w:space="0" w:color="000000"/>
          <w:bottom w:val="none" w:sz="4" w:space="0" w:color="000000"/>
          <w:right w:val="none" w:sz="4" w:space="0" w:color="000000"/>
        </w:pBdr>
        <w:spacing w:line="331" w:lineRule="auto"/>
        <w:rPr>
          <w:rFonts w:ascii="Arial" w:eastAsia="Arial" w:hAnsi="Arial" w:cs="Arial"/>
          <w:color w:val="000000"/>
          <w:sz w:val="20"/>
          <w:szCs w:val="20"/>
        </w:rPr>
      </w:pPr>
      <w:r w:rsidRPr="003D7AFE">
        <w:rPr>
          <w:rFonts w:ascii="Arial" w:eastAsia="Arial" w:hAnsi="Arial" w:cs="Arial"/>
          <w:color w:val="000000"/>
          <w:sz w:val="20"/>
          <w:szCs w:val="20"/>
        </w:rPr>
        <w:t>gdzie:</w:t>
      </w:r>
    </w:p>
    <w:p w14:paraId="093D6525" w14:textId="77777777" w:rsidR="003D7AFE" w:rsidRPr="003D7AFE" w:rsidRDefault="003D7AFE" w:rsidP="003D7AFE">
      <w:pPr>
        <w:pBdr>
          <w:top w:val="none" w:sz="4" w:space="0" w:color="000000"/>
          <w:left w:val="none" w:sz="4" w:space="0" w:color="000000"/>
          <w:bottom w:val="none" w:sz="4" w:space="0" w:color="000000"/>
          <w:right w:val="none" w:sz="4" w:space="0" w:color="000000"/>
        </w:pBdr>
        <w:spacing w:line="331" w:lineRule="auto"/>
        <w:rPr>
          <w:rFonts w:ascii="Arial" w:hAnsi="Arial" w:cs="Arial"/>
          <w:sz w:val="20"/>
          <w:szCs w:val="20"/>
        </w:rPr>
      </w:pPr>
      <w:r w:rsidRPr="003D7AFE">
        <w:rPr>
          <w:rFonts w:ascii="Arial" w:hAnsi="Arial" w:cs="Arial"/>
          <w:sz w:val="20"/>
          <w:szCs w:val="20"/>
        </w:rPr>
        <w:t>t - czas [s],</w:t>
      </w:r>
    </w:p>
    <w:p w14:paraId="135E00A1" w14:textId="77777777" w:rsidR="003D7AFE" w:rsidRPr="003D7AFE" w:rsidRDefault="003D7AFE" w:rsidP="00C158E5">
      <w:pPr>
        <w:pBdr>
          <w:top w:val="none" w:sz="4" w:space="0" w:color="000000"/>
          <w:left w:val="none" w:sz="4" w:space="0" w:color="000000"/>
          <w:bottom w:val="none" w:sz="4" w:space="0" w:color="000000"/>
          <w:right w:val="none" w:sz="4" w:space="0" w:color="000000"/>
        </w:pBdr>
        <w:spacing w:line="331" w:lineRule="auto"/>
        <w:jc w:val="both"/>
        <w:rPr>
          <w:rFonts w:ascii="Arial" w:hAnsi="Arial" w:cs="Arial"/>
          <w:sz w:val="20"/>
          <w:szCs w:val="20"/>
        </w:rPr>
        <w:pPrChange w:id="80" w:author="RP" w:date="2025-01-31T11:19:00Z">
          <w:pPr>
            <w:pBdr>
              <w:top w:val="none" w:sz="4" w:space="0" w:color="000000"/>
              <w:left w:val="none" w:sz="4" w:space="0" w:color="000000"/>
              <w:bottom w:val="none" w:sz="4" w:space="0" w:color="000000"/>
              <w:right w:val="none" w:sz="4" w:space="0" w:color="000000"/>
            </w:pBdr>
            <w:spacing w:line="331" w:lineRule="auto"/>
          </w:pPr>
        </w:pPrChange>
      </w:pPr>
      <w:r w:rsidRPr="003D7AFE">
        <w:rPr>
          <w:rFonts w:ascii="Arial" w:hAnsi="Arial" w:cs="Arial"/>
          <w:sz w:val="20"/>
          <w:szCs w:val="20"/>
        </w:rPr>
        <w:lastRenderedPageBreak/>
        <w:t xml:space="preserve">J - bezwładność wypadkowa sprowadzona do wału silnika, czyli bezwładność obejmująca wirnik silnika i części ruchome układu napędzanego </w:t>
      </w:r>
      <m:oMath>
        <m:d>
          <m:dPr>
            <m:begChr m:val="["/>
            <m:endChr m:val="]"/>
            <m:ctrlPr>
              <w:rPr>
                <w:rFonts w:ascii="Cambria Math" w:eastAsia="Cambria Math" w:hAnsi="Arial" w:cs="Arial"/>
                <w:i/>
                <w:sz w:val="20"/>
                <w:szCs w:val="20"/>
              </w:rPr>
            </m:ctrlPr>
          </m:dPr>
          <m:e>
            <m:r>
              <w:rPr>
                <w:rFonts w:ascii="Cambria Math" w:eastAsia="Cambria Math" w:hAnsi="Cambria Math" w:cs="Arial"/>
                <w:sz w:val="20"/>
                <w:szCs w:val="20"/>
              </w:rPr>
              <m:t>kg</m:t>
            </m:r>
            <m:r>
              <w:rPr>
                <w:rFonts w:ascii="Arial" w:eastAsia="Cambria Math" w:hAnsi="Arial" w:cs="Arial"/>
                <w:sz w:val="20"/>
                <w:szCs w:val="20"/>
              </w:rPr>
              <m:t>∙</m:t>
            </m:r>
            <m:sSup>
              <m:sSupPr>
                <m:ctrlPr>
                  <w:rPr>
                    <w:rFonts w:ascii="Cambria Math" w:eastAsia="Cambria Math" w:hAnsi="Arial" w:cs="Arial"/>
                    <w:i/>
                    <w:sz w:val="20"/>
                    <w:szCs w:val="20"/>
                  </w:rPr>
                </m:ctrlPr>
              </m:sSupPr>
              <m:e>
                <m:r>
                  <w:rPr>
                    <w:rFonts w:ascii="Cambria Math" w:eastAsia="Cambria Math" w:hAnsi="Cambria Math" w:cs="Arial"/>
                    <w:sz w:val="20"/>
                    <w:szCs w:val="20"/>
                  </w:rPr>
                  <m:t>m</m:t>
                </m:r>
              </m:e>
              <m:sup>
                <m:r>
                  <w:rPr>
                    <w:rFonts w:ascii="Cambria Math" w:eastAsia="Cambria Math" w:hAnsi="Arial" w:cs="Arial"/>
                    <w:sz w:val="20"/>
                    <w:szCs w:val="20"/>
                  </w:rPr>
                  <m:t>2</m:t>
                </m:r>
              </m:sup>
            </m:sSup>
          </m:e>
        </m:d>
      </m:oMath>
      <w:r w:rsidRPr="003D7AFE">
        <w:rPr>
          <w:rFonts w:ascii="Arial" w:hAnsi="Arial" w:cs="Arial"/>
          <w:sz w:val="20"/>
          <w:szCs w:val="20"/>
        </w:rPr>
        <w:t>,</w:t>
      </w:r>
    </w:p>
    <w:p w14:paraId="184ADF35" w14:textId="77777777" w:rsidR="003D7AFE" w:rsidRPr="003D7AFE" w:rsidRDefault="003D7AFE" w:rsidP="003D7AFE">
      <w:pPr>
        <w:pBdr>
          <w:top w:val="none" w:sz="4" w:space="0" w:color="000000"/>
          <w:left w:val="none" w:sz="4" w:space="0" w:color="000000"/>
          <w:bottom w:val="none" w:sz="4" w:space="0" w:color="000000"/>
          <w:right w:val="none" w:sz="4" w:space="0" w:color="000000"/>
        </w:pBdr>
        <w:spacing w:line="331" w:lineRule="auto"/>
        <w:rPr>
          <w:rFonts w:ascii="Arial" w:hAnsi="Arial" w:cs="Arial"/>
          <w:sz w:val="20"/>
          <w:szCs w:val="20"/>
        </w:rPr>
      </w:pPr>
      <m:oMath>
        <m:r>
          <w:rPr>
            <w:rFonts w:ascii="Cambria Math" w:eastAsia="Cambria Math" w:hAnsi="Cambria Math" w:cs="Arial"/>
            <w:sz w:val="20"/>
            <w:szCs w:val="20"/>
          </w:rPr>
          <m:t>ω</m:t>
        </m:r>
      </m:oMath>
      <w:r w:rsidRPr="003D7AFE">
        <w:rPr>
          <w:rFonts w:ascii="Arial" w:hAnsi="Arial" w:cs="Arial"/>
          <w:sz w:val="20"/>
          <w:szCs w:val="20"/>
        </w:rPr>
        <w:t xml:space="preserve"> - prędkość kątowa wału silnika </w:t>
      </w:r>
      <m:oMath>
        <m:d>
          <m:dPr>
            <m:begChr m:val="["/>
            <m:endChr m:val="]"/>
            <m:ctrlPr>
              <w:rPr>
                <w:rFonts w:ascii="Cambria Math" w:eastAsia="Cambria Math" w:hAnsi="Arial" w:cs="Arial"/>
                <w:i/>
                <w:sz w:val="20"/>
                <w:szCs w:val="20"/>
              </w:rPr>
            </m:ctrlPr>
          </m:dPr>
          <m:e>
            <m:f>
              <m:fPr>
                <m:ctrlPr>
                  <w:rPr>
                    <w:rFonts w:ascii="Cambria Math" w:eastAsia="Cambria Math" w:hAnsi="Arial" w:cs="Arial"/>
                    <w:i/>
                    <w:sz w:val="20"/>
                    <w:szCs w:val="20"/>
                  </w:rPr>
                </m:ctrlPr>
              </m:fPr>
              <m:num>
                <m:r>
                  <w:rPr>
                    <w:rFonts w:ascii="Cambria Math" w:eastAsia="Cambria Math" w:hAnsi="Arial" w:cs="Arial"/>
                    <w:sz w:val="20"/>
                    <w:szCs w:val="20"/>
                  </w:rPr>
                  <m:t>1</m:t>
                </m:r>
              </m:num>
              <m:den>
                <m:r>
                  <w:rPr>
                    <w:rFonts w:ascii="Cambria Math" w:eastAsia="Cambria Math" w:hAnsi="Cambria Math" w:cs="Arial"/>
                    <w:sz w:val="20"/>
                    <w:szCs w:val="20"/>
                  </w:rPr>
                  <m:t>s</m:t>
                </m:r>
              </m:den>
            </m:f>
          </m:e>
        </m:d>
      </m:oMath>
      <w:r w:rsidRPr="003D7AFE">
        <w:rPr>
          <w:rFonts w:ascii="Arial" w:hAnsi="Arial" w:cs="Arial"/>
          <w:sz w:val="20"/>
          <w:szCs w:val="20"/>
        </w:rPr>
        <w:t>,</w:t>
      </w:r>
    </w:p>
    <w:p w14:paraId="0B61A902" w14:textId="77777777" w:rsidR="003D7AFE" w:rsidRPr="003D7AFE" w:rsidRDefault="00BA5042" w:rsidP="003D7AFE">
      <w:pPr>
        <w:pBdr>
          <w:top w:val="none" w:sz="4" w:space="0" w:color="000000"/>
          <w:left w:val="none" w:sz="4" w:space="0" w:color="000000"/>
          <w:bottom w:val="none" w:sz="4" w:space="0" w:color="000000"/>
          <w:right w:val="none" w:sz="4" w:space="0" w:color="000000"/>
        </w:pBdr>
        <w:spacing w:line="331" w:lineRule="auto"/>
        <w:rPr>
          <w:rFonts w:ascii="Arial" w:hAnsi="Arial" w:cs="Arial"/>
          <w:sz w:val="20"/>
          <w:szCs w:val="20"/>
        </w:rPr>
      </w:pPr>
      <m:oMath>
        <m:sSub>
          <m:sSubPr>
            <m:ctrlPr>
              <w:rPr>
                <w:rFonts w:ascii="Cambria Math" w:eastAsia="Cambria Math" w:hAnsi="Arial" w:cs="Arial"/>
                <w:i/>
                <w:sz w:val="20"/>
                <w:szCs w:val="20"/>
              </w:rPr>
            </m:ctrlPr>
          </m:sSubPr>
          <m:e>
            <m:r>
              <w:rPr>
                <w:rFonts w:ascii="Cambria Math" w:eastAsia="Cambria Math" w:hAnsi="Cambria Math" w:cs="Arial"/>
                <w:sz w:val="20"/>
                <w:szCs w:val="20"/>
              </w:rPr>
              <m:t>M</m:t>
            </m:r>
          </m:e>
          <m:sub>
            <m:r>
              <w:rPr>
                <w:rFonts w:ascii="Cambria Math" w:eastAsia="Cambria Math" w:hAnsi="Cambria Math" w:cs="Arial"/>
                <w:sz w:val="20"/>
                <w:szCs w:val="20"/>
              </w:rPr>
              <m:t>n</m:t>
            </m:r>
          </m:sub>
        </m:sSub>
      </m:oMath>
      <w:r w:rsidR="003D7AFE" w:rsidRPr="003D7AFE">
        <w:rPr>
          <w:rFonts w:ascii="Arial" w:hAnsi="Arial" w:cs="Arial"/>
          <w:sz w:val="20"/>
          <w:szCs w:val="20"/>
        </w:rPr>
        <w:t xml:space="preserve"> - moment napędowy działający na wał silnika </w:t>
      </w:r>
      <m:oMath>
        <m:d>
          <m:dPr>
            <m:begChr m:val="["/>
            <m:endChr m:val="]"/>
            <m:ctrlPr>
              <w:rPr>
                <w:rFonts w:ascii="Cambria Math" w:eastAsia="Cambria Math" w:hAnsi="Arial" w:cs="Arial"/>
                <w:i/>
                <w:sz w:val="20"/>
                <w:szCs w:val="20"/>
              </w:rPr>
            </m:ctrlPr>
          </m:dPr>
          <m:e>
            <m:r>
              <w:rPr>
                <w:rFonts w:ascii="Cambria Math" w:eastAsia="Cambria Math" w:hAnsi="Cambria Math" w:cs="Arial"/>
                <w:sz w:val="20"/>
                <w:szCs w:val="20"/>
              </w:rPr>
              <m:t>N</m:t>
            </m:r>
            <m:r>
              <w:rPr>
                <w:rFonts w:ascii="Arial" w:eastAsia="Cambria Math" w:hAnsi="Arial" w:cs="Arial"/>
                <w:sz w:val="20"/>
                <w:szCs w:val="20"/>
              </w:rPr>
              <m:t>∙</m:t>
            </m:r>
            <m:r>
              <w:rPr>
                <w:rFonts w:ascii="Cambria Math" w:eastAsia="Cambria Math" w:hAnsi="Cambria Math" w:cs="Arial"/>
                <w:sz w:val="20"/>
                <w:szCs w:val="20"/>
              </w:rPr>
              <m:t>m</m:t>
            </m:r>
          </m:e>
        </m:d>
      </m:oMath>
      <w:r w:rsidR="003D7AFE" w:rsidRPr="003D7AFE">
        <w:rPr>
          <w:rFonts w:ascii="Arial" w:hAnsi="Arial" w:cs="Arial"/>
          <w:sz w:val="20"/>
          <w:szCs w:val="20"/>
        </w:rPr>
        <w:t>,</w:t>
      </w:r>
    </w:p>
    <w:p w14:paraId="3C9D6068" w14:textId="77777777" w:rsidR="003D7AFE" w:rsidRPr="003D7AFE" w:rsidRDefault="00BA5042" w:rsidP="003D7AFE">
      <w:pPr>
        <w:pBdr>
          <w:top w:val="none" w:sz="4" w:space="0" w:color="000000"/>
          <w:left w:val="none" w:sz="4" w:space="0" w:color="000000"/>
          <w:bottom w:val="none" w:sz="4" w:space="0" w:color="000000"/>
          <w:right w:val="none" w:sz="4" w:space="0" w:color="000000"/>
        </w:pBdr>
        <w:spacing w:line="331" w:lineRule="auto"/>
        <w:rPr>
          <w:rFonts w:ascii="Arial" w:hAnsi="Arial" w:cs="Arial"/>
          <w:sz w:val="20"/>
          <w:szCs w:val="20"/>
        </w:rPr>
      </w:pPr>
      <m:oMath>
        <m:sSub>
          <m:sSubPr>
            <m:ctrlPr>
              <w:rPr>
                <w:rFonts w:ascii="Cambria Math" w:eastAsia="Cambria Math" w:hAnsi="Arial" w:cs="Arial"/>
                <w:i/>
                <w:sz w:val="20"/>
                <w:szCs w:val="20"/>
              </w:rPr>
            </m:ctrlPr>
          </m:sSubPr>
          <m:e>
            <m:r>
              <w:rPr>
                <w:rFonts w:ascii="Cambria Math" w:eastAsia="Cambria Math" w:hAnsi="Cambria Math" w:cs="Arial"/>
                <w:sz w:val="20"/>
                <w:szCs w:val="20"/>
              </w:rPr>
              <m:t>M</m:t>
            </m:r>
          </m:e>
          <m:sub>
            <m:r>
              <w:rPr>
                <w:rFonts w:ascii="Cambria Math" w:eastAsia="Cambria Math" w:hAnsi="Cambria Math" w:cs="Arial"/>
                <w:sz w:val="20"/>
                <w:szCs w:val="20"/>
              </w:rPr>
              <m:t>o</m:t>
            </m:r>
          </m:sub>
        </m:sSub>
      </m:oMath>
      <w:r w:rsidR="003D7AFE" w:rsidRPr="003D7AFE">
        <w:rPr>
          <w:rFonts w:ascii="Arial" w:hAnsi="Arial" w:cs="Arial"/>
          <w:sz w:val="20"/>
          <w:szCs w:val="20"/>
        </w:rPr>
        <w:t xml:space="preserve"> - moment oporowy działający na wał silnika </w:t>
      </w:r>
      <m:oMath>
        <m:d>
          <m:dPr>
            <m:begChr m:val="["/>
            <m:endChr m:val="]"/>
            <m:ctrlPr>
              <w:rPr>
                <w:rFonts w:ascii="Cambria Math" w:eastAsia="Cambria Math" w:hAnsi="Arial" w:cs="Arial"/>
                <w:i/>
                <w:sz w:val="20"/>
                <w:szCs w:val="20"/>
              </w:rPr>
            </m:ctrlPr>
          </m:dPr>
          <m:e>
            <m:r>
              <w:rPr>
                <w:rFonts w:ascii="Cambria Math" w:eastAsia="Cambria Math" w:hAnsi="Cambria Math" w:cs="Arial"/>
                <w:sz w:val="20"/>
                <w:szCs w:val="20"/>
              </w:rPr>
              <m:t>N</m:t>
            </m:r>
            <m:r>
              <w:rPr>
                <w:rFonts w:ascii="Arial" w:eastAsia="Cambria Math" w:hAnsi="Arial" w:cs="Arial"/>
                <w:sz w:val="20"/>
                <w:szCs w:val="20"/>
              </w:rPr>
              <m:t>∙</m:t>
            </m:r>
            <m:r>
              <w:rPr>
                <w:rFonts w:ascii="Cambria Math" w:eastAsia="Cambria Math" w:hAnsi="Cambria Math" w:cs="Arial"/>
                <w:sz w:val="20"/>
                <w:szCs w:val="20"/>
              </w:rPr>
              <m:t>m</m:t>
            </m:r>
          </m:e>
        </m:d>
      </m:oMath>
      <w:r w:rsidR="003D7AFE" w:rsidRPr="003D7AFE">
        <w:rPr>
          <w:rFonts w:ascii="Arial" w:hAnsi="Arial" w:cs="Arial"/>
          <w:sz w:val="20"/>
          <w:szCs w:val="20"/>
        </w:rPr>
        <w:t>.</w:t>
      </w:r>
    </w:p>
    <w:p w14:paraId="7C8855D6" w14:textId="77777777" w:rsidR="003D7AFE" w:rsidRPr="003D7AFE" w:rsidRDefault="003D7AFE" w:rsidP="003D7AFE">
      <w:pPr>
        <w:pBdr>
          <w:top w:val="none" w:sz="4" w:space="0" w:color="000000"/>
          <w:left w:val="none" w:sz="4" w:space="0" w:color="000000"/>
          <w:bottom w:val="none" w:sz="4" w:space="0" w:color="000000"/>
          <w:right w:val="none" w:sz="4" w:space="0" w:color="000000"/>
        </w:pBdr>
        <w:spacing w:line="331" w:lineRule="auto"/>
        <w:rPr>
          <w:rFonts w:ascii="Arial" w:hAnsi="Arial" w:cs="Arial"/>
          <w:sz w:val="20"/>
          <w:szCs w:val="20"/>
        </w:rPr>
      </w:pPr>
      <w:r w:rsidRPr="003D7AFE">
        <w:rPr>
          <w:rFonts w:ascii="Arial" w:eastAsia="Arial" w:hAnsi="Arial" w:cs="Arial"/>
          <w:color w:val="000000"/>
          <w:sz w:val="20"/>
          <w:szCs w:val="20"/>
        </w:rPr>
        <w:t xml:space="preserve">Na </w:t>
      </w:r>
      <w:r w:rsidRPr="003D7AFE">
        <w:rPr>
          <w:rFonts w:ascii="Arial" w:eastAsia="Arial" w:hAnsi="Arial" w:cs="Arial"/>
          <w:sz w:val="20"/>
          <w:szCs w:val="20"/>
        </w:rPr>
        <w:t>rysunku 2.6</w:t>
      </w:r>
      <w:r w:rsidRPr="003D7AFE">
        <w:rPr>
          <w:rFonts w:ascii="Arial" w:eastAsia="Arial" w:hAnsi="Arial" w:cs="Arial"/>
          <w:color w:val="FF0000"/>
          <w:sz w:val="20"/>
          <w:szCs w:val="20"/>
        </w:rPr>
        <w:t xml:space="preserve"> </w:t>
      </w:r>
      <w:r w:rsidRPr="003D7AFE">
        <w:rPr>
          <w:rFonts w:ascii="Arial" w:eastAsia="Arial" w:hAnsi="Arial" w:cs="Arial"/>
          <w:color w:val="000000"/>
          <w:sz w:val="20"/>
          <w:szCs w:val="20"/>
        </w:rPr>
        <w:t>wyszczególniony został podsystem elektryczny obwodu twornika.</w:t>
      </w:r>
      <w:r w:rsidRPr="003D7AFE">
        <w:rPr>
          <w:rFonts w:ascii="Arial" w:eastAsia="Arial" w:hAnsi="Arial" w:cs="Arial"/>
          <w:color w:val="000000"/>
          <w:sz w:val="20"/>
          <w:szCs w:val="20"/>
        </w:rPr>
        <w:br/>
      </w:r>
      <w:r w:rsidRPr="003D7AFE">
        <w:rPr>
          <w:rFonts w:ascii="Arial" w:eastAsia="Arial" w:hAnsi="Arial" w:cs="Arial"/>
          <w:color w:val="000000"/>
          <w:sz w:val="20"/>
          <w:szCs w:val="20"/>
        </w:rPr>
        <w:br/>
      </w:r>
    </w:p>
    <w:p w14:paraId="1551EDB4" w14:textId="77777777" w:rsidR="003D7AFE" w:rsidRPr="003D7AFE" w:rsidRDefault="003D7AFE" w:rsidP="003D7AFE">
      <w:pPr>
        <w:pBdr>
          <w:top w:val="none" w:sz="4" w:space="0" w:color="000000"/>
          <w:left w:val="none" w:sz="4" w:space="0" w:color="000000"/>
          <w:bottom w:val="none" w:sz="4" w:space="0" w:color="000000"/>
          <w:right w:val="none" w:sz="4" w:space="0" w:color="000000"/>
        </w:pBdr>
        <w:spacing w:line="331" w:lineRule="auto"/>
        <w:jc w:val="center"/>
        <w:rPr>
          <w:rFonts w:ascii="Arial" w:hAnsi="Arial" w:cs="Arial"/>
          <w:sz w:val="20"/>
          <w:szCs w:val="20"/>
        </w:rPr>
      </w:pPr>
      <w:r w:rsidRPr="003D7AFE">
        <w:rPr>
          <w:rFonts w:ascii="Arial" w:hAnsi="Arial" w:cs="Arial"/>
          <w:noProof/>
          <w:sz w:val="20"/>
          <w:szCs w:val="20"/>
          <w:lang w:eastAsia="pl-PL"/>
        </w:rPr>
        <w:drawing>
          <wp:inline distT="0" distB="0" distL="0" distR="0" wp14:anchorId="056CA8AE" wp14:editId="348FC1BA">
            <wp:extent cx="2857500" cy="2162175"/>
            <wp:effectExtent l="0" t="0" r="0" b="0"/>
            <wp:docPr id="8"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Rot="1"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0" cy="2162175"/>
                    </a:xfrm>
                    <a:prstGeom prst="rect">
                      <a:avLst/>
                    </a:prstGeom>
                    <a:noFill/>
                    <a:ln>
                      <a:noFill/>
                    </a:ln>
                  </pic:spPr>
                </pic:pic>
              </a:graphicData>
            </a:graphic>
          </wp:inline>
        </w:drawing>
      </w:r>
    </w:p>
    <w:p w14:paraId="0318C8B8" w14:textId="77777777" w:rsidR="003D7AFE" w:rsidRPr="00D02AAF" w:rsidRDefault="003D7AFE" w:rsidP="003D7AFE">
      <w:pPr>
        <w:pBdr>
          <w:top w:val="none" w:sz="4" w:space="0" w:color="000000"/>
          <w:left w:val="none" w:sz="4" w:space="0" w:color="000000"/>
          <w:bottom w:val="none" w:sz="4" w:space="0" w:color="000000"/>
          <w:right w:val="none" w:sz="4" w:space="0" w:color="000000"/>
        </w:pBdr>
        <w:spacing w:line="331" w:lineRule="auto"/>
        <w:jc w:val="center"/>
        <w:rPr>
          <w:rFonts w:ascii="Arial" w:eastAsia="Arial" w:hAnsi="Arial" w:cs="Arial"/>
          <w:sz w:val="20"/>
          <w:szCs w:val="20"/>
        </w:rPr>
      </w:pPr>
      <w:r w:rsidRPr="003D7AFE">
        <w:rPr>
          <w:rFonts w:ascii="Arial" w:eastAsia="Arial" w:hAnsi="Arial" w:cs="Arial"/>
          <w:sz w:val="18"/>
          <w:szCs w:val="20"/>
        </w:rPr>
        <w:t>Rys. 2.6 Podsystem elektryczny obwodu twornika</w:t>
      </w:r>
      <w:r w:rsidR="00A609C4" w:rsidRPr="006A0D53">
        <w:rPr>
          <w:rFonts w:ascii="Arial" w:eastAsia="Arial" w:hAnsi="Arial" w:cs="Arial"/>
          <w:sz w:val="18"/>
          <w:szCs w:val="20"/>
        </w:rPr>
        <w:t xml:space="preserve"> </w:t>
      </w:r>
      <w:r w:rsidR="00A609C4" w:rsidRPr="006A0D53">
        <w:rPr>
          <w:rFonts w:ascii="Arial" w:eastAsia="Arial" w:hAnsi="Arial" w:cs="Arial"/>
          <w:sz w:val="20"/>
          <w:szCs w:val="20"/>
        </w:rPr>
        <w:t>[</w:t>
      </w:r>
      <w:r w:rsidR="006A0D53" w:rsidRPr="00D02AAF">
        <w:rPr>
          <w:rFonts w:ascii="Arial" w:eastAsia="Arial" w:hAnsi="Arial" w:cs="Arial"/>
          <w:sz w:val="20"/>
          <w:szCs w:val="20"/>
        </w:rPr>
        <w:t>3</w:t>
      </w:r>
      <w:r w:rsidR="00A609C4" w:rsidRPr="00D02AAF">
        <w:rPr>
          <w:rFonts w:ascii="Arial" w:eastAsia="Arial" w:hAnsi="Arial" w:cs="Arial"/>
          <w:sz w:val="20"/>
          <w:szCs w:val="20"/>
        </w:rPr>
        <w:t>]</w:t>
      </w:r>
      <w:del w:id="81" w:author="RP" w:date="2025-01-31T11:20:00Z">
        <w:r w:rsidR="00A609C4" w:rsidRPr="00D02AAF" w:rsidDel="00C158E5">
          <w:rPr>
            <w:rFonts w:ascii="Arial" w:eastAsia="Arial" w:hAnsi="Arial" w:cs="Arial"/>
            <w:sz w:val="20"/>
            <w:szCs w:val="20"/>
          </w:rPr>
          <w:delText>:</w:delText>
        </w:r>
      </w:del>
    </w:p>
    <w:p w14:paraId="68D8E267" w14:textId="77777777" w:rsidR="003D7AFE" w:rsidRPr="00D02AAF" w:rsidRDefault="003D7AFE" w:rsidP="003D7AFE">
      <w:pPr>
        <w:pBdr>
          <w:top w:val="none" w:sz="4" w:space="0" w:color="000000"/>
          <w:left w:val="none" w:sz="4" w:space="0" w:color="000000"/>
          <w:bottom w:val="none" w:sz="4" w:space="0" w:color="000000"/>
          <w:right w:val="none" w:sz="4" w:space="0" w:color="000000"/>
        </w:pBdr>
        <w:spacing w:line="331" w:lineRule="auto"/>
        <w:rPr>
          <w:rFonts w:ascii="Arial" w:eastAsia="Arial" w:hAnsi="Arial" w:cs="Arial"/>
          <w:sz w:val="20"/>
          <w:szCs w:val="20"/>
        </w:rPr>
      </w:pPr>
      <w:r w:rsidRPr="00D02AAF">
        <w:rPr>
          <w:rFonts w:ascii="Arial" w:eastAsia="Arial" w:hAnsi="Arial" w:cs="Arial"/>
          <w:sz w:val="20"/>
          <w:szCs w:val="20"/>
        </w:rPr>
        <w:t>gdzie:</w:t>
      </w:r>
    </w:p>
    <w:p w14:paraId="63728606" w14:textId="77777777" w:rsidR="003D7AFE" w:rsidRPr="003D7AFE" w:rsidRDefault="00BA5042" w:rsidP="003D7AFE">
      <w:pPr>
        <w:pBdr>
          <w:top w:val="none" w:sz="4" w:space="0" w:color="000000"/>
          <w:left w:val="none" w:sz="4" w:space="0" w:color="000000"/>
          <w:bottom w:val="none" w:sz="4" w:space="0" w:color="000000"/>
          <w:right w:val="none" w:sz="4" w:space="0" w:color="000000"/>
        </w:pBdr>
        <w:spacing w:line="331" w:lineRule="auto"/>
        <w:rPr>
          <w:rFonts w:ascii="Arial" w:eastAsia="Arial" w:hAnsi="Arial" w:cs="Arial"/>
          <w:sz w:val="20"/>
          <w:szCs w:val="20"/>
        </w:rPr>
      </w:pPr>
      <m:oMath>
        <m:sSub>
          <m:sSubPr>
            <m:ctrlPr>
              <w:rPr>
                <w:rFonts w:ascii="Cambria Math" w:eastAsia="Cambria Math" w:hAnsi="Arial" w:cs="Arial"/>
                <w:i/>
                <w:sz w:val="20"/>
                <w:szCs w:val="20"/>
              </w:rPr>
            </m:ctrlPr>
          </m:sSubPr>
          <m:e>
            <m:r>
              <w:rPr>
                <w:rFonts w:ascii="Cambria Math" w:eastAsia="Cambria Math" w:hAnsi="Cambria Math" w:cs="Arial"/>
                <w:sz w:val="20"/>
                <w:szCs w:val="20"/>
              </w:rPr>
              <m:t>u</m:t>
            </m:r>
          </m:e>
          <m:sub>
            <m:r>
              <w:rPr>
                <w:rFonts w:ascii="Cambria Math" w:eastAsia="Cambria Math" w:hAnsi="Cambria Math" w:cs="Arial"/>
                <w:sz w:val="20"/>
                <w:szCs w:val="20"/>
              </w:rPr>
              <m:t>t</m:t>
            </m:r>
          </m:sub>
        </m:sSub>
      </m:oMath>
      <w:r w:rsidR="003D7AFE" w:rsidRPr="003D7AFE">
        <w:rPr>
          <w:rFonts w:ascii="Arial" w:eastAsia="Arial" w:hAnsi="Arial" w:cs="Arial"/>
          <w:sz w:val="20"/>
          <w:szCs w:val="20"/>
        </w:rPr>
        <w:t xml:space="preserve"> – napięcie twornika </w:t>
      </w:r>
      <m:oMath>
        <m:d>
          <m:dPr>
            <m:begChr m:val="["/>
            <m:endChr m:val="]"/>
            <m:ctrlPr>
              <w:rPr>
                <w:rFonts w:ascii="Cambria Math" w:eastAsia="Cambria Math" w:hAnsi="Arial" w:cs="Arial"/>
                <w:i/>
                <w:sz w:val="20"/>
                <w:szCs w:val="20"/>
              </w:rPr>
            </m:ctrlPr>
          </m:dPr>
          <m:e>
            <m:r>
              <w:rPr>
                <w:rFonts w:ascii="Cambria Math" w:eastAsia="Cambria Math" w:hAnsi="Cambria Math" w:cs="Arial"/>
                <w:sz w:val="20"/>
                <w:szCs w:val="20"/>
              </w:rPr>
              <m:t>V</m:t>
            </m:r>
          </m:e>
        </m:d>
      </m:oMath>
      <w:r w:rsidR="003D7AFE" w:rsidRPr="003D7AFE">
        <w:rPr>
          <w:rFonts w:ascii="Arial" w:hAnsi="Arial" w:cs="Arial"/>
          <w:sz w:val="20"/>
          <w:szCs w:val="20"/>
        </w:rPr>
        <w:t>,</w:t>
      </w:r>
    </w:p>
    <w:p w14:paraId="3B8C87A5" w14:textId="77777777" w:rsidR="003D7AFE" w:rsidRPr="003D7AFE" w:rsidRDefault="00BA5042" w:rsidP="003D7AFE">
      <w:pPr>
        <w:pBdr>
          <w:top w:val="none" w:sz="4" w:space="0" w:color="000000"/>
          <w:left w:val="none" w:sz="4" w:space="0" w:color="000000"/>
          <w:bottom w:val="none" w:sz="4" w:space="0" w:color="000000"/>
          <w:right w:val="none" w:sz="4" w:space="0" w:color="000000"/>
        </w:pBdr>
        <w:spacing w:line="331" w:lineRule="auto"/>
        <w:rPr>
          <w:rFonts w:ascii="Arial" w:eastAsia="Arial" w:hAnsi="Arial" w:cs="Arial"/>
          <w:sz w:val="20"/>
          <w:szCs w:val="20"/>
        </w:rPr>
      </w:pPr>
      <m:oMath>
        <m:sSub>
          <m:sSubPr>
            <m:ctrlPr>
              <w:rPr>
                <w:rFonts w:ascii="Cambria Math" w:eastAsia="Cambria Math" w:hAnsi="Arial" w:cs="Arial"/>
                <w:i/>
                <w:sz w:val="20"/>
                <w:szCs w:val="20"/>
              </w:rPr>
            </m:ctrlPr>
          </m:sSubPr>
          <m:e>
            <m:r>
              <w:rPr>
                <w:rFonts w:ascii="Cambria Math" w:eastAsia="Cambria Math" w:hAnsi="Cambria Math" w:cs="Arial"/>
                <w:sz w:val="20"/>
                <w:szCs w:val="20"/>
              </w:rPr>
              <m:t>i</m:t>
            </m:r>
          </m:e>
          <m:sub>
            <m:r>
              <w:rPr>
                <w:rFonts w:ascii="Cambria Math" w:eastAsia="Cambria Math" w:hAnsi="Cambria Math" w:cs="Arial"/>
                <w:sz w:val="20"/>
                <w:szCs w:val="20"/>
              </w:rPr>
              <m:t>t</m:t>
            </m:r>
          </m:sub>
        </m:sSub>
      </m:oMath>
      <w:r w:rsidR="003D7AFE" w:rsidRPr="003D7AFE">
        <w:rPr>
          <w:rFonts w:ascii="Arial" w:eastAsia="Arial" w:hAnsi="Arial" w:cs="Arial"/>
          <w:sz w:val="20"/>
          <w:szCs w:val="20"/>
        </w:rPr>
        <w:t xml:space="preserve"> – prąd twornika </w:t>
      </w:r>
      <m:oMath>
        <m:d>
          <m:dPr>
            <m:begChr m:val="["/>
            <m:endChr m:val="]"/>
            <m:ctrlPr>
              <w:rPr>
                <w:rFonts w:ascii="Cambria Math" w:eastAsia="Cambria Math" w:hAnsi="Arial" w:cs="Arial"/>
                <w:i/>
                <w:sz w:val="20"/>
                <w:szCs w:val="20"/>
              </w:rPr>
            </m:ctrlPr>
          </m:dPr>
          <m:e>
            <m:r>
              <w:rPr>
                <w:rFonts w:ascii="Cambria Math" w:eastAsia="Cambria Math" w:hAnsi="Cambria Math" w:cs="Arial"/>
                <w:sz w:val="20"/>
                <w:szCs w:val="20"/>
              </w:rPr>
              <m:t>A</m:t>
            </m:r>
          </m:e>
        </m:d>
      </m:oMath>
      <w:r w:rsidR="003D7AFE" w:rsidRPr="003D7AFE">
        <w:rPr>
          <w:rFonts w:ascii="Arial" w:hAnsi="Arial" w:cs="Arial"/>
          <w:sz w:val="20"/>
          <w:szCs w:val="20"/>
        </w:rPr>
        <w:t>,</w:t>
      </w:r>
    </w:p>
    <w:p w14:paraId="193C9B43" w14:textId="77777777" w:rsidR="003D7AFE" w:rsidRPr="003D7AFE" w:rsidRDefault="00BA5042" w:rsidP="003D7AFE">
      <w:pPr>
        <w:pBdr>
          <w:top w:val="none" w:sz="4" w:space="0" w:color="000000"/>
          <w:left w:val="none" w:sz="4" w:space="0" w:color="000000"/>
          <w:bottom w:val="none" w:sz="4" w:space="0" w:color="000000"/>
          <w:right w:val="none" w:sz="4" w:space="0" w:color="000000"/>
        </w:pBdr>
        <w:spacing w:line="331" w:lineRule="auto"/>
        <w:rPr>
          <w:rFonts w:ascii="Arial" w:eastAsia="Arial" w:hAnsi="Arial" w:cs="Arial"/>
          <w:sz w:val="20"/>
          <w:szCs w:val="20"/>
        </w:rPr>
      </w:pPr>
      <m:oMath>
        <m:sSub>
          <m:sSubPr>
            <m:ctrlPr>
              <w:rPr>
                <w:rFonts w:ascii="Cambria Math" w:eastAsia="Cambria Math" w:hAnsi="Arial" w:cs="Arial"/>
                <w:i/>
                <w:sz w:val="20"/>
                <w:szCs w:val="20"/>
              </w:rPr>
            </m:ctrlPr>
          </m:sSubPr>
          <m:e>
            <m:r>
              <w:rPr>
                <w:rFonts w:ascii="Cambria Math" w:eastAsia="Cambria Math" w:hAnsi="Cambria Math" w:cs="Arial"/>
                <w:sz w:val="20"/>
                <w:szCs w:val="20"/>
              </w:rPr>
              <m:t>R</m:t>
            </m:r>
          </m:e>
          <m:sub>
            <m:r>
              <w:rPr>
                <w:rFonts w:ascii="Cambria Math" w:eastAsia="Cambria Math" w:hAnsi="Cambria Math" w:cs="Arial"/>
                <w:sz w:val="20"/>
                <w:szCs w:val="20"/>
              </w:rPr>
              <m:t>t</m:t>
            </m:r>
          </m:sub>
        </m:sSub>
      </m:oMath>
      <w:r w:rsidR="003D7AFE" w:rsidRPr="003D7AFE">
        <w:rPr>
          <w:rFonts w:ascii="Arial" w:eastAsia="Arial" w:hAnsi="Arial" w:cs="Arial"/>
          <w:sz w:val="20"/>
          <w:szCs w:val="20"/>
        </w:rPr>
        <w:t xml:space="preserve"> – rezystancja twornika </w:t>
      </w:r>
      <m:oMath>
        <m:d>
          <m:dPr>
            <m:begChr m:val="["/>
            <m:endChr m:val="]"/>
            <m:ctrlPr>
              <w:rPr>
                <w:rFonts w:ascii="Cambria Math" w:eastAsia="Cambria Math" w:hAnsi="Arial" w:cs="Arial"/>
                <w:i/>
                <w:sz w:val="20"/>
                <w:szCs w:val="20"/>
              </w:rPr>
            </m:ctrlPr>
          </m:dPr>
          <m:e>
            <m:r>
              <m:rPr>
                <m:sty m:val="p"/>
              </m:rPr>
              <w:rPr>
                <w:rFonts w:ascii="Arial" w:hAnsi="Arial" w:cs="Arial"/>
                <w:color w:val="040C28"/>
                <w:sz w:val="20"/>
                <w:szCs w:val="20"/>
              </w:rPr>
              <m:t>Ω</m:t>
            </m:r>
          </m:e>
        </m:d>
      </m:oMath>
      <w:r w:rsidR="003D7AFE" w:rsidRPr="003D7AFE">
        <w:rPr>
          <w:rFonts w:ascii="Arial" w:hAnsi="Arial" w:cs="Arial"/>
          <w:sz w:val="20"/>
          <w:szCs w:val="20"/>
        </w:rPr>
        <w:t>,</w:t>
      </w:r>
    </w:p>
    <w:p w14:paraId="451D1668" w14:textId="77777777" w:rsidR="003D7AFE" w:rsidRPr="003D7AFE" w:rsidRDefault="00BA5042" w:rsidP="003D7AFE">
      <w:pPr>
        <w:pBdr>
          <w:top w:val="none" w:sz="4" w:space="0" w:color="000000"/>
          <w:left w:val="none" w:sz="4" w:space="0" w:color="000000"/>
          <w:bottom w:val="none" w:sz="4" w:space="0" w:color="000000"/>
          <w:right w:val="none" w:sz="4" w:space="0" w:color="000000"/>
        </w:pBdr>
        <w:spacing w:line="331" w:lineRule="auto"/>
        <w:rPr>
          <w:rFonts w:ascii="Arial" w:eastAsia="Arial" w:hAnsi="Arial" w:cs="Arial"/>
          <w:sz w:val="20"/>
          <w:szCs w:val="20"/>
        </w:rPr>
      </w:pPr>
      <m:oMath>
        <m:sSub>
          <m:sSubPr>
            <m:ctrlPr>
              <w:rPr>
                <w:rFonts w:ascii="Cambria Math" w:eastAsia="Cambria Math" w:hAnsi="Arial" w:cs="Arial"/>
                <w:i/>
                <w:sz w:val="20"/>
                <w:szCs w:val="20"/>
              </w:rPr>
            </m:ctrlPr>
          </m:sSubPr>
          <m:e>
            <m:r>
              <w:rPr>
                <w:rFonts w:ascii="Cambria Math" w:eastAsia="Cambria Math" w:hAnsi="Cambria Math" w:cs="Arial"/>
                <w:sz w:val="20"/>
                <w:szCs w:val="20"/>
              </w:rPr>
              <m:t>L</m:t>
            </m:r>
          </m:e>
          <m:sub>
            <m:r>
              <w:rPr>
                <w:rFonts w:ascii="Cambria Math" w:eastAsia="Cambria Math" w:hAnsi="Cambria Math" w:cs="Arial"/>
                <w:sz w:val="20"/>
                <w:szCs w:val="20"/>
              </w:rPr>
              <m:t>t</m:t>
            </m:r>
          </m:sub>
        </m:sSub>
      </m:oMath>
      <w:r w:rsidR="003D7AFE" w:rsidRPr="003D7AFE">
        <w:rPr>
          <w:rFonts w:ascii="Arial" w:eastAsia="Arial" w:hAnsi="Arial" w:cs="Arial"/>
          <w:sz w:val="20"/>
          <w:szCs w:val="20"/>
        </w:rPr>
        <w:t xml:space="preserve"> – indukcyjność twornika </w:t>
      </w:r>
      <m:oMath>
        <m:d>
          <m:dPr>
            <m:begChr m:val="["/>
            <m:endChr m:val="]"/>
            <m:ctrlPr>
              <w:rPr>
                <w:rFonts w:ascii="Cambria Math" w:eastAsia="Cambria Math" w:hAnsi="Arial" w:cs="Arial"/>
                <w:i/>
                <w:sz w:val="20"/>
                <w:szCs w:val="20"/>
              </w:rPr>
            </m:ctrlPr>
          </m:dPr>
          <m:e>
            <m:r>
              <w:rPr>
                <w:rFonts w:ascii="Cambria Math" w:eastAsia="Cambria Math" w:hAnsi="Cambria Math" w:cs="Arial"/>
                <w:sz w:val="20"/>
                <w:szCs w:val="20"/>
              </w:rPr>
              <m:t>H</m:t>
            </m:r>
          </m:e>
        </m:d>
      </m:oMath>
      <w:r w:rsidR="003D7AFE" w:rsidRPr="003D7AFE">
        <w:rPr>
          <w:rFonts w:ascii="Arial" w:hAnsi="Arial" w:cs="Arial"/>
          <w:sz w:val="20"/>
          <w:szCs w:val="20"/>
        </w:rPr>
        <w:t>,</w:t>
      </w:r>
    </w:p>
    <w:p w14:paraId="07F16F0C" w14:textId="77777777" w:rsidR="003D7AFE" w:rsidRPr="003D7AFE" w:rsidRDefault="00BA5042" w:rsidP="003D7AFE">
      <w:pPr>
        <w:pBdr>
          <w:top w:val="none" w:sz="4" w:space="0" w:color="000000"/>
          <w:left w:val="none" w:sz="4" w:space="0" w:color="000000"/>
          <w:bottom w:val="none" w:sz="4" w:space="0" w:color="000000"/>
          <w:right w:val="none" w:sz="4" w:space="0" w:color="000000"/>
        </w:pBdr>
        <w:spacing w:line="331" w:lineRule="auto"/>
        <w:rPr>
          <w:rFonts w:ascii="Arial" w:eastAsia="Arial" w:hAnsi="Arial" w:cs="Arial"/>
          <w:color w:val="000000"/>
          <w:sz w:val="20"/>
          <w:szCs w:val="20"/>
        </w:rPr>
      </w:pPr>
      <m:oMath>
        <m:sSub>
          <m:sSubPr>
            <m:ctrlPr>
              <w:rPr>
                <w:rFonts w:ascii="Cambria Math" w:eastAsia="Cambria Math" w:hAnsi="Arial" w:cs="Arial"/>
                <w:i/>
                <w:sz w:val="20"/>
                <w:szCs w:val="20"/>
              </w:rPr>
            </m:ctrlPr>
          </m:sSubPr>
          <m:e>
            <m:r>
              <m:rPr>
                <m:sty m:val="p"/>
              </m:rPr>
              <w:rPr>
                <w:rFonts w:ascii="Cambria Math" w:eastAsia="Cambria Math" w:hAnsi="Arial" w:cs="Arial"/>
                <w:sz w:val="20"/>
                <w:szCs w:val="20"/>
              </w:rPr>
              <m:t>Ψ</m:t>
            </m:r>
          </m:e>
          <m:sub>
            <m:r>
              <w:rPr>
                <w:rFonts w:ascii="Cambria Math" w:eastAsia="Cambria Math" w:hAnsi="Cambria Math" w:cs="Arial"/>
                <w:sz w:val="20"/>
                <w:szCs w:val="20"/>
              </w:rPr>
              <m:t>t</m:t>
            </m:r>
          </m:sub>
        </m:sSub>
      </m:oMath>
      <w:r w:rsidR="003D7AFE" w:rsidRPr="003D7AFE">
        <w:rPr>
          <w:rFonts w:ascii="Arial" w:eastAsia="Arial" w:hAnsi="Arial" w:cs="Arial"/>
          <w:sz w:val="20"/>
          <w:szCs w:val="20"/>
        </w:rPr>
        <w:t xml:space="preserve"> - strumień magnetyczny twornika </w:t>
      </w:r>
      <m:oMath>
        <m:d>
          <m:dPr>
            <m:begChr m:val="["/>
            <m:endChr m:val="]"/>
            <m:ctrlPr>
              <w:rPr>
                <w:rFonts w:ascii="Cambria Math" w:eastAsia="Cambria Math" w:hAnsi="Arial" w:cs="Arial"/>
                <w:i/>
                <w:sz w:val="20"/>
                <w:szCs w:val="20"/>
              </w:rPr>
            </m:ctrlPr>
          </m:dPr>
          <m:e>
            <m:r>
              <w:rPr>
                <w:rFonts w:ascii="Cambria Math" w:eastAsia="Cambria Math" w:hAnsi="Cambria Math" w:cs="Arial"/>
                <w:sz w:val="20"/>
                <w:szCs w:val="20"/>
              </w:rPr>
              <m:t>Wb</m:t>
            </m:r>
          </m:e>
        </m:d>
      </m:oMath>
      <w:r w:rsidR="003D7AFE" w:rsidRPr="003D7AFE">
        <w:rPr>
          <w:rFonts w:ascii="Arial" w:hAnsi="Arial" w:cs="Arial"/>
          <w:sz w:val="20"/>
          <w:szCs w:val="20"/>
        </w:rPr>
        <w:t>.</w:t>
      </w:r>
      <w:r w:rsidR="003D7AFE" w:rsidRPr="003D7AFE">
        <w:rPr>
          <w:rFonts w:ascii="Arial" w:eastAsia="Arial" w:hAnsi="Arial" w:cs="Arial"/>
          <w:color w:val="000000"/>
          <w:sz w:val="20"/>
          <w:szCs w:val="20"/>
        </w:rPr>
        <w:br/>
      </w:r>
    </w:p>
    <w:p w14:paraId="4F6BDB66" w14:textId="77777777" w:rsidR="00C158E5" w:rsidRDefault="003D7AFE" w:rsidP="00C158E5">
      <w:pPr>
        <w:pBdr>
          <w:top w:val="none" w:sz="4" w:space="0" w:color="000000"/>
          <w:left w:val="none" w:sz="4" w:space="0" w:color="000000"/>
          <w:bottom w:val="none" w:sz="4" w:space="0" w:color="000000"/>
          <w:right w:val="none" w:sz="4" w:space="0" w:color="000000"/>
        </w:pBdr>
        <w:spacing w:line="331" w:lineRule="auto"/>
        <w:jc w:val="both"/>
        <w:rPr>
          <w:ins w:id="82" w:author="RP" w:date="2025-01-31T11:19:00Z"/>
          <w:rFonts w:ascii="Arial" w:eastAsia="Arial" w:hAnsi="Arial" w:cs="Arial"/>
          <w:sz w:val="20"/>
          <w:szCs w:val="20"/>
        </w:rPr>
        <w:pPrChange w:id="83" w:author="RP" w:date="2025-01-31T11:19:00Z">
          <w:pPr>
            <w:pBdr>
              <w:top w:val="none" w:sz="4" w:space="0" w:color="000000"/>
              <w:left w:val="none" w:sz="4" w:space="0" w:color="000000"/>
              <w:bottom w:val="none" w:sz="4" w:space="0" w:color="000000"/>
              <w:right w:val="none" w:sz="4" w:space="0" w:color="000000"/>
            </w:pBdr>
            <w:spacing w:line="331" w:lineRule="auto"/>
          </w:pPr>
        </w:pPrChange>
      </w:pPr>
      <w:r w:rsidRPr="003D7AFE">
        <w:rPr>
          <w:rFonts w:ascii="Arial" w:eastAsia="Arial" w:hAnsi="Arial" w:cs="Arial"/>
          <w:color w:val="000000"/>
          <w:sz w:val="20"/>
          <w:szCs w:val="20"/>
        </w:rPr>
        <w:t xml:space="preserve">Prawem opisującym ruch podsystemu elektrycznego obwodu twornika jest równanie </w:t>
      </w:r>
      <w:r w:rsidRPr="003D7AFE">
        <w:rPr>
          <w:rFonts w:ascii="Arial" w:eastAsia="Arial" w:hAnsi="Arial" w:cs="Arial"/>
          <w:sz w:val="20"/>
          <w:szCs w:val="20"/>
        </w:rPr>
        <w:t>spójności (2.6),</w:t>
      </w:r>
      <w:r w:rsidRPr="003D7AFE">
        <w:rPr>
          <w:rFonts w:ascii="Arial" w:eastAsia="Arial" w:hAnsi="Arial" w:cs="Arial"/>
          <w:color w:val="000000"/>
          <w:sz w:val="20"/>
          <w:szCs w:val="20"/>
        </w:rPr>
        <w:t xml:space="preserve"> czyli drugie prawo </w:t>
      </w:r>
      <w:proofErr w:type="spellStart"/>
      <w:r w:rsidRPr="003D7AFE">
        <w:rPr>
          <w:rFonts w:ascii="Arial" w:eastAsia="Arial" w:hAnsi="Arial" w:cs="Arial"/>
          <w:color w:val="000000"/>
          <w:sz w:val="20"/>
          <w:szCs w:val="20"/>
        </w:rPr>
        <w:t>Kirchhoff’a</w:t>
      </w:r>
      <w:proofErr w:type="spellEnd"/>
      <w:r w:rsidRPr="003D7AFE">
        <w:rPr>
          <w:rFonts w:ascii="Arial" w:eastAsia="Arial" w:hAnsi="Arial" w:cs="Arial"/>
          <w:color w:val="000000"/>
          <w:sz w:val="20"/>
          <w:szCs w:val="20"/>
        </w:rPr>
        <w:t xml:space="preserve"> dla oczka obwodu twornika</w:t>
      </w:r>
      <w:r w:rsidR="00605C04">
        <w:rPr>
          <w:rFonts w:ascii="Arial" w:eastAsia="Arial" w:hAnsi="Arial" w:cs="Arial"/>
          <w:color w:val="000000"/>
          <w:sz w:val="20"/>
          <w:szCs w:val="20"/>
        </w:rPr>
        <w:t xml:space="preserve"> </w:t>
      </w:r>
      <w:r w:rsidR="00605C04" w:rsidRPr="006A0D53">
        <w:rPr>
          <w:rFonts w:ascii="Arial" w:eastAsia="Arial" w:hAnsi="Arial" w:cs="Arial"/>
          <w:sz w:val="20"/>
          <w:szCs w:val="20"/>
        </w:rPr>
        <w:t>[</w:t>
      </w:r>
      <w:r w:rsidR="006A0D53" w:rsidRPr="006A0D53">
        <w:rPr>
          <w:rFonts w:ascii="Arial" w:eastAsia="Arial" w:hAnsi="Arial" w:cs="Arial"/>
          <w:sz w:val="20"/>
          <w:szCs w:val="20"/>
        </w:rPr>
        <w:t>3</w:t>
      </w:r>
      <w:r w:rsidR="00605C04" w:rsidRPr="006A0D53">
        <w:rPr>
          <w:rFonts w:ascii="Arial" w:eastAsia="Arial" w:hAnsi="Arial" w:cs="Arial"/>
          <w:sz w:val="20"/>
          <w:szCs w:val="20"/>
        </w:rPr>
        <w:t>]:</w:t>
      </w:r>
    </w:p>
    <w:p w14:paraId="543DDBFA" w14:textId="77CCC6B8" w:rsidR="003D7AFE" w:rsidRPr="003D7AFE" w:rsidRDefault="003D7AFE" w:rsidP="00C158E5">
      <w:pPr>
        <w:pBdr>
          <w:top w:val="none" w:sz="4" w:space="0" w:color="000000"/>
          <w:left w:val="none" w:sz="4" w:space="0" w:color="000000"/>
          <w:bottom w:val="none" w:sz="4" w:space="0" w:color="000000"/>
          <w:right w:val="none" w:sz="4" w:space="0" w:color="000000"/>
        </w:pBdr>
        <w:spacing w:line="331" w:lineRule="auto"/>
        <w:jc w:val="both"/>
        <w:rPr>
          <w:rFonts w:ascii="Arial" w:eastAsia="Arial" w:hAnsi="Arial" w:cs="Arial"/>
          <w:color w:val="000000"/>
          <w:sz w:val="20"/>
          <w:szCs w:val="20"/>
        </w:rPr>
        <w:pPrChange w:id="84" w:author="RP" w:date="2025-01-31T11:19:00Z">
          <w:pPr>
            <w:pBdr>
              <w:top w:val="none" w:sz="4" w:space="0" w:color="000000"/>
              <w:left w:val="none" w:sz="4" w:space="0" w:color="000000"/>
              <w:bottom w:val="none" w:sz="4" w:space="0" w:color="000000"/>
              <w:right w:val="none" w:sz="4" w:space="0" w:color="000000"/>
            </w:pBdr>
            <w:spacing w:line="331" w:lineRule="auto"/>
          </w:pPr>
        </w:pPrChange>
      </w:pPr>
      <w:del w:id="85" w:author="RP" w:date="2025-01-31T11:19:00Z">
        <w:r w:rsidRPr="003D7AFE" w:rsidDel="00C158E5">
          <w:rPr>
            <w:rFonts w:ascii="Arial" w:eastAsia="Arial" w:hAnsi="Arial" w:cs="Arial"/>
            <w:color w:val="000000"/>
            <w:sz w:val="20"/>
            <w:szCs w:val="20"/>
          </w:rPr>
          <w:br/>
        </w:r>
      </w:del>
    </w:p>
    <w:tbl>
      <w:tblPr>
        <w:tblStyle w:val="Tabela-Siatka"/>
        <w:tblW w:w="0" w:type="auto"/>
        <w:tblLayout w:type="fixed"/>
        <w:tblLook w:val="04A0" w:firstRow="1" w:lastRow="0" w:firstColumn="1" w:lastColumn="0" w:noHBand="0" w:noVBand="1"/>
      </w:tblPr>
      <w:tblGrid>
        <w:gridCol w:w="8645"/>
        <w:gridCol w:w="710"/>
      </w:tblGrid>
      <w:tr w:rsidR="003D7AFE" w:rsidRPr="003D7AFE" w14:paraId="28D9C285" w14:textId="77777777" w:rsidTr="003D7AFE">
        <w:trPr>
          <w:trHeight w:val="576"/>
        </w:trPr>
        <w:tc>
          <w:tcPr>
            <w:tcW w:w="8645" w:type="dxa"/>
            <w:tcBorders>
              <w:top w:val="none" w:sz="4" w:space="0" w:color="000000"/>
              <w:left w:val="none" w:sz="4" w:space="0" w:color="000000"/>
              <w:bottom w:val="none" w:sz="4" w:space="0" w:color="000000"/>
              <w:right w:val="none" w:sz="4" w:space="0" w:color="000000"/>
            </w:tcBorders>
          </w:tcPr>
          <w:p w14:paraId="642CDDA2" w14:textId="77777777" w:rsidR="003D7AFE" w:rsidRPr="003D7AFE" w:rsidRDefault="00BA5042" w:rsidP="003D7AFE">
            <w:pPr>
              <w:pBdr>
                <w:top w:val="none" w:sz="4" w:space="0" w:color="000000"/>
                <w:left w:val="none" w:sz="4" w:space="0" w:color="000000"/>
                <w:bottom w:val="none" w:sz="4" w:space="0" w:color="000000"/>
                <w:right w:val="none" w:sz="4" w:space="0" w:color="000000"/>
              </w:pBdr>
              <w:spacing w:after="200" w:line="331" w:lineRule="auto"/>
              <w:jc w:val="center"/>
              <w:rPr>
                <w:rFonts w:ascii="Arial" w:eastAsia="Arial" w:hAnsi="Arial" w:cs="Arial"/>
                <w:color w:val="000000"/>
                <w:sz w:val="20"/>
                <w:szCs w:val="20"/>
              </w:rPr>
            </w:pPr>
            <m:oMathPara>
              <m:oMathParaPr>
                <m:jc m:val="center"/>
              </m:oMathParaPr>
              <m:oMath>
                <m:sSub>
                  <m:sSubPr>
                    <m:ctrlPr>
                      <w:rPr>
                        <w:rFonts w:ascii="Cambria Math" w:eastAsia="Cambria Math" w:hAnsi="Arial" w:cs="Arial"/>
                        <w:i/>
                        <w:sz w:val="20"/>
                        <w:szCs w:val="20"/>
                      </w:rPr>
                    </m:ctrlPr>
                  </m:sSubPr>
                  <m:e>
                    <m:r>
                      <w:rPr>
                        <w:rFonts w:ascii="Cambria Math" w:eastAsia="Cambria Math" w:hAnsi="Cambria Math" w:cs="Arial"/>
                        <w:sz w:val="20"/>
                        <w:szCs w:val="20"/>
                      </w:rPr>
                      <m:t>u</m:t>
                    </m:r>
                  </m:e>
                  <m:sub>
                    <m:r>
                      <w:rPr>
                        <w:rFonts w:ascii="Cambria Math" w:eastAsia="Cambria Math" w:hAnsi="Cambria Math" w:cs="Arial"/>
                        <w:sz w:val="20"/>
                        <w:szCs w:val="20"/>
                      </w:rPr>
                      <m:t>t</m:t>
                    </m:r>
                  </m:sub>
                </m:sSub>
                <m:d>
                  <m:dPr>
                    <m:ctrlPr>
                      <w:rPr>
                        <w:rFonts w:ascii="Cambria Math" w:eastAsia="Cambria Math" w:hAnsi="Arial" w:cs="Arial"/>
                        <w:i/>
                        <w:sz w:val="20"/>
                        <w:szCs w:val="20"/>
                      </w:rPr>
                    </m:ctrlPr>
                  </m:dPr>
                  <m:e>
                    <m:r>
                      <w:rPr>
                        <w:rFonts w:ascii="Cambria Math" w:eastAsia="Cambria Math" w:hAnsi="Cambria Math" w:cs="Arial"/>
                        <w:sz w:val="20"/>
                        <w:szCs w:val="20"/>
                      </w:rPr>
                      <m:t>t</m:t>
                    </m:r>
                  </m:e>
                </m:d>
                <m:r>
                  <w:rPr>
                    <w:rFonts w:ascii="Cambria Math" w:eastAsia="Cambria Math" w:hAnsi="Arial" w:cs="Arial"/>
                    <w:sz w:val="20"/>
                    <w:szCs w:val="20"/>
                  </w:rPr>
                  <m:t>=</m:t>
                </m:r>
                <m:sSub>
                  <m:sSubPr>
                    <m:ctrlPr>
                      <w:rPr>
                        <w:rFonts w:ascii="Cambria Math" w:eastAsia="Cambria Math" w:hAnsi="Arial" w:cs="Arial"/>
                        <w:i/>
                        <w:sz w:val="20"/>
                        <w:szCs w:val="20"/>
                      </w:rPr>
                    </m:ctrlPr>
                  </m:sSubPr>
                  <m:e>
                    <m:r>
                      <w:rPr>
                        <w:rFonts w:ascii="Cambria Math" w:eastAsia="Cambria Math" w:hAnsi="Cambria Math" w:cs="Arial"/>
                        <w:sz w:val="20"/>
                        <w:szCs w:val="20"/>
                      </w:rPr>
                      <m:t>u</m:t>
                    </m:r>
                  </m:e>
                  <m:sub>
                    <m:sSub>
                      <m:sSubPr>
                        <m:ctrlPr>
                          <w:rPr>
                            <w:rFonts w:ascii="Cambria Math" w:eastAsia="Cambria Math" w:hAnsi="Arial" w:cs="Arial"/>
                            <w:i/>
                            <w:sz w:val="20"/>
                            <w:szCs w:val="20"/>
                          </w:rPr>
                        </m:ctrlPr>
                      </m:sSubPr>
                      <m:e>
                        <m:r>
                          <w:rPr>
                            <w:rFonts w:ascii="Cambria Math" w:eastAsia="Cambria Math" w:hAnsi="Cambria Math" w:cs="Arial"/>
                            <w:sz w:val="20"/>
                            <w:szCs w:val="20"/>
                          </w:rPr>
                          <m:t>R</m:t>
                        </m:r>
                      </m:e>
                      <m:sub>
                        <m:r>
                          <w:rPr>
                            <w:rFonts w:ascii="Cambria Math" w:eastAsia="Cambria Math" w:hAnsi="Cambria Math" w:cs="Arial"/>
                            <w:sz w:val="20"/>
                            <w:szCs w:val="20"/>
                          </w:rPr>
                          <m:t>t</m:t>
                        </m:r>
                      </m:sub>
                    </m:sSub>
                  </m:sub>
                </m:sSub>
                <m:d>
                  <m:dPr>
                    <m:ctrlPr>
                      <w:rPr>
                        <w:rFonts w:ascii="Cambria Math" w:hAnsi="Arial" w:cs="Arial"/>
                        <w:sz w:val="20"/>
                        <w:szCs w:val="20"/>
                      </w:rPr>
                    </m:ctrlPr>
                  </m:dPr>
                  <m:e>
                    <m:r>
                      <w:rPr>
                        <w:rFonts w:ascii="Cambria Math" w:eastAsia="Cambria Math" w:hAnsi="Cambria Math" w:cs="Arial"/>
                        <w:sz w:val="20"/>
                        <w:szCs w:val="20"/>
                      </w:rPr>
                      <m:t>t</m:t>
                    </m:r>
                  </m:e>
                </m:d>
                <m:r>
                  <w:rPr>
                    <w:rFonts w:ascii="Cambria Math" w:eastAsia="Cambria Math" w:hAnsi="Arial" w:cs="Arial"/>
                    <w:sz w:val="20"/>
                    <w:szCs w:val="20"/>
                  </w:rPr>
                  <m:t>+</m:t>
                </m:r>
                <m:sSub>
                  <m:sSubPr>
                    <m:ctrlPr>
                      <w:rPr>
                        <w:rFonts w:ascii="Cambria Math" w:eastAsia="Cambria Math" w:hAnsi="Arial" w:cs="Arial"/>
                        <w:i/>
                        <w:sz w:val="20"/>
                        <w:szCs w:val="20"/>
                      </w:rPr>
                    </m:ctrlPr>
                  </m:sSubPr>
                  <m:e>
                    <m:r>
                      <w:rPr>
                        <w:rFonts w:ascii="Cambria Math" w:eastAsia="Cambria Math" w:hAnsi="Cambria Math" w:cs="Arial"/>
                        <w:sz w:val="20"/>
                        <w:szCs w:val="20"/>
                      </w:rPr>
                      <m:t>u</m:t>
                    </m:r>
                  </m:e>
                  <m:sub>
                    <m:sSub>
                      <m:sSubPr>
                        <m:ctrlPr>
                          <w:rPr>
                            <w:rFonts w:ascii="Cambria Math" w:eastAsia="Cambria Math" w:hAnsi="Arial" w:cs="Arial"/>
                            <w:i/>
                            <w:sz w:val="20"/>
                            <w:szCs w:val="20"/>
                          </w:rPr>
                        </m:ctrlPr>
                      </m:sSubPr>
                      <m:e>
                        <m:r>
                          <w:rPr>
                            <w:rFonts w:ascii="Cambria Math" w:eastAsia="Cambria Math" w:hAnsi="Cambria Math" w:cs="Arial"/>
                            <w:sz w:val="20"/>
                            <w:szCs w:val="20"/>
                          </w:rPr>
                          <m:t>L</m:t>
                        </m:r>
                      </m:e>
                      <m:sub>
                        <m:r>
                          <w:rPr>
                            <w:rFonts w:ascii="Cambria Math" w:eastAsia="Cambria Math" w:hAnsi="Cambria Math" w:cs="Arial"/>
                            <w:sz w:val="20"/>
                            <w:szCs w:val="20"/>
                          </w:rPr>
                          <m:t>t</m:t>
                        </m:r>
                      </m:sub>
                    </m:sSub>
                  </m:sub>
                </m:sSub>
                <m:d>
                  <m:dPr>
                    <m:ctrlPr>
                      <w:rPr>
                        <w:rFonts w:ascii="Cambria Math" w:hAnsi="Arial" w:cs="Arial"/>
                        <w:sz w:val="20"/>
                        <w:szCs w:val="20"/>
                      </w:rPr>
                    </m:ctrlPr>
                  </m:dPr>
                  <m:e>
                    <m:r>
                      <w:rPr>
                        <w:rFonts w:ascii="Cambria Math" w:eastAsia="Cambria Math" w:hAnsi="Cambria Math" w:cs="Arial"/>
                        <w:sz w:val="20"/>
                        <w:szCs w:val="20"/>
                      </w:rPr>
                      <m:t>t</m:t>
                    </m:r>
                  </m:e>
                </m:d>
              </m:oMath>
            </m:oMathPara>
          </w:p>
        </w:tc>
        <w:tc>
          <w:tcPr>
            <w:tcW w:w="710" w:type="dxa"/>
            <w:tcBorders>
              <w:top w:val="none" w:sz="4" w:space="0" w:color="000000"/>
              <w:left w:val="none" w:sz="4" w:space="0" w:color="000000"/>
              <w:bottom w:val="none" w:sz="4" w:space="0" w:color="000000"/>
              <w:right w:val="none" w:sz="4" w:space="0" w:color="000000"/>
            </w:tcBorders>
          </w:tcPr>
          <w:p w14:paraId="283F8B8F" w14:textId="77777777" w:rsidR="003D7AFE" w:rsidRPr="003D7AFE" w:rsidRDefault="003D7AFE" w:rsidP="003D7AFE">
            <w:pPr>
              <w:pBdr>
                <w:top w:val="none" w:sz="4" w:space="0" w:color="000000"/>
                <w:left w:val="none" w:sz="4" w:space="0" w:color="000000"/>
                <w:bottom w:val="none" w:sz="4" w:space="0" w:color="000000"/>
                <w:right w:val="none" w:sz="4" w:space="0" w:color="000000"/>
              </w:pBdr>
              <w:spacing w:after="200" w:line="331" w:lineRule="auto"/>
              <w:rPr>
                <w:rFonts w:ascii="Arial" w:eastAsia="Arial" w:hAnsi="Arial" w:cs="Arial"/>
                <w:sz w:val="20"/>
                <w:szCs w:val="20"/>
              </w:rPr>
            </w:pPr>
            <w:r w:rsidRPr="003D7AFE">
              <w:rPr>
                <w:rFonts w:ascii="Arial" w:eastAsia="Arial" w:hAnsi="Arial" w:cs="Arial"/>
                <w:sz w:val="20"/>
                <w:szCs w:val="20"/>
              </w:rPr>
              <w:t>(2.6)</w:t>
            </w:r>
          </w:p>
        </w:tc>
      </w:tr>
    </w:tbl>
    <w:p w14:paraId="45082C6D" w14:textId="77777777" w:rsidR="003D7AFE" w:rsidRPr="003D7AFE" w:rsidRDefault="003D7AFE" w:rsidP="003D7AFE">
      <w:pPr>
        <w:pBdr>
          <w:top w:val="none" w:sz="4" w:space="0" w:color="000000"/>
          <w:left w:val="none" w:sz="4" w:space="0" w:color="000000"/>
          <w:bottom w:val="none" w:sz="4" w:space="0" w:color="000000"/>
          <w:right w:val="none" w:sz="4" w:space="0" w:color="000000"/>
        </w:pBdr>
        <w:spacing w:line="331" w:lineRule="auto"/>
        <w:rPr>
          <w:rFonts w:ascii="Arial" w:eastAsia="Arial" w:hAnsi="Arial" w:cs="Arial"/>
          <w:color w:val="000000"/>
          <w:sz w:val="20"/>
          <w:szCs w:val="20"/>
        </w:rPr>
      </w:pPr>
      <w:r w:rsidRPr="003D7AFE">
        <w:rPr>
          <w:rFonts w:ascii="Arial" w:eastAsia="Arial" w:hAnsi="Arial" w:cs="Arial"/>
          <w:color w:val="000000"/>
          <w:sz w:val="20"/>
          <w:szCs w:val="20"/>
        </w:rPr>
        <w:t>gdzie:</w:t>
      </w:r>
    </w:p>
    <w:p w14:paraId="659D2FB5" w14:textId="77777777" w:rsidR="003D7AFE" w:rsidRPr="003D7AFE" w:rsidRDefault="00BA5042" w:rsidP="003D7AFE">
      <w:pPr>
        <w:pBdr>
          <w:top w:val="none" w:sz="4" w:space="0" w:color="000000"/>
          <w:left w:val="none" w:sz="4" w:space="0" w:color="000000"/>
          <w:bottom w:val="none" w:sz="4" w:space="0" w:color="000000"/>
          <w:right w:val="none" w:sz="4" w:space="0" w:color="000000"/>
        </w:pBdr>
        <w:spacing w:line="331" w:lineRule="auto"/>
        <w:rPr>
          <w:rFonts w:ascii="Arial" w:eastAsia="Arial" w:hAnsi="Arial" w:cs="Arial"/>
          <w:color w:val="000000"/>
          <w:sz w:val="20"/>
          <w:szCs w:val="20"/>
        </w:rPr>
      </w:pPr>
      <m:oMath>
        <m:sSub>
          <m:sSubPr>
            <m:ctrlPr>
              <w:rPr>
                <w:rFonts w:ascii="Cambria Math" w:eastAsia="Cambria Math" w:hAnsi="Arial" w:cs="Arial"/>
                <w:i/>
                <w:sz w:val="20"/>
                <w:szCs w:val="20"/>
              </w:rPr>
            </m:ctrlPr>
          </m:sSubPr>
          <m:e>
            <m:r>
              <w:rPr>
                <w:rFonts w:ascii="Cambria Math" w:eastAsia="Cambria Math" w:hAnsi="Cambria Math" w:cs="Arial"/>
                <w:sz w:val="20"/>
                <w:szCs w:val="20"/>
              </w:rPr>
              <m:t>u</m:t>
            </m:r>
          </m:e>
          <m:sub>
            <m:r>
              <w:rPr>
                <w:rFonts w:ascii="Cambria Math" w:eastAsia="Cambria Math" w:hAnsi="Cambria Math" w:cs="Arial"/>
                <w:sz w:val="20"/>
                <w:szCs w:val="20"/>
              </w:rPr>
              <m:t>t</m:t>
            </m:r>
          </m:sub>
        </m:sSub>
      </m:oMath>
      <w:r w:rsidR="003D7AFE" w:rsidRPr="003D7AFE">
        <w:rPr>
          <w:rFonts w:ascii="Arial" w:hAnsi="Arial" w:cs="Arial"/>
          <w:sz w:val="20"/>
          <w:szCs w:val="20"/>
        </w:rPr>
        <w:t xml:space="preserve"> - napięcie podawane na uzwojenie twornika </w:t>
      </w:r>
      <m:oMath>
        <m:d>
          <m:dPr>
            <m:begChr m:val="["/>
            <m:endChr m:val="]"/>
            <m:ctrlPr>
              <w:rPr>
                <w:rFonts w:ascii="Cambria Math" w:eastAsia="Cambria Math" w:hAnsi="Arial" w:cs="Arial"/>
                <w:i/>
                <w:sz w:val="20"/>
                <w:szCs w:val="20"/>
              </w:rPr>
            </m:ctrlPr>
          </m:dPr>
          <m:e>
            <m:r>
              <w:rPr>
                <w:rFonts w:ascii="Cambria Math" w:eastAsia="Cambria Math" w:hAnsi="Cambria Math" w:cs="Arial"/>
                <w:sz w:val="20"/>
                <w:szCs w:val="20"/>
              </w:rPr>
              <m:t>V</m:t>
            </m:r>
          </m:e>
        </m:d>
      </m:oMath>
      <w:r w:rsidR="003D7AFE" w:rsidRPr="003D7AFE">
        <w:rPr>
          <w:rFonts w:ascii="Arial" w:hAnsi="Arial" w:cs="Arial"/>
          <w:sz w:val="20"/>
          <w:szCs w:val="20"/>
        </w:rPr>
        <w:t>,</w:t>
      </w:r>
    </w:p>
    <w:p w14:paraId="5A3C11FD" w14:textId="77777777" w:rsidR="003D7AFE" w:rsidRPr="003D7AFE" w:rsidRDefault="00BA5042" w:rsidP="003D7AFE">
      <w:pPr>
        <w:pBdr>
          <w:top w:val="none" w:sz="4" w:space="0" w:color="000000"/>
          <w:left w:val="none" w:sz="4" w:space="0" w:color="000000"/>
          <w:bottom w:val="none" w:sz="4" w:space="0" w:color="000000"/>
          <w:right w:val="none" w:sz="4" w:space="0" w:color="000000"/>
        </w:pBdr>
        <w:spacing w:line="331" w:lineRule="auto"/>
        <w:rPr>
          <w:rFonts w:ascii="Arial" w:hAnsi="Arial" w:cs="Arial"/>
          <w:sz w:val="20"/>
          <w:szCs w:val="20"/>
        </w:rPr>
      </w:pPr>
      <m:oMath>
        <m:sSub>
          <m:sSubPr>
            <m:ctrlPr>
              <w:rPr>
                <w:rFonts w:ascii="Cambria Math" w:eastAsia="Cambria Math" w:hAnsi="Arial" w:cs="Arial"/>
                <w:i/>
                <w:sz w:val="20"/>
                <w:szCs w:val="20"/>
              </w:rPr>
            </m:ctrlPr>
          </m:sSubPr>
          <m:e>
            <m:r>
              <w:rPr>
                <w:rFonts w:ascii="Cambria Math" w:eastAsia="Cambria Math" w:hAnsi="Cambria Math" w:cs="Arial"/>
                <w:sz w:val="20"/>
                <w:szCs w:val="20"/>
              </w:rPr>
              <m:t>u</m:t>
            </m:r>
          </m:e>
          <m:sub>
            <m:sSub>
              <m:sSubPr>
                <m:ctrlPr>
                  <w:rPr>
                    <w:rFonts w:ascii="Cambria Math" w:eastAsia="Cambria Math" w:hAnsi="Arial" w:cs="Arial"/>
                    <w:i/>
                    <w:sz w:val="20"/>
                    <w:szCs w:val="20"/>
                  </w:rPr>
                </m:ctrlPr>
              </m:sSubPr>
              <m:e>
                <m:r>
                  <w:rPr>
                    <w:rFonts w:ascii="Cambria Math" w:eastAsia="Cambria Math" w:hAnsi="Cambria Math" w:cs="Arial"/>
                    <w:sz w:val="20"/>
                    <w:szCs w:val="20"/>
                  </w:rPr>
                  <m:t>R</m:t>
                </m:r>
              </m:e>
              <m:sub>
                <m:r>
                  <w:rPr>
                    <w:rFonts w:ascii="Cambria Math" w:eastAsia="Cambria Math" w:hAnsi="Cambria Math" w:cs="Arial"/>
                    <w:sz w:val="20"/>
                    <w:szCs w:val="20"/>
                  </w:rPr>
                  <m:t>t</m:t>
                </m:r>
              </m:sub>
            </m:sSub>
          </m:sub>
        </m:sSub>
      </m:oMath>
      <w:r w:rsidR="003D7AFE" w:rsidRPr="003D7AFE">
        <w:rPr>
          <w:rFonts w:ascii="Arial" w:hAnsi="Arial" w:cs="Arial"/>
          <w:sz w:val="20"/>
          <w:szCs w:val="20"/>
        </w:rPr>
        <w:t xml:space="preserve"> - napięcie na rezystancji uzwojenia twornika </w:t>
      </w:r>
      <m:oMath>
        <m:d>
          <m:dPr>
            <m:begChr m:val="["/>
            <m:endChr m:val="]"/>
            <m:ctrlPr>
              <w:rPr>
                <w:rFonts w:ascii="Cambria Math" w:eastAsia="Cambria Math" w:hAnsi="Arial" w:cs="Arial"/>
                <w:i/>
                <w:sz w:val="20"/>
                <w:szCs w:val="20"/>
              </w:rPr>
            </m:ctrlPr>
          </m:dPr>
          <m:e>
            <m:r>
              <w:rPr>
                <w:rFonts w:ascii="Cambria Math" w:eastAsia="Cambria Math" w:hAnsi="Cambria Math" w:cs="Arial"/>
                <w:sz w:val="20"/>
                <w:szCs w:val="20"/>
              </w:rPr>
              <m:t>V</m:t>
            </m:r>
          </m:e>
        </m:d>
      </m:oMath>
      <w:r w:rsidR="003D7AFE" w:rsidRPr="003D7AFE">
        <w:rPr>
          <w:rFonts w:ascii="Arial" w:hAnsi="Arial" w:cs="Arial"/>
          <w:sz w:val="20"/>
          <w:szCs w:val="20"/>
        </w:rPr>
        <w:t>,</w:t>
      </w:r>
    </w:p>
    <w:p w14:paraId="4D8AEB94" w14:textId="77777777" w:rsidR="003D7AFE" w:rsidRPr="003D7AFE" w:rsidRDefault="00BA5042" w:rsidP="003D7AFE">
      <w:pPr>
        <w:pBdr>
          <w:top w:val="none" w:sz="4" w:space="0" w:color="000000"/>
          <w:left w:val="none" w:sz="4" w:space="0" w:color="000000"/>
          <w:bottom w:val="none" w:sz="4" w:space="0" w:color="000000"/>
          <w:right w:val="none" w:sz="4" w:space="0" w:color="000000"/>
        </w:pBdr>
        <w:spacing w:line="331" w:lineRule="auto"/>
        <w:rPr>
          <w:rFonts w:ascii="Arial" w:hAnsi="Arial" w:cs="Arial"/>
          <w:sz w:val="20"/>
          <w:szCs w:val="20"/>
        </w:rPr>
      </w:pPr>
      <m:oMath>
        <m:sSub>
          <m:sSubPr>
            <m:ctrlPr>
              <w:rPr>
                <w:rFonts w:ascii="Cambria Math" w:eastAsia="Cambria Math" w:hAnsi="Arial" w:cs="Arial"/>
                <w:i/>
                <w:sz w:val="20"/>
                <w:szCs w:val="20"/>
              </w:rPr>
            </m:ctrlPr>
          </m:sSubPr>
          <m:e>
            <m:r>
              <w:rPr>
                <w:rFonts w:ascii="Cambria Math" w:eastAsia="Cambria Math" w:hAnsi="Cambria Math" w:cs="Arial"/>
                <w:sz w:val="20"/>
                <w:szCs w:val="20"/>
              </w:rPr>
              <m:t>u</m:t>
            </m:r>
          </m:e>
          <m:sub>
            <m:sSub>
              <m:sSubPr>
                <m:ctrlPr>
                  <w:rPr>
                    <w:rFonts w:ascii="Cambria Math" w:eastAsia="Cambria Math" w:hAnsi="Arial" w:cs="Arial"/>
                    <w:i/>
                    <w:sz w:val="20"/>
                    <w:szCs w:val="20"/>
                  </w:rPr>
                </m:ctrlPr>
              </m:sSubPr>
              <m:e>
                <m:r>
                  <w:rPr>
                    <w:rFonts w:ascii="Cambria Math" w:eastAsia="Cambria Math" w:hAnsi="Cambria Math" w:cs="Arial"/>
                    <w:sz w:val="20"/>
                    <w:szCs w:val="20"/>
                  </w:rPr>
                  <m:t>L</m:t>
                </m:r>
              </m:e>
              <m:sub>
                <m:r>
                  <w:rPr>
                    <w:rFonts w:ascii="Cambria Math" w:eastAsia="Cambria Math" w:hAnsi="Cambria Math" w:cs="Arial"/>
                    <w:sz w:val="20"/>
                    <w:szCs w:val="20"/>
                  </w:rPr>
                  <m:t>t</m:t>
                </m:r>
              </m:sub>
            </m:sSub>
          </m:sub>
        </m:sSub>
      </m:oMath>
      <w:r w:rsidR="003D7AFE" w:rsidRPr="003D7AFE">
        <w:rPr>
          <w:rFonts w:ascii="Arial" w:hAnsi="Arial" w:cs="Arial"/>
          <w:sz w:val="20"/>
          <w:szCs w:val="20"/>
        </w:rPr>
        <w:t xml:space="preserve"> - napięcie na indukcyjności uzwojenia twornika </w:t>
      </w:r>
      <m:oMath>
        <m:d>
          <m:dPr>
            <m:begChr m:val="["/>
            <m:endChr m:val="]"/>
            <m:ctrlPr>
              <w:rPr>
                <w:rFonts w:ascii="Cambria Math" w:eastAsia="Cambria Math" w:hAnsi="Arial" w:cs="Arial"/>
                <w:i/>
                <w:sz w:val="20"/>
                <w:szCs w:val="20"/>
              </w:rPr>
            </m:ctrlPr>
          </m:dPr>
          <m:e>
            <m:r>
              <w:rPr>
                <w:rFonts w:ascii="Cambria Math" w:eastAsia="Cambria Math" w:hAnsi="Cambria Math" w:cs="Arial"/>
                <w:sz w:val="20"/>
                <w:szCs w:val="20"/>
              </w:rPr>
              <m:t>V</m:t>
            </m:r>
          </m:e>
        </m:d>
      </m:oMath>
      <w:r w:rsidR="003D7AFE" w:rsidRPr="003D7AFE">
        <w:rPr>
          <w:rFonts w:ascii="Arial" w:hAnsi="Arial" w:cs="Arial"/>
          <w:sz w:val="20"/>
          <w:szCs w:val="20"/>
        </w:rPr>
        <w:t>.</w:t>
      </w:r>
    </w:p>
    <w:p w14:paraId="657C7058" w14:textId="77777777" w:rsidR="003D7AFE" w:rsidRPr="003D7AFE" w:rsidRDefault="003D7AFE" w:rsidP="003D7AFE">
      <w:pPr>
        <w:pBdr>
          <w:top w:val="none" w:sz="4" w:space="0" w:color="000000"/>
          <w:left w:val="none" w:sz="4" w:space="0" w:color="000000"/>
          <w:bottom w:val="none" w:sz="4" w:space="0" w:color="000000"/>
          <w:right w:val="none" w:sz="4" w:space="0" w:color="000000"/>
        </w:pBdr>
        <w:spacing w:line="331" w:lineRule="auto"/>
        <w:rPr>
          <w:rFonts w:ascii="Arial" w:hAnsi="Arial" w:cs="Arial"/>
          <w:sz w:val="20"/>
          <w:szCs w:val="20"/>
        </w:rPr>
      </w:pPr>
    </w:p>
    <w:p w14:paraId="71EEC92A" w14:textId="77777777" w:rsidR="003D7AFE" w:rsidRPr="003D7AFE" w:rsidRDefault="003D7AFE" w:rsidP="003D7AFE">
      <w:pPr>
        <w:pBdr>
          <w:top w:val="none" w:sz="4" w:space="0" w:color="000000"/>
          <w:left w:val="none" w:sz="4" w:space="0" w:color="000000"/>
          <w:bottom w:val="none" w:sz="4" w:space="0" w:color="000000"/>
          <w:right w:val="none" w:sz="4" w:space="0" w:color="000000"/>
        </w:pBdr>
        <w:spacing w:line="331" w:lineRule="auto"/>
        <w:rPr>
          <w:rFonts w:ascii="Arial" w:hAnsi="Arial" w:cs="Arial"/>
          <w:sz w:val="20"/>
          <w:szCs w:val="20"/>
        </w:rPr>
      </w:pPr>
      <w:r w:rsidRPr="003D7AFE">
        <w:rPr>
          <w:rFonts w:ascii="Arial" w:eastAsia="Arial" w:hAnsi="Arial" w:cs="Arial"/>
          <w:color w:val="000000"/>
          <w:sz w:val="20"/>
          <w:szCs w:val="20"/>
        </w:rPr>
        <w:t xml:space="preserve">Na rysunku </w:t>
      </w:r>
      <w:r w:rsidRPr="003D7AFE">
        <w:rPr>
          <w:rFonts w:ascii="Arial" w:eastAsia="Arial" w:hAnsi="Arial" w:cs="Arial"/>
          <w:sz w:val="20"/>
          <w:szCs w:val="20"/>
        </w:rPr>
        <w:t>2.7</w:t>
      </w:r>
      <w:r w:rsidRPr="003D7AFE">
        <w:rPr>
          <w:rFonts w:ascii="Arial" w:eastAsia="Arial" w:hAnsi="Arial" w:cs="Arial"/>
          <w:color w:val="FF0000"/>
          <w:sz w:val="20"/>
          <w:szCs w:val="20"/>
        </w:rPr>
        <w:t xml:space="preserve"> </w:t>
      </w:r>
      <w:r w:rsidRPr="003D7AFE">
        <w:rPr>
          <w:rFonts w:ascii="Arial" w:eastAsia="Arial" w:hAnsi="Arial" w:cs="Arial"/>
          <w:color w:val="000000"/>
          <w:sz w:val="20"/>
          <w:szCs w:val="20"/>
        </w:rPr>
        <w:t>wyszczególniony został podsystem elektryczny obwodu wzbudzenia.</w:t>
      </w:r>
      <w:r w:rsidRPr="003D7AFE">
        <w:rPr>
          <w:rFonts w:ascii="Arial" w:eastAsia="Arial" w:hAnsi="Arial" w:cs="Arial"/>
          <w:color w:val="000000"/>
          <w:sz w:val="20"/>
          <w:szCs w:val="20"/>
        </w:rPr>
        <w:br/>
      </w:r>
      <w:r w:rsidRPr="003D7AFE">
        <w:rPr>
          <w:rFonts w:ascii="Arial" w:eastAsia="Arial" w:hAnsi="Arial" w:cs="Arial"/>
          <w:color w:val="000000"/>
          <w:sz w:val="20"/>
          <w:szCs w:val="20"/>
        </w:rPr>
        <w:br/>
      </w:r>
    </w:p>
    <w:p w14:paraId="70A8515B" w14:textId="77777777" w:rsidR="003D7AFE" w:rsidRPr="003D7AFE" w:rsidRDefault="003D7AFE" w:rsidP="003D7AFE">
      <w:pPr>
        <w:pBdr>
          <w:top w:val="none" w:sz="4" w:space="0" w:color="000000"/>
          <w:left w:val="none" w:sz="4" w:space="0" w:color="000000"/>
          <w:bottom w:val="none" w:sz="4" w:space="0" w:color="000000"/>
          <w:right w:val="none" w:sz="4" w:space="0" w:color="000000"/>
        </w:pBdr>
        <w:spacing w:line="331" w:lineRule="auto"/>
        <w:jc w:val="center"/>
        <w:rPr>
          <w:rFonts w:ascii="Arial" w:hAnsi="Arial" w:cs="Arial"/>
          <w:sz w:val="20"/>
          <w:szCs w:val="20"/>
        </w:rPr>
      </w:pPr>
      <w:r w:rsidRPr="003D7AFE">
        <w:rPr>
          <w:rFonts w:ascii="Arial" w:hAnsi="Arial" w:cs="Arial"/>
          <w:noProof/>
          <w:sz w:val="20"/>
          <w:szCs w:val="20"/>
          <w:lang w:eastAsia="pl-PL"/>
        </w:rPr>
        <w:drawing>
          <wp:inline distT="0" distB="0" distL="0" distR="0" wp14:anchorId="0A07BDFD" wp14:editId="661035F9">
            <wp:extent cx="2381250" cy="800100"/>
            <wp:effectExtent l="0" t="0" r="0" b="0"/>
            <wp:docPr id="9"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Rot="1"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81250" cy="800100"/>
                    </a:xfrm>
                    <a:prstGeom prst="rect">
                      <a:avLst/>
                    </a:prstGeom>
                    <a:noFill/>
                    <a:ln>
                      <a:noFill/>
                    </a:ln>
                  </pic:spPr>
                </pic:pic>
              </a:graphicData>
            </a:graphic>
          </wp:inline>
        </w:drawing>
      </w:r>
    </w:p>
    <w:p w14:paraId="04460F11" w14:textId="77777777" w:rsidR="003D7AFE" w:rsidRPr="003D7AFE" w:rsidRDefault="003D7AFE" w:rsidP="003D7AFE">
      <w:pPr>
        <w:pBdr>
          <w:top w:val="none" w:sz="4" w:space="0" w:color="000000"/>
          <w:left w:val="none" w:sz="4" w:space="0" w:color="000000"/>
          <w:bottom w:val="none" w:sz="4" w:space="0" w:color="000000"/>
          <w:right w:val="none" w:sz="4" w:space="0" w:color="000000"/>
        </w:pBdr>
        <w:spacing w:line="331" w:lineRule="auto"/>
        <w:jc w:val="center"/>
        <w:rPr>
          <w:rFonts w:ascii="Arial" w:eastAsia="Arial" w:hAnsi="Arial" w:cs="Arial"/>
          <w:sz w:val="20"/>
          <w:szCs w:val="20"/>
        </w:rPr>
      </w:pPr>
      <w:r w:rsidRPr="003D7AFE">
        <w:rPr>
          <w:rFonts w:ascii="Arial" w:eastAsia="Arial" w:hAnsi="Arial" w:cs="Arial"/>
          <w:sz w:val="20"/>
          <w:szCs w:val="20"/>
        </w:rPr>
        <w:t xml:space="preserve">Rys. 2.7 Podsystem elektryczny obwodu </w:t>
      </w:r>
      <w:r w:rsidRPr="006A0D53">
        <w:rPr>
          <w:rFonts w:ascii="Arial" w:eastAsia="Arial" w:hAnsi="Arial" w:cs="Arial"/>
          <w:sz w:val="20"/>
          <w:szCs w:val="20"/>
        </w:rPr>
        <w:t>wzbudzenia</w:t>
      </w:r>
      <w:r w:rsidR="00605C04" w:rsidRPr="006A0D53">
        <w:rPr>
          <w:rFonts w:ascii="Arial" w:eastAsia="Arial" w:hAnsi="Arial" w:cs="Arial"/>
          <w:sz w:val="20"/>
          <w:szCs w:val="20"/>
        </w:rPr>
        <w:t xml:space="preserve"> [</w:t>
      </w:r>
      <w:r w:rsidR="006A0D53" w:rsidRPr="006A0D53">
        <w:rPr>
          <w:rFonts w:ascii="Arial" w:eastAsia="Arial" w:hAnsi="Arial" w:cs="Arial"/>
          <w:sz w:val="20"/>
          <w:szCs w:val="20"/>
        </w:rPr>
        <w:t>3</w:t>
      </w:r>
      <w:r w:rsidR="00605C04" w:rsidRPr="006A0D53">
        <w:rPr>
          <w:rFonts w:ascii="Arial" w:eastAsia="Arial" w:hAnsi="Arial" w:cs="Arial"/>
          <w:sz w:val="20"/>
          <w:szCs w:val="20"/>
        </w:rPr>
        <w:t>]</w:t>
      </w:r>
      <w:del w:id="86" w:author="RP" w:date="2025-01-31T11:20:00Z">
        <w:r w:rsidR="00605C04" w:rsidRPr="006A0D53" w:rsidDel="00C158E5">
          <w:rPr>
            <w:rFonts w:ascii="Arial" w:eastAsia="Arial" w:hAnsi="Arial" w:cs="Arial"/>
            <w:sz w:val="20"/>
            <w:szCs w:val="20"/>
          </w:rPr>
          <w:delText>:</w:delText>
        </w:r>
      </w:del>
    </w:p>
    <w:p w14:paraId="0EBCAE29" w14:textId="77777777" w:rsidR="003D7AFE" w:rsidRPr="003D7AFE" w:rsidRDefault="003D7AFE" w:rsidP="003D7AFE">
      <w:pPr>
        <w:pBdr>
          <w:top w:val="none" w:sz="4" w:space="0" w:color="000000"/>
          <w:left w:val="none" w:sz="4" w:space="0" w:color="000000"/>
          <w:bottom w:val="none" w:sz="4" w:space="0" w:color="000000"/>
          <w:right w:val="none" w:sz="4" w:space="0" w:color="000000"/>
        </w:pBdr>
        <w:spacing w:line="331" w:lineRule="auto"/>
        <w:rPr>
          <w:rFonts w:ascii="Arial" w:eastAsia="Arial" w:hAnsi="Arial" w:cs="Arial"/>
          <w:sz w:val="20"/>
          <w:szCs w:val="20"/>
        </w:rPr>
      </w:pPr>
      <w:r w:rsidRPr="003D7AFE">
        <w:rPr>
          <w:rFonts w:ascii="Arial" w:eastAsia="Arial" w:hAnsi="Arial" w:cs="Arial"/>
          <w:sz w:val="20"/>
          <w:szCs w:val="20"/>
        </w:rPr>
        <w:t>gdzie:</w:t>
      </w:r>
    </w:p>
    <w:p w14:paraId="77720A19" w14:textId="77777777" w:rsidR="003D7AFE" w:rsidRPr="003D7AFE" w:rsidRDefault="00BA5042" w:rsidP="003D7AFE">
      <w:pPr>
        <w:pBdr>
          <w:top w:val="none" w:sz="4" w:space="0" w:color="000000"/>
          <w:left w:val="none" w:sz="4" w:space="0" w:color="000000"/>
          <w:bottom w:val="none" w:sz="4" w:space="0" w:color="000000"/>
          <w:right w:val="none" w:sz="4" w:space="0" w:color="000000"/>
        </w:pBdr>
        <w:spacing w:line="331" w:lineRule="auto"/>
        <w:rPr>
          <w:rFonts w:ascii="Arial" w:eastAsia="Arial" w:hAnsi="Arial" w:cs="Arial"/>
          <w:sz w:val="20"/>
          <w:szCs w:val="20"/>
        </w:rPr>
      </w:pPr>
      <m:oMath>
        <m:sSub>
          <m:sSubPr>
            <m:ctrlPr>
              <w:rPr>
                <w:rFonts w:ascii="Cambria Math" w:eastAsia="Cambria Math" w:hAnsi="Arial" w:cs="Arial"/>
                <w:i/>
                <w:sz w:val="20"/>
                <w:szCs w:val="20"/>
              </w:rPr>
            </m:ctrlPr>
          </m:sSubPr>
          <m:e>
            <m:r>
              <w:rPr>
                <w:rFonts w:ascii="Cambria Math" w:eastAsia="Cambria Math" w:hAnsi="Cambria Math" w:cs="Arial"/>
                <w:sz w:val="20"/>
                <w:szCs w:val="20"/>
              </w:rPr>
              <m:t>u</m:t>
            </m:r>
          </m:e>
          <m:sub>
            <m:r>
              <w:rPr>
                <w:rFonts w:ascii="Cambria Math" w:eastAsia="Cambria Math" w:hAnsi="Cambria Math" w:cs="Arial"/>
                <w:sz w:val="20"/>
                <w:szCs w:val="20"/>
              </w:rPr>
              <m:t>w</m:t>
            </m:r>
          </m:sub>
        </m:sSub>
      </m:oMath>
      <w:r w:rsidR="003D7AFE" w:rsidRPr="003D7AFE">
        <w:rPr>
          <w:rFonts w:ascii="Arial" w:hAnsi="Arial" w:cs="Arial"/>
          <w:sz w:val="20"/>
          <w:szCs w:val="20"/>
        </w:rPr>
        <w:t xml:space="preserve"> </w:t>
      </w:r>
      <w:r w:rsidR="003D7AFE" w:rsidRPr="003D7AFE">
        <w:rPr>
          <w:rFonts w:ascii="Arial" w:eastAsia="Arial" w:hAnsi="Arial" w:cs="Arial"/>
          <w:sz w:val="20"/>
          <w:szCs w:val="20"/>
        </w:rPr>
        <w:t xml:space="preserve"> – napięcie wzbudzenia </w:t>
      </w:r>
      <m:oMath>
        <m:d>
          <m:dPr>
            <m:begChr m:val="["/>
            <m:endChr m:val="]"/>
            <m:ctrlPr>
              <w:rPr>
                <w:rFonts w:ascii="Cambria Math" w:eastAsia="Cambria Math" w:hAnsi="Arial" w:cs="Arial"/>
                <w:i/>
                <w:sz w:val="20"/>
                <w:szCs w:val="20"/>
              </w:rPr>
            </m:ctrlPr>
          </m:dPr>
          <m:e>
            <m:r>
              <w:rPr>
                <w:rFonts w:ascii="Cambria Math" w:eastAsia="Cambria Math" w:hAnsi="Cambria Math" w:cs="Arial"/>
                <w:sz w:val="20"/>
                <w:szCs w:val="20"/>
              </w:rPr>
              <m:t>V</m:t>
            </m:r>
          </m:e>
        </m:d>
      </m:oMath>
      <w:r w:rsidR="003D7AFE" w:rsidRPr="003D7AFE">
        <w:rPr>
          <w:rFonts w:ascii="Arial" w:hAnsi="Arial" w:cs="Arial"/>
          <w:sz w:val="20"/>
          <w:szCs w:val="20"/>
        </w:rPr>
        <w:t>,</w:t>
      </w:r>
    </w:p>
    <w:p w14:paraId="6CFA4B8D" w14:textId="77777777" w:rsidR="003D7AFE" w:rsidRPr="003D7AFE" w:rsidRDefault="00BA5042" w:rsidP="003D7AFE">
      <w:pPr>
        <w:pBdr>
          <w:top w:val="none" w:sz="4" w:space="0" w:color="000000"/>
          <w:left w:val="none" w:sz="4" w:space="0" w:color="000000"/>
          <w:bottom w:val="none" w:sz="4" w:space="0" w:color="000000"/>
          <w:right w:val="none" w:sz="4" w:space="0" w:color="000000"/>
        </w:pBdr>
        <w:spacing w:line="331" w:lineRule="auto"/>
        <w:rPr>
          <w:rFonts w:ascii="Arial" w:eastAsia="Arial" w:hAnsi="Arial" w:cs="Arial"/>
          <w:sz w:val="20"/>
          <w:szCs w:val="20"/>
        </w:rPr>
      </w:pPr>
      <m:oMath>
        <m:sSub>
          <m:sSubPr>
            <m:ctrlPr>
              <w:rPr>
                <w:rFonts w:ascii="Cambria Math" w:eastAsia="Cambria Math" w:hAnsi="Arial" w:cs="Arial"/>
                <w:i/>
                <w:sz w:val="20"/>
                <w:szCs w:val="20"/>
              </w:rPr>
            </m:ctrlPr>
          </m:sSubPr>
          <m:e>
            <m:r>
              <w:rPr>
                <w:rFonts w:ascii="Cambria Math" w:eastAsia="Cambria Math" w:hAnsi="Cambria Math" w:cs="Arial"/>
                <w:sz w:val="20"/>
                <w:szCs w:val="20"/>
              </w:rPr>
              <m:t>i</m:t>
            </m:r>
          </m:e>
          <m:sub>
            <m:r>
              <w:rPr>
                <w:rFonts w:ascii="Cambria Math" w:eastAsia="Cambria Math" w:hAnsi="Cambria Math" w:cs="Arial"/>
                <w:sz w:val="20"/>
                <w:szCs w:val="20"/>
              </w:rPr>
              <m:t>w</m:t>
            </m:r>
          </m:sub>
        </m:sSub>
      </m:oMath>
      <w:r w:rsidR="003D7AFE" w:rsidRPr="003D7AFE">
        <w:rPr>
          <w:rFonts w:ascii="Arial" w:hAnsi="Arial" w:cs="Arial"/>
          <w:sz w:val="20"/>
          <w:szCs w:val="20"/>
        </w:rPr>
        <w:t xml:space="preserve"> </w:t>
      </w:r>
      <w:r w:rsidR="003D7AFE" w:rsidRPr="003D7AFE">
        <w:rPr>
          <w:rFonts w:ascii="Arial" w:eastAsia="Arial" w:hAnsi="Arial" w:cs="Arial"/>
          <w:sz w:val="20"/>
          <w:szCs w:val="20"/>
        </w:rPr>
        <w:t xml:space="preserve">– prąd wzbudzenia </w:t>
      </w:r>
      <m:oMath>
        <m:d>
          <m:dPr>
            <m:begChr m:val="["/>
            <m:endChr m:val="]"/>
            <m:ctrlPr>
              <w:rPr>
                <w:rFonts w:ascii="Cambria Math" w:eastAsia="Cambria Math" w:hAnsi="Arial" w:cs="Arial"/>
                <w:i/>
                <w:sz w:val="20"/>
                <w:szCs w:val="20"/>
              </w:rPr>
            </m:ctrlPr>
          </m:dPr>
          <m:e>
            <m:r>
              <w:rPr>
                <w:rFonts w:ascii="Cambria Math" w:eastAsia="Cambria Math" w:hAnsi="Cambria Math" w:cs="Arial"/>
                <w:sz w:val="20"/>
                <w:szCs w:val="20"/>
              </w:rPr>
              <m:t>A</m:t>
            </m:r>
          </m:e>
        </m:d>
      </m:oMath>
      <w:r w:rsidR="003D7AFE" w:rsidRPr="003D7AFE">
        <w:rPr>
          <w:rFonts w:ascii="Arial" w:hAnsi="Arial" w:cs="Arial"/>
          <w:sz w:val="20"/>
          <w:szCs w:val="20"/>
        </w:rPr>
        <w:t>,</w:t>
      </w:r>
    </w:p>
    <w:p w14:paraId="593164C5" w14:textId="77777777" w:rsidR="003D7AFE" w:rsidRPr="003D7AFE" w:rsidRDefault="00BA5042" w:rsidP="003D7AFE">
      <w:pPr>
        <w:pBdr>
          <w:top w:val="none" w:sz="4" w:space="0" w:color="000000"/>
          <w:left w:val="none" w:sz="4" w:space="0" w:color="000000"/>
          <w:bottom w:val="none" w:sz="4" w:space="0" w:color="000000"/>
          <w:right w:val="none" w:sz="4" w:space="0" w:color="000000"/>
        </w:pBdr>
        <w:spacing w:line="331" w:lineRule="auto"/>
        <w:rPr>
          <w:rFonts w:ascii="Arial" w:eastAsia="Arial" w:hAnsi="Arial" w:cs="Arial"/>
          <w:sz w:val="20"/>
          <w:szCs w:val="20"/>
        </w:rPr>
      </w:pPr>
      <m:oMath>
        <m:sSub>
          <m:sSubPr>
            <m:ctrlPr>
              <w:rPr>
                <w:rFonts w:ascii="Cambria Math" w:eastAsia="Cambria Math" w:hAnsi="Arial" w:cs="Arial"/>
                <w:i/>
                <w:sz w:val="20"/>
                <w:szCs w:val="20"/>
              </w:rPr>
            </m:ctrlPr>
          </m:sSubPr>
          <m:e>
            <m:r>
              <w:rPr>
                <w:rFonts w:ascii="Cambria Math" w:eastAsia="Cambria Math" w:hAnsi="Cambria Math" w:cs="Arial"/>
                <w:sz w:val="20"/>
                <w:szCs w:val="20"/>
              </w:rPr>
              <m:t>R</m:t>
            </m:r>
          </m:e>
          <m:sub>
            <m:r>
              <w:rPr>
                <w:rFonts w:ascii="Cambria Math" w:eastAsia="Cambria Math" w:hAnsi="Cambria Math" w:cs="Arial"/>
                <w:sz w:val="20"/>
                <w:szCs w:val="20"/>
              </w:rPr>
              <m:t>w</m:t>
            </m:r>
          </m:sub>
        </m:sSub>
      </m:oMath>
      <w:r w:rsidR="003D7AFE" w:rsidRPr="003D7AFE">
        <w:rPr>
          <w:rFonts w:ascii="Arial" w:hAnsi="Arial" w:cs="Arial"/>
          <w:sz w:val="20"/>
          <w:szCs w:val="20"/>
        </w:rPr>
        <w:t xml:space="preserve"> </w:t>
      </w:r>
      <w:r w:rsidR="003D7AFE" w:rsidRPr="003D7AFE">
        <w:rPr>
          <w:rFonts w:ascii="Arial" w:eastAsia="Arial" w:hAnsi="Arial" w:cs="Arial"/>
          <w:sz w:val="20"/>
          <w:szCs w:val="20"/>
        </w:rPr>
        <w:t xml:space="preserve"> – rezystancja wzbudzenia </w:t>
      </w:r>
      <m:oMath>
        <m:d>
          <m:dPr>
            <m:begChr m:val="["/>
            <m:endChr m:val="]"/>
            <m:ctrlPr>
              <w:rPr>
                <w:rFonts w:ascii="Cambria Math" w:eastAsia="Cambria Math" w:hAnsi="Arial" w:cs="Arial"/>
                <w:i/>
                <w:sz w:val="20"/>
                <w:szCs w:val="20"/>
              </w:rPr>
            </m:ctrlPr>
          </m:dPr>
          <m:e>
            <m:r>
              <m:rPr>
                <m:sty m:val="p"/>
              </m:rPr>
              <w:rPr>
                <w:rFonts w:ascii="Arial" w:hAnsi="Arial" w:cs="Arial"/>
                <w:color w:val="040C28"/>
                <w:sz w:val="20"/>
                <w:szCs w:val="20"/>
              </w:rPr>
              <m:t>Ω</m:t>
            </m:r>
          </m:e>
        </m:d>
      </m:oMath>
      <w:r w:rsidR="003D7AFE" w:rsidRPr="003D7AFE">
        <w:rPr>
          <w:rFonts w:ascii="Arial" w:hAnsi="Arial" w:cs="Arial"/>
          <w:sz w:val="20"/>
          <w:szCs w:val="20"/>
        </w:rPr>
        <w:t>,</w:t>
      </w:r>
    </w:p>
    <w:p w14:paraId="56F3BFD8" w14:textId="77777777" w:rsidR="003D7AFE" w:rsidRPr="00D02AAF" w:rsidRDefault="00BA5042" w:rsidP="003D7AFE">
      <w:pPr>
        <w:pBdr>
          <w:top w:val="none" w:sz="4" w:space="0" w:color="000000"/>
          <w:left w:val="none" w:sz="4" w:space="0" w:color="000000"/>
          <w:bottom w:val="none" w:sz="4" w:space="0" w:color="000000"/>
          <w:right w:val="none" w:sz="4" w:space="0" w:color="000000"/>
        </w:pBdr>
        <w:spacing w:line="331" w:lineRule="auto"/>
        <w:rPr>
          <w:rFonts w:ascii="Arial" w:eastAsia="Arial" w:hAnsi="Arial" w:cs="Arial"/>
          <w:sz w:val="20"/>
          <w:szCs w:val="20"/>
        </w:rPr>
      </w:pPr>
      <m:oMath>
        <m:sSub>
          <m:sSubPr>
            <m:ctrlPr>
              <w:rPr>
                <w:rFonts w:ascii="Cambria Math" w:eastAsia="Cambria Math" w:hAnsi="Arial" w:cs="Arial"/>
                <w:i/>
                <w:sz w:val="20"/>
                <w:szCs w:val="20"/>
              </w:rPr>
            </m:ctrlPr>
          </m:sSubPr>
          <m:e>
            <m:r>
              <w:rPr>
                <w:rFonts w:ascii="Cambria Math" w:eastAsia="Cambria Math" w:hAnsi="Cambria Math" w:cs="Arial"/>
                <w:sz w:val="20"/>
                <w:szCs w:val="20"/>
              </w:rPr>
              <m:t>L</m:t>
            </m:r>
          </m:e>
          <m:sub>
            <m:r>
              <w:rPr>
                <w:rFonts w:ascii="Cambria Math" w:eastAsia="Cambria Math" w:hAnsi="Cambria Math" w:cs="Arial"/>
                <w:sz w:val="20"/>
                <w:szCs w:val="20"/>
              </w:rPr>
              <m:t>w</m:t>
            </m:r>
          </m:sub>
        </m:sSub>
      </m:oMath>
      <w:r w:rsidR="003D7AFE" w:rsidRPr="003D7AFE">
        <w:rPr>
          <w:rFonts w:ascii="Arial" w:hAnsi="Arial" w:cs="Arial"/>
          <w:sz w:val="20"/>
          <w:szCs w:val="20"/>
        </w:rPr>
        <w:t xml:space="preserve"> </w:t>
      </w:r>
      <w:r w:rsidR="003D7AFE" w:rsidRPr="003D7AFE">
        <w:rPr>
          <w:rFonts w:ascii="Arial" w:eastAsia="Arial" w:hAnsi="Arial" w:cs="Arial"/>
          <w:sz w:val="20"/>
          <w:szCs w:val="20"/>
        </w:rPr>
        <w:t xml:space="preserve"> – indukcyjność wzbudzenia </w:t>
      </w:r>
      <m:oMath>
        <m:d>
          <m:dPr>
            <m:begChr m:val="["/>
            <m:endChr m:val="]"/>
            <m:ctrlPr>
              <w:rPr>
                <w:rFonts w:ascii="Cambria Math" w:eastAsia="Cambria Math" w:hAnsi="Arial" w:cs="Arial"/>
                <w:i/>
                <w:sz w:val="20"/>
                <w:szCs w:val="20"/>
              </w:rPr>
            </m:ctrlPr>
          </m:dPr>
          <m:e>
            <m:r>
              <w:rPr>
                <w:rFonts w:ascii="Cambria Math" w:eastAsia="Cambria Math" w:hAnsi="Cambria Math" w:cs="Arial"/>
                <w:sz w:val="20"/>
                <w:szCs w:val="20"/>
              </w:rPr>
              <m:t>H</m:t>
            </m:r>
          </m:e>
        </m:d>
      </m:oMath>
      <w:r w:rsidR="003D7AFE" w:rsidRPr="003D7AFE">
        <w:rPr>
          <w:rFonts w:ascii="Arial" w:hAnsi="Arial" w:cs="Arial"/>
          <w:sz w:val="20"/>
          <w:szCs w:val="20"/>
        </w:rPr>
        <w:t>,</w:t>
      </w:r>
    </w:p>
    <w:p w14:paraId="601398FC" w14:textId="77777777" w:rsidR="003D7AFE" w:rsidRPr="00D02AAF" w:rsidRDefault="00BA5042" w:rsidP="003D7AFE">
      <w:pPr>
        <w:pBdr>
          <w:top w:val="none" w:sz="4" w:space="0" w:color="000000"/>
          <w:left w:val="none" w:sz="4" w:space="0" w:color="000000"/>
          <w:bottom w:val="none" w:sz="4" w:space="0" w:color="000000"/>
          <w:right w:val="none" w:sz="4" w:space="0" w:color="000000"/>
        </w:pBdr>
        <w:spacing w:line="331" w:lineRule="auto"/>
        <w:rPr>
          <w:rFonts w:ascii="Arial" w:eastAsia="Arial" w:hAnsi="Arial" w:cs="Arial"/>
          <w:sz w:val="20"/>
          <w:szCs w:val="20"/>
        </w:rPr>
      </w:pPr>
      <m:oMath>
        <m:sSub>
          <m:sSubPr>
            <m:ctrlPr>
              <w:rPr>
                <w:rFonts w:ascii="Cambria Math" w:eastAsia="Arial" w:hAnsi="Arial" w:cs="Arial"/>
                <w:sz w:val="20"/>
                <w:szCs w:val="20"/>
              </w:rPr>
            </m:ctrlPr>
          </m:sSubPr>
          <m:e>
            <m:r>
              <m:rPr>
                <m:sty m:val="p"/>
              </m:rPr>
              <w:rPr>
                <w:rFonts w:ascii="Arial" w:eastAsia="Arial" w:hAnsi="Arial" w:cs="Arial"/>
                <w:sz w:val="20"/>
                <w:szCs w:val="20"/>
              </w:rPr>
              <m:t>Φ</m:t>
            </m:r>
          </m:e>
          <m:sub>
            <m:r>
              <m:rPr>
                <m:sty m:val="p"/>
              </m:rPr>
              <w:rPr>
                <w:rFonts w:ascii="Cambria Math" w:eastAsia="Arial" w:hAnsi="Arial" w:cs="Arial"/>
                <w:sz w:val="20"/>
                <w:szCs w:val="20"/>
              </w:rPr>
              <m:t>w</m:t>
            </m:r>
          </m:sub>
        </m:sSub>
      </m:oMath>
      <w:r w:rsidR="003D7AFE" w:rsidRPr="00D02AAF">
        <w:rPr>
          <w:rFonts w:ascii="Arial" w:eastAsia="Arial" w:hAnsi="Arial" w:cs="Arial"/>
          <w:sz w:val="20"/>
          <w:szCs w:val="20"/>
        </w:rPr>
        <w:t xml:space="preserve"> - strumień magnetyczny wzbudzenia </w:t>
      </w:r>
      <m:oMath>
        <m:d>
          <m:dPr>
            <m:begChr m:val="["/>
            <m:endChr m:val="]"/>
            <m:ctrlPr>
              <w:rPr>
                <w:rFonts w:ascii="Cambria Math" w:eastAsia="Cambria Math" w:hAnsi="Arial" w:cs="Arial"/>
                <w:i/>
                <w:sz w:val="20"/>
                <w:szCs w:val="20"/>
              </w:rPr>
            </m:ctrlPr>
          </m:dPr>
          <m:e>
            <m:r>
              <w:rPr>
                <w:rFonts w:ascii="Cambria Math" w:eastAsia="Cambria Math" w:hAnsi="Cambria Math" w:cs="Arial"/>
                <w:sz w:val="20"/>
                <w:szCs w:val="20"/>
              </w:rPr>
              <m:t>Wb</m:t>
            </m:r>
          </m:e>
        </m:d>
      </m:oMath>
      <w:r w:rsidR="003D7AFE" w:rsidRPr="00D02AAF">
        <w:rPr>
          <w:rFonts w:ascii="Arial" w:hAnsi="Arial" w:cs="Arial"/>
          <w:sz w:val="20"/>
          <w:szCs w:val="20"/>
        </w:rPr>
        <w:t>.</w:t>
      </w:r>
    </w:p>
    <w:p w14:paraId="6AE0DB61" w14:textId="77777777" w:rsidR="003D7AFE" w:rsidRPr="003D7AFE" w:rsidRDefault="003D7AFE" w:rsidP="00C158E5">
      <w:pPr>
        <w:pBdr>
          <w:top w:val="none" w:sz="4" w:space="0" w:color="000000"/>
          <w:left w:val="none" w:sz="4" w:space="0" w:color="000000"/>
          <w:bottom w:val="none" w:sz="4" w:space="0" w:color="000000"/>
          <w:right w:val="none" w:sz="4" w:space="0" w:color="000000"/>
        </w:pBdr>
        <w:spacing w:line="331" w:lineRule="auto"/>
        <w:jc w:val="both"/>
        <w:rPr>
          <w:rFonts w:ascii="Arial" w:eastAsia="Arial" w:hAnsi="Arial" w:cs="Arial"/>
          <w:color w:val="000000"/>
          <w:sz w:val="20"/>
          <w:szCs w:val="20"/>
        </w:rPr>
        <w:pPrChange w:id="87" w:author="RP" w:date="2025-01-31T11:20:00Z">
          <w:pPr>
            <w:pBdr>
              <w:top w:val="none" w:sz="4" w:space="0" w:color="000000"/>
              <w:left w:val="none" w:sz="4" w:space="0" w:color="000000"/>
              <w:bottom w:val="none" w:sz="4" w:space="0" w:color="000000"/>
              <w:right w:val="none" w:sz="4" w:space="0" w:color="000000"/>
            </w:pBdr>
            <w:spacing w:line="331" w:lineRule="auto"/>
          </w:pPr>
        </w:pPrChange>
      </w:pPr>
      <w:r w:rsidRPr="003D7AFE">
        <w:rPr>
          <w:rFonts w:ascii="Arial" w:eastAsia="Arial" w:hAnsi="Arial" w:cs="Arial"/>
          <w:color w:val="000000"/>
          <w:sz w:val="20"/>
          <w:szCs w:val="20"/>
        </w:rPr>
        <w:t xml:space="preserve">Prawem opisującym ruch podsystemu elektrycznego obwodu wzbudzenia jest równanie spójności </w:t>
      </w:r>
      <w:r w:rsidRPr="003D7AFE">
        <w:rPr>
          <w:rFonts w:ascii="Arial" w:eastAsia="Arial" w:hAnsi="Arial" w:cs="Arial"/>
          <w:sz w:val="20"/>
          <w:szCs w:val="20"/>
        </w:rPr>
        <w:t>(2.7),</w:t>
      </w:r>
      <w:r w:rsidRPr="003D7AFE">
        <w:rPr>
          <w:rFonts w:ascii="Arial" w:eastAsia="Arial" w:hAnsi="Arial" w:cs="Arial"/>
          <w:color w:val="000000"/>
          <w:sz w:val="20"/>
          <w:szCs w:val="20"/>
        </w:rPr>
        <w:t xml:space="preserve"> czyli drugie prawo </w:t>
      </w:r>
      <w:proofErr w:type="spellStart"/>
      <w:r w:rsidRPr="003D7AFE">
        <w:rPr>
          <w:rFonts w:ascii="Arial" w:eastAsia="Arial" w:hAnsi="Arial" w:cs="Arial"/>
          <w:color w:val="000000"/>
          <w:sz w:val="20"/>
          <w:szCs w:val="20"/>
        </w:rPr>
        <w:t>Kirchhoff’a</w:t>
      </w:r>
      <w:proofErr w:type="spellEnd"/>
      <w:r w:rsidRPr="003D7AFE">
        <w:rPr>
          <w:rFonts w:ascii="Arial" w:eastAsia="Arial" w:hAnsi="Arial" w:cs="Arial"/>
          <w:color w:val="000000"/>
          <w:sz w:val="20"/>
          <w:szCs w:val="20"/>
        </w:rPr>
        <w:t xml:space="preserve"> dla oczka obwodu </w:t>
      </w:r>
      <w:r w:rsidRPr="006A0D53">
        <w:rPr>
          <w:rFonts w:ascii="Arial" w:eastAsia="Arial" w:hAnsi="Arial" w:cs="Arial"/>
          <w:sz w:val="20"/>
          <w:szCs w:val="20"/>
        </w:rPr>
        <w:t>wzbudzenia</w:t>
      </w:r>
      <w:r w:rsidR="00605C04" w:rsidRPr="006A0D53">
        <w:rPr>
          <w:rFonts w:ascii="Arial" w:eastAsia="Arial" w:hAnsi="Arial" w:cs="Arial"/>
          <w:sz w:val="20"/>
          <w:szCs w:val="20"/>
        </w:rPr>
        <w:t xml:space="preserve"> [</w:t>
      </w:r>
      <w:r w:rsidR="006A0D53" w:rsidRPr="006A0D53">
        <w:rPr>
          <w:rFonts w:ascii="Arial" w:eastAsia="Arial" w:hAnsi="Arial" w:cs="Arial"/>
          <w:sz w:val="20"/>
          <w:szCs w:val="20"/>
        </w:rPr>
        <w:t>3</w:t>
      </w:r>
      <w:r w:rsidR="00605C04" w:rsidRPr="006A0D53">
        <w:rPr>
          <w:rFonts w:ascii="Arial" w:eastAsia="Arial" w:hAnsi="Arial" w:cs="Arial"/>
          <w:sz w:val="20"/>
          <w:szCs w:val="20"/>
        </w:rPr>
        <w:t>]:</w:t>
      </w:r>
    </w:p>
    <w:tbl>
      <w:tblPr>
        <w:tblStyle w:val="Tabela-Siatka"/>
        <w:tblW w:w="0" w:type="auto"/>
        <w:tblLayout w:type="fixed"/>
        <w:tblLook w:val="04A0" w:firstRow="1" w:lastRow="0" w:firstColumn="1" w:lastColumn="0" w:noHBand="0" w:noVBand="1"/>
      </w:tblPr>
      <w:tblGrid>
        <w:gridCol w:w="8645"/>
        <w:gridCol w:w="710"/>
      </w:tblGrid>
      <w:tr w:rsidR="003D7AFE" w:rsidRPr="003D7AFE" w14:paraId="1FBE8E80" w14:textId="77777777" w:rsidTr="003D7AFE">
        <w:trPr>
          <w:trHeight w:val="576"/>
        </w:trPr>
        <w:tc>
          <w:tcPr>
            <w:tcW w:w="8645" w:type="dxa"/>
            <w:tcBorders>
              <w:top w:val="none" w:sz="4" w:space="0" w:color="000000"/>
              <w:left w:val="none" w:sz="4" w:space="0" w:color="000000"/>
              <w:bottom w:val="none" w:sz="4" w:space="0" w:color="000000"/>
              <w:right w:val="none" w:sz="4" w:space="0" w:color="000000"/>
            </w:tcBorders>
          </w:tcPr>
          <w:p w14:paraId="4F4CFE4A" w14:textId="77777777" w:rsidR="003D7AFE" w:rsidRPr="003D7AFE" w:rsidRDefault="00BA5042" w:rsidP="003D7AFE">
            <w:pPr>
              <w:pBdr>
                <w:top w:val="none" w:sz="4" w:space="0" w:color="000000"/>
                <w:left w:val="none" w:sz="4" w:space="0" w:color="000000"/>
                <w:bottom w:val="none" w:sz="4" w:space="0" w:color="000000"/>
                <w:right w:val="none" w:sz="4" w:space="0" w:color="000000"/>
              </w:pBdr>
              <w:spacing w:after="200" w:line="331" w:lineRule="auto"/>
              <w:jc w:val="center"/>
              <w:rPr>
                <w:rFonts w:ascii="Arial" w:eastAsia="Arial" w:hAnsi="Arial" w:cs="Arial"/>
                <w:color w:val="000000"/>
                <w:sz w:val="20"/>
                <w:szCs w:val="20"/>
              </w:rPr>
            </w:pPr>
            <m:oMathPara>
              <m:oMathParaPr>
                <m:jc m:val="center"/>
              </m:oMathParaPr>
              <m:oMath>
                <m:sSub>
                  <m:sSubPr>
                    <m:ctrlPr>
                      <w:rPr>
                        <w:rFonts w:ascii="Cambria Math" w:eastAsia="Cambria Math" w:hAnsi="Arial" w:cs="Arial"/>
                        <w:i/>
                        <w:sz w:val="20"/>
                        <w:szCs w:val="20"/>
                      </w:rPr>
                    </m:ctrlPr>
                  </m:sSubPr>
                  <m:e>
                    <m:r>
                      <w:rPr>
                        <w:rFonts w:ascii="Cambria Math" w:eastAsia="Cambria Math" w:hAnsi="Cambria Math" w:cs="Arial"/>
                        <w:sz w:val="20"/>
                        <w:szCs w:val="20"/>
                      </w:rPr>
                      <m:t>u</m:t>
                    </m:r>
                  </m:e>
                  <m:sub>
                    <m:r>
                      <w:rPr>
                        <w:rFonts w:ascii="Cambria Math" w:eastAsia="Cambria Math" w:hAnsi="Cambria Math" w:cs="Arial"/>
                        <w:sz w:val="20"/>
                        <w:szCs w:val="20"/>
                      </w:rPr>
                      <m:t>w</m:t>
                    </m:r>
                  </m:sub>
                </m:sSub>
                <m:d>
                  <m:dPr>
                    <m:ctrlPr>
                      <w:rPr>
                        <w:rFonts w:ascii="Cambria Math" w:eastAsia="Cambria Math" w:hAnsi="Arial" w:cs="Arial"/>
                        <w:i/>
                        <w:sz w:val="20"/>
                        <w:szCs w:val="20"/>
                      </w:rPr>
                    </m:ctrlPr>
                  </m:dPr>
                  <m:e>
                    <m:r>
                      <w:rPr>
                        <w:rFonts w:ascii="Cambria Math" w:eastAsia="Cambria Math" w:hAnsi="Cambria Math" w:cs="Arial"/>
                        <w:sz w:val="20"/>
                        <w:szCs w:val="20"/>
                      </w:rPr>
                      <m:t>t</m:t>
                    </m:r>
                  </m:e>
                </m:d>
                <m:r>
                  <w:rPr>
                    <w:rFonts w:ascii="Cambria Math" w:eastAsia="Cambria Math" w:hAnsi="Arial" w:cs="Arial"/>
                    <w:sz w:val="20"/>
                    <w:szCs w:val="20"/>
                  </w:rPr>
                  <m:t>=</m:t>
                </m:r>
                <m:sSub>
                  <m:sSubPr>
                    <m:ctrlPr>
                      <w:rPr>
                        <w:rFonts w:ascii="Cambria Math" w:eastAsia="Cambria Math" w:hAnsi="Arial" w:cs="Arial"/>
                        <w:i/>
                        <w:sz w:val="20"/>
                        <w:szCs w:val="20"/>
                      </w:rPr>
                    </m:ctrlPr>
                  </m:sSubPr>
                  <m:e>
                    <m:r>
                      <w:rPr>
                        <w:rFonts w:ascii="Cambria Math" w:eastAsia="Cambria Math" w:hAnsi="Cambria Math" w:cs="Arial"/>
                        <w:sz w:val="20"/>
                        <w:szCs w:val="20"/>
                      </w:rPr>
                      <m:t>u</m:t>
                    </m:r>
                  </m:e>
                  <m:sub>
                    <m:sSub>
                      <m:sSubPr>
                        <m:ctrlPr>
                          <w:rPr>
                            <w:rFonts w:ascii="Cambria Math" w:eastAsia="Cambria Math" w:hAnsi="Arial" w:cs="Arial"/>
                            <w:i/>
                            <w:sz w:val="20"/>
                            <w:szCs w:val="20"/>
                          </w:rPr>
                        </m:ctrlPr>
                      </m:sSubPr>
                      <m:e>
                        <m:r>
                          <w:rPr>
                            <w:rFonts w:ascii="Cambria Math" w:eastAsia="Cambria Math" w:hAnsi="Cambria Math" w:cs="Arial"/>
                            <w:sz w:val="20"/>
                            <w:szCs w:val="20"/>
                          </w:rPr>
                          <m:t>R</m:t>
                        </m:r>
                      </m:e>
                      <m:sub>
                        <m:r>
                          <w:rPr>
                            <w:rFonts w:ascii="Cambria Math" w:eastAsia="Cambria Math" w:hAnsi="Cambria Math" w:cs="Arial"/>
                            <w:sz w:val="20"/>
                            <w:szCs w:val="20"/>
                          </w:rPr>
                          <m:t>w</m:t>
                        </m:r>
                      </m:sub>
                    </m:sSub>
                  </m:sub>
                </m:sSub>
                <m:d>
                  <m:dPr>
                    <m:ctrlPr>
                      <w:rPr>
                        <w:rFonts w:ascii="Cambria Math" w:hAnsi="Arial" w:cs="Arial"/>
                        <w:sz w:val="20"/>
                        <w:szCs w:val="20"/>
                      </w:rPr>
                    </m:ctrlPr>
                  </m:dPr>
                  <m:e>
                    <m:r>
                      <w:rPr>
                        <w:rFonts w:ascii="Cambria Math" w:eastAsia="Cambria Math" w:hAnsi="Cambria Math" w:cs="Arial"/>
                        <w:sz w:val="20"/>
                        <w:szCs w:val="20"/>
                      </w:rPr>
                      <m:t>t</m:t>
                    </m:r>
                  </m:e>
                </m:d>
                <m:r>
                  <w:rPr>
                    <w:rFonts w:ascii="Cambria Math" w:eastAsia="Cambria Math" w:hAnsi="Arial" w:cs="Arial"/>
                    <w:sz w:val="20"/>
                    <w:szCs w:val="20"/>
                  </w:rPr>
                  <m:t>+</m:t>
                </m:r>
                <m:sSub>
                  <m:sSubPr>
                    <m:ctrlPr>
                      <w:rPr>
                        <w:rFonts w:ascii="Cambria Math" w:eastAsia="Cambria Math" w:hAnsi="Arial" w:cs="Arial"/>
                        <w:i/>
                        <w:sz w:val="20"/>
                        <w:szCs w:val="20"/>
                      </w:rPr>
                    </m:ctrlPr>
                  </m:sSubPr>
                  <m:e>
                    <m:r>
                      <w:rPr>
                        <w:rFonts w:ascii="Cambria Math" w:eastAsia="Cambria Math" w:hAnsi="Cambria Math" w:cs="Arial"/>
                        <w:sz w:val="20"/>
                        <w:szCs w:val="20"/>
                      </w:rPr>
                      <m:t>u</m:t>
                    </m:r>
                  </m:e>
                  <m:sub>
                    <m:sSub>
                      <m:sSubPr>
                        <m:ctrlPr>
                          <w:rPr>
                            <w:rFonts w:ascii="Cambria Math" w:eastAsia="Cambria Math" w:hAnsi="Arial" w:cs="Arial"/>
                            <w:i/>
                            <w:sz w:val="20"/>
                            <w:szCs w:val="20"/>
                          </w:rPr>
                        </m:ctrlPr>
                      </m:sSubPr>
                      <m:e>
                        <m:r>
                          <w:rPr>
                            <w:rFonts w:ascii="Cambria Math" w:eastAsia="Cambria Math" w:hAnsi="Cambria Math" w:cs="Arial"/>
                            <w:sz w:val="20"/>
                            <w:szCs w:val="20"/>
                          </w:rPr>
                          <m:t>L</m:t>
                        </m:r>
                      </m:e>
                      <m:sub>
                        <m:r>
                          <w:rPr>
                            <w:rFonts w:ascii="Cambria Math" w:eastAsia="Cambria Math" w:hAnsi="Cambria Math" w:cs="Arial"/>
                            <w:sz w:val="20"/>
                            <w:szCs w:val="20"/>
                          </w:rPr>
                          <m:t>w</m:t>
                        </m:r>
                      </m:sub>
                    </m:sSub>
                  </m:sub>
                </m:sSub>
                <m:d>
                  <m:dPr>
                    <m:ctrlPr>
                      <w:rPr>
                        <w:rFonts w:ascii="Cambria Math" w:hAnsi="Arial" w:cs="Arial"/>
                        <w:sz w:val="20"/>
                        <w:szCs w:val="20"/>
                      </w:rPr>
                    </m:ctrlPr>
                  </m:dPr>
                  <m:e>
                    <m:r>
                      <w:rPr>
                        <w:rFonts w:ascii="Cambria Math" w:eastAsia="Cambria Math" w:hAnsi="Cambria Math" w:cs="Arial"/>
                        <w:sz w:val="20"/>
                        <w:szCs w:val="20"/>
                      </w:rPr>
                      <m:t>t</m:t>
                    </m:r>
                  </m:e>
                </m:d>
              </m:oMath>
            </m:oMathPara>
          </w:p>
        </w:tc>
        <w:tc>
          <w:tcPr>
            <w:tcW w:w="710" w:type="dxa"/>
            <w:tcBorders>
              <w:top w:val="none" w:sz="4" w:space="0" w:color="000000"/>
              <w:left w:val="none" w:sz="4" w:space="0" w:color="000000"/>
              <w:bottom w:val="none" w:sz="4" w:space="0" w:color="000000"/>
              <w:right w:val="none" w:sz="4" w:space="0" w:color="000000"/>
            </w:tcBorders>
          </w:tcPr>
          <w:p w14:paraId="57C44602" w14:textId="77777777" w:rsidR="003D7AFE" w:rsidRPr="003D7AFE" w:rsidRDefault="003D7AFE" w:rsidP="003D7AFE">
            <w:pPr>
              <w:pBdr>
                <w:top w:val="none" w:sz="4" w:space="0" w:color="000000"/>
                <w:left w:val="none" w:sz="4" w:space="0" w:color="000000"/>
                <w:bottom w:val="none" w:sz="4" w:space="0" w:color="000000"/>
                <w:right w:val="none" w:sz="4" w:space="0" w:color="000000"/>
              </w:pBdr>
              <w:spacing w:after="200" w:line="331" w:lineRule="auto"/>
              <w:rPr>
                <w:rFonts w:ascii="Arial" w:eastAsia="Arial" w:hAnsi="Arial" w:cs="Arial"/>
                <w:sz w:val="20"/>
                <w:szCs w:val="20"/>
              </w:rPr>
            </w:pPr>
            <w:r w:rsidRPr="003D7AFE">
              <w:rPr>
                <w:rFonts w:ascii="Arial" w:eastAsia="Arial" w:hAnsi="Arial" w:cs="Arial"/>
                <w:sz w:val="20"/>
                <w:szCs w:val="20"/>
              </w:rPr>
              <w:t>(2.7)</w:t>
            </w:r>
          </w:p>
        </w:tc>
      </w:tr>
    </w:tbl>
    <w:p w14:paraId="6C6D7AD2" w14:textId="77777777" w:rsidR="003D7AFE" w:rsidRPr="003D7AFE" w:rsidRDefault="003D7AFE" w:rsidP="003D7AFE">
      <w:pPr>
        <w:pBdr>
          <w:top w:val="none" w:sz="4" w:space="0" w:color="000000"/>
          <w:left w:val="none" w:sz="4" w:space="0" w:color="000000"/>
          <w:bottom w:val="none" w:sz="4" w:space="0" w:color="000000"/>
          <w:right w:val="none" w:sz="4" w:space="0" w:color="000000"/>
        </w:pBdr>
        <w:spacing w:line="331" w:lineRule="auto"/>
        <w:rPr>
          <w:rFonts w:ascii="Arial" w:eastAsia="Arial" w:hAnsi="Arial" w:cs="Arial"/>
          <w:color w:val="000000"/>
          <w:sz w:val="20"/>
          <w:szCs w:val="20"/>
        </w:rPr>
      </w:pPr>
      <w:r w:rsidRPr="003D7AFE">
        <w:rPr>
          <w:rFonts w:ascii="Arial" w:eastAsia="Arial" w:hAnsi="Arial" w:cs="Arial"/>
          <w:color w:val="000000"/>
          <w:sz w:val="20"/>
          <w:szCs w:val="20"/>
        </w:rPr>
        <w:t>gdzie:</w:t>
      </w:r>
    </w:p>
    <w:p w14:paraId="3F0DBE94" w14:textId="77777777" w:rsidR="003D7AFE" w:rsidRPr="003D7AFE" w:rsidRDefault="00BA5042" w:rsidP="003D7AFE">
      <w:pPr>
        <w:pBdr>
          <w:top w:val="none" w:sz="4" w:space="0" w:color="000000"/>
          <w:left w:val="none" w:sz="4" w:space="0" w:color="000000"/>
          <w:bottom w:val="none" w:sz="4" w:space="0" w:color="000000"/>
          <w:right w:val="none" w:sz="4" w:space="0" w:color="000000"/>
        </w:pBdr>
        <w:spacing w:line="331" w:lineRule="auto"/>
        <w:rPr>
          <w:rFonts w:ascii="Arial" w:eastAsia="Arial" w:hAnsi="Arial" w:cs="Arial"/>
          <w:color w:val="000000"/>
          <w:sz w:val="20"/>
          <w:szCs w:val="20"/>
        </w:rPr>
      </w:pPr>
      <m:oMath>
        <m:sSub>
          <m:sSubPr>
            <m:ctrlPr>
              <w:rPr>
                <w:rFonts w:ascii="Cambria Math" w:eastAsia="Cambria Math" w:hAnsi="Arial" w:cs="Arial"/>
                <w:i/>
                <w:sz w:val="20"/>
                <w:szCs w:val="20"/>
              </w:rPr>
            </m:ctrlPr>
          </m:sSubPr>
          <m:e>
            <m:r>
              <w:rPr>
                <w:rFonts w:ascii="Cambria Math" w:eastAsia="Cambria Math" w:hAnsi="Cambria Math" w:cs="Arial"/>
                <w:sz w:val="20"/>
                <w:szCs w:val="20"/>
              </w:rPr>
              <m:t>u</m:t>
            </m:r>
          </m:e>
          <m:sub>
            <m:r>
              <w:rPr>
                <w:rFonts w:ascii="Cambria Math" w:eastAsia="Cambria Math" w:hAnsi="Cambria Math" w:cs="Arial"/>
                <w:sz w:val="20"/>
                <w:szCs w:val="20"/>
              </w:rPr>
              <m:t>w</m:t>
            </m:r>
          </m:sub>
        </m:sSub>
      </m:oMath>
      <w:r w:rsidR="003D7AFE" w:rsidRPr="003D7AFE">
        <w:rPr>
          <w:rFonts w:ascii="Arial" w:hAnsi="Arial" w:cs="Arial"/>
          <w:sz w:val="20"/>
          <w:szCs w:val="20"/>
        </w:rPr>
        <w:t xml:space="preserve"> - napięcie podawane na uzwojenie wzbudzenia </w:t>
      </w:r>
      <m:oMath>
        <m:d>
          <m:dPr>
            <m:begChr m:val="["/>
            <m:endChr m:val="]"/>
            <m:ctrlPr>
              <w:rPr>
                <w:rFonts w:ascii="Cambria Math" w:eastAsia="Cambria Math" w:hAnsi="Arial" w:cs="Arial"/>
                <w:i/>
                <w:sz w:val="20"/>
                <w:szCs w:val="20"/>
              </w:rPr>
            </m:ctrlPr>
          </m:dPr>
          <m:e>
            <m:r>
              <w:rPr>
                <w:rFonts w:ascii="Cambria Math" w:eastAsia="Cambria Math" w:hAnsi="Cambria Math" w:cs="Arial"/>
                <w:sz w:val="20"/>
                <w:szCs w:val="20"/>
              </w:rPr>
              <m:t>V</m:t>
            </m:r>
          </m:e>
        </m:d>
      </m:oMath>
      <w:r w:rsidR="003D7AFE" w:rsidRPr="003D7AFE">
        <w:rPr>
          <w:rFonts w:ascii="Arial" w:hAnsi="Arial" w:cs="Arial"/>
          <w:sz w:val="20"/>
          <w:szCs w:val="20"/>
        </w:rPr>
        <w:t>,</w:t>
      </w:r>
    </w:p>
    <w:p w14:paraId="0D550A03" w14:textId="77777777" w:rsidR="003D7AFE" w:rsidRPr="003D7AFE" w:rsidRDefault="00BA5042" w:rsidP="003D7AFE">
      <w:pPr>
        <w:pBdr>
          <w:top w:val="none" w:sz="4" w:space="0" w:color="000000"/>
          <w:left w:val="none" w:sz="4" w:space="0" w:color="000000"/>
          <w:bottom w:val="none" w:sz="4" w:space="0" w:color="000000"/>
          <w:right w:val="none" w:sz="4" w:space="0" w:color="000000"/>
        </w:pBdr>
        <w:spacing w:line="331" w:lineRule="auto"/>
        <w:rPr>
          <w:rFonts w:ascii="Arial" w:hAnsi="Arial" w:cs="Arial"/>
          <w:sz w:val="20"/>
          <w:szCs w:val="20"/>
        </w:rPr>
      </w:pPr>
      <m:oMath>
        <m:sSub>
          <m:sSubPr>
            <m:ctrlPr>
              <w:rPr>
                <w:rFonts w:ascii="Cambria Math" w:eastAsia="Cambria Math" w:hAnsi="Arial" w:cs="Arial"/>
                <w:i/>
                <w:sz w:val="20"/>
                <w:szCs w:val="20"/>
              </w:rPr>
            </m:ctrlPr>
          </m:sSubPr>
          <m:e>
            <m:r>
              <w:rPr>
                <w:rFonts w:ascii="Cambria Math" w:eastAsia="Cambria Math" w:hAnsi="Cambria Math" w:cs="Arial"/>
                <w:sz w:val="20"/>
                <w:szCs w:val="20"/>
              </w:rPr>
              <m:t>u</m:t>
            </m:r>
          </m:e>
          <m:sub>
            <m:sSub>
              <m:sSubPr>
                <m:ctrlPr>
                  <w:rPr>
                    <w:rFonts w:ascii="Cambria Math" w:eastAsia="Cambria Math" w:hAnsi="Arial" w:cs="Arial"/>
                    <w:i/>
                    <w:sz w:val="20"/>
                    <w:szCs w:val="20"/>
                  </w:rPr>
                </m:ctrlPr>
              </m:sSubPr>
              <m:e>
                <m:r>
                  <w:rPr>
                    <w:rFonts w:ascii="Cambria Math" w:eastAsia="Cambria Math" w:hAnsi="Cambria Math" w:cs="Arial"/>
                    <w:sz w:val="20"/>
                    <w:szCs w:val="20"/>
                  </w:rPr>
                  <m:t>R</m:t>
                </m:r>
              </m:e>
              <m:sub>
                <m:r>
                  <w:rPr>
                    <w:rFonts w:ascii="Cambria Math" w:eastAsia="Cambria Math" w:hAnsi="Cambria Math" w:cs="Arial"/>
                    <w:sz w:val="20"/>
                    <w:szCs w:val="20"/>
                  </w:rPr>
                  <m:t>w</m:t>
                </m:r>
              </m:sub>
            </m:sSub>
          </m:sub>
        </m:sSub>
      </m:oMath>
      <w:r w:rsidR="003D7AFE" w:rsidRPr="003D7AFE">
        <w:rPr>
          <w:rFonts w:ascii="Arial" w:hAnsi="Arial" w:cs="Arial"/>
          <w:sz w:val="20"/>
          <w:szCs w:val="20"/>
        </w:rPr>
        <w:t xml:space="preserve"> - napięcie na rezystancji uzwojenia wzbudzenia </w:t>
      </w:r>
      <m:oMath>
        <m:d>
          <m:dPr>
            <m:begChr m:val="["/>
            <m:endChr m:val="]"/>
            <m:ctrlPr>
              <w:rPr>
                <w:rFonts w:ascii="Cambria Math" w:eastAsia="Cambria Math" w:hAnsi="Arial" w:cs="Arial"/>
                <w:i/>
                <w:sz w:val="20"/>
                <w:szCs w:val="20"/>
              </w:rPr>
            </m:ctrlPr>
          </m:dPr>
          <m:e>
            <m:r>
              <w:rPr>
                <w:rFonts w:ascii="Cambria Math" w:eastAsia="Cambria Math" w:hAnsi="Cambria Math" w:cs="Arial"/>
                <w:sz w:val="20"/>
                <w:szCs w:val="20"/>
              </w:rPr>
              <m:t>V</m:t>
            </m:r>
          </m:e>
        </m:d>
      </m:oMath>
      <w:r w:rsidR="003D7AFE" w:rsidRPr="003D7AFE">
        <w:rPr>
          <w:rFonts w:ascii="Arial" w:hAnsi="Arial" w:cs="Arial"/>
          <w:sz w:val="20"/>
          <w:szCs w:val="20"/>
        </w:rPr>
        <w:t>,</w:t>
      </w:r>
    </w:p>
    <w:p w14:paraId="126DCB31" w14:textId="77777777" w:rsidR="00D02AAF" w:rsidRDefault="00BA5042" w:rsidP="003D7AFE">
      <w:pPr>
        <w:pBdr>
          <w:top w:val="none" w:sz="4" w:space="0" w:color="000000"/>
          <w:left w:val="none" w:sz="4" w:space="0" w:color="000000"/>
          <w:bottom w:val="none" w:sz="4" w:space="0" w:color="000000"/>
          <w:right w:val="none" w:sz="4" w:space="0" w:color="000000"/>
        </w:pBdr>
        <w:spacing w:line="331" w:lineRule="auto"/>
        <w:rPr>
          <w:rFonts w:ascii="Arial" w:hAnsi="Arial" w:cs="Arial"/>
          <w:sz w:val="20"/>
          <w:szCs w:val="20"/>
        </w:rPr>
      </w:pPr>
      <m:oMath>
        <m:sSub>
          <m:sSubPr>
            <m:ctrlPr>
              <w:rPr>
                <w:rFonts w:ascii="Cambria Math" w:eastAsia="Cambria Math" w:hAnsi="Arial" w:cs="Arial"/>
                <w:i/>
                <w:sz w:val="20"/>
                <w:szCs w:val="20"/>
              </w:rPr>
            </m:ctrlPr>
          </m:sSubPr>
          <m:e>
            <m:r>
              <w:rPr>
                <w:rFonts w:ascii="Cambria Math" w:eastAsia="Cambria Math" w:hAnsi="Cambria Math" w:cs="Arial"/>
                <w:sz w:val="20"/>
                <w:szCs w:val="20"/>
              </w:rPr>
              <m:t>u</m:t>
            </m:r>
          </m:e>
          <m:sub>
            <m:sSub>
              <m:sSubPr>
                <m:ctrlPr>
                  <w:rPr>
                    <w:rFonts w:ascii="Cambria Math" w:eastAsia="Cambria Math" w:hAnsi="Arial" w:cs="Arial"/>
                    <w:i/>
                    <w:sz w:val="20"/>
                    <w:szCs w:val="20"/>
                  </w:rPr>
                </m:ctrlPr>
              </m:sSubPr>
              <m:e>
                <m:r>
                  <w:rPr>
                    <w:rFonts w:ascii="Cambria Math" w:eastAsia="Cambria Math" w:hAnsi="Cambria Math" w:cs="Arial"/>
                    <w:sz w:val="20"/>
                    <w:szCs w:val="20"/>
                  </w:rPr>
                  <m:t>L</m:t>
                </m:r>
              </m:e>
              <m:sub>
                <m:r>
                  <w:rPr>
                    <w:rFonts w:ascii="Cambria Math" w:eastAsia="Cambria Math" w:hAnsi="Cambria Math" w:cs="Arial"/>
                    <w:sz w:val="20"/>
                    <w:szCs w:val="20"/>
                  </w:rPr>
                  <m:t>w</m:t>
                </m:r>
              </m:sub>
            </m:sSub>
          </m:sub>
        </m:sSub>
      </m:oMath>
      <w:r w:rsidR="003D7AFE" w:rsidRPr="003D7AFE">
        <w:rPr>
          <w:rFonts w:ascii="Arial" w:hAnsi="Arial" w:cs="Arial"/>
          <w:sz w:val="20"/>
          <w:szCs w:val="20"/>
        </w:rPr>
        <w:t xml:space="preserve"> - napięcie na indukcyjności uzwojenia wzbudzenia </w:t>
      </w:r>
      <m:oMath>
        <m:d>
          <m:dPr>
            <m:begChr m:val="["/>
            <m:endChr m:val="]"/>
            <m:ctrlPr>
              <w:rPr>
                <w:rFonts w:ascii="Cambria Math" w:eastAsia="Cambria Math" w:hAnsi="Arial" w:cs="Arial"/>
                <w:i/>
                <w:sz w:val="20"/>
                <w:szCs w:val="20"/>
              </w:rPr>
            </m:ctrlPr>
          </m:dPr>
          <m:e>
            <m:r>
              <w:rPr>
                <w:rFonts w:ascii="Cambria Math" w:eastAsia="Cambria Math" w:hAnsi="Cambria Math" w:cs="Arial"/>
                <w:sz w:val="20"/>
                <w:szCs w:val="20"/>
              </w:rPr>
              <m:t>V</m:t>
            </m:r>
          </m:e>
        </m:d>
      </m:oMath>
      <w:r w:rsidR="003D7AFE" w:rsidRPr="003D7AFE">
        <w:rPr>
          <w:rFonts w:ascii="Arial" w:hAnsi="Arial" w:cs="Arial"/>
          <w:sz w:val="20"/>
          <w:szCs w:val="20"/>
        </w:rPr>
        <w:t>.</w:t>
      </w:r>
    </w:p>
    <w:p w14:paraId="1918CFD3" w14:textId="77777777" w:rsidR="00D02AAF" w:rsidRDefault="00D02AAF">
      <w:pPr>
        <w:rPr>
          <w:rFonts w:ascii="Arial" w:hAnsi="Arial" w:cs="Arial"/>
          <w:sz w:val="20"/>
          <w:szCs w:val="20"/>
        </w:rPr>
      </w:pPr>
      <w:r>
        <w:rPr>
          <w:rFonts w:ascii="Arial" w:hAnsi="Arial" w:cs="Arial"/>
          <w:sz w:val="20"/>
          <w:szCs w:val="20"/>
        </w:rPr>
        <w:br w:type="page"/>
      </w:r>
    </w:p>
    <w:p w14:paraId="67E98DE5" w14:textId="01BED939" w:rsidR="003D7AFE" w:rsidRPr="003D7AFE" w:rsidRDefault="003D7AFE" w:rsidP="00C158E5">
      <w:pPr>
        <w:pBdr>
          <w:top w:val="none" w:sz="4" w:space="0" w:color="000000"/>
          <w:left w:val="none" w:sz="4" w:space="0" w:color="000000"/>
          <w:bottom w:val="none" w:sz="4" w:space="0" w:color="000000"/>
          <w:right w:val="none" w:sz="4" w:space="0" w:color="000000"/>
        </w:pBdr>
        <w:spacing w:line="331" w:lineRule="auto"/>
        <w:jc w:val="both"/>
        <w:rPr>
          <w:rFonts w:ascii="Arial" w:eastAsia="Arial" w:hAnsi="Arial" w:cs="Arial"/>
          <w:color w:val="000000"/>
          <w:sz w:val="20"/>
          <w:szCs w:val="20"/>
        </w:rPr>
        <w:pPrChange w:id="88" w:author="RP" w:date="2025-01-31T11:20:00Z">
          <w:pPr>
            <w:pBdr>
              <w:top w:val="none" w:sz="4" w:space="0" w:color="000000"/>
              <w:left w:val="none" w:sz="4" w:space="0" w:color="000000"/>
              <w:bottom w:val="none" w:sz="4" w:space="0" w:color="000000"/>
              <w:right w:val="none" w:sz="4" w:space="0" w:color="000000"/>
            </w:pBdr>
            <w:spacing w:line="331" w:lineRule="auto"/>
          </w:pPr>
        </w:pPrChange>
      </w:pPr>
      <w:bookmarkStart w:id="89" w:name="_Toc189206108"/>
      <w:del w:id="90" w:author="RP" w:date="2025-01-31T11:20:00Z">
        <w:r w:rsidRPr="003D7AFE" w:rsidDel="00C158E5">
          <w:rPr>
            <w:rStyle w:val="Nagwek2Znak"/>
            <w:rFonts w:ascii="Arial" w:eastAsia="Arial" w:hAnsi="Arial" w:cs="Arial"/>
            <w:sz w:val="20"/>
            <w:szCs w:val="20"/>
          </w:rPr>
          <w:lastRenderedPageBreak/>
          <w:delText>2.2 Wyprowadzenie modelu</w:delText>
        </w:r>
        <w:bookmarkEnd w:id="89"/>
        <w:r w:rsidRPr="003D7AFE" w:rsidDel="00C158E5">
          <w:rPr>
            <w:rFonts w:ascii="Arial" w:eastAsia="Arial" w:hAnsi="Arial" w:cs="Arial"/>
            <w:b/>
            <w:color w:val="000000"/>
          </w:rPr>
          <w:delText xml:space="preserve"> </w:delText>
        </w:r>
        <w:r w:rsidRPr="003D7AFE" w:rsidDel="00C158E5">
          <w:rPr>
            <w:rFonts w:ascii="Arial" w:eastAsia="Arial" w:hAnsi="Arial" w:cs="Arial"/>
            <w:color w:val="000000"/>
          </w:rPr>
          <w:br/>
        </w:r>
      </w:del>
      <w:r w:rsidRPr="003D7AFE">
        <w:rPr>
          <w:rFonts w:ascii="Arial" w:eastAsia="Arial" w:hAnsi="Arial" w:cs="Arial"/>
          <w:color w:val="000000"/>
        </w:rPr>
        <w:br/>
      </w:r>
      <w:r w:rsidRPr="003D7AFE">
        <w:rPr>
          <w:rFonts w:ascii="Arial" w:eastAsia="Arial" w:hAnsi="Arial" w:cs="Arial"/>
          <w:color w:val="000000"/>
          <w:sz w:val="20"/>
          <w:szCs w:val="20"/>
        </w:rPr>
        <w:t xml:space="preserve">Do uzyskania modelu obcowzbudnego silnika prądu stałego trzeba wyprowadzić równania każdego z trzech podsystemów z praw opisujących ich ruch. </w:t>
      </w:r>
    </w:p>
    <w:p w14:paraId="45C4BB79" w14:textId="77777777" w:rsidR="00C158E5" w:rsidRDefault="003D7AFE" w:rsidP="00C158E5">
      <w:pPr>
        <w:pBdr>
          <w:top w:val="none" w:sz="4" w:space="0" w:color="000000"/>
          <w:left w:val="none" w:sz="4" w:space="0" w:color="000000"/>
          <w:bottom w:val="none" w:sz="4" w:space="0" w:color="000000"/>
          <w:right w:val="none" w:sz="4" w:space="0" w:color="000000"/>
        </w:pBdr>
        <w:spacing w:line="331" w:lineRule="auto"/>
        <w:jc w:val="both"/>
        <w:rPr>
          <w:ins w:id="91" w:author="RP" w:date="2025-01-31T11:20:00Z"/>
          <w:rFonts w:ascii="Arial" w:hAnsi="Arial" w:cs="Arial"/>
          <w:sz w:val="20"/>
          <w:szCs w:val="20"/>
        </w:rPr>
        <w:pPrChange w:id="92" w:author="RP" w:date="2025-01-31T11:20:00Z">
          <w:pPr>
            <w:pBdr>
              <w:top w:val="none" w:sz="4" w:space="0" w:color="000000"/>
              <w:left w:val="none" w:sz="4" w:space="0" w:color="000000"/>
              <w:bottom w:val="none" w:sz="4" w:space="0" w:color="000000"/>
              <w:right w:val="none" w:sz="4" w:space="0" w:color="000000"/>
            </w:pBdr>
            <w:spacing w:line="331" w:lineRule="auto"/>
          </w:pPr>
        </w:pPrChange>
      </w:pPr>
      <w:r w:rsidRPr="003D7AFE">
        <w:rPr>
          <w:rFonts w:ascii="Arial" w:eastAsia="Arial" w:hAnsi="Arial" w:cs="Arial"/>
          <w:color w:val="000000"/>
          <w:sz w:val="20"/>
          <w:szCs w:val="20"/>
        </w:rPr>
        <w:t xml:space="preserve">Do prawa opisującego podsystem mechaniczny należy wprowadzić zależności wiążące: moment napędowy </w:t>
      </w:r>
      <w:r w:rsidRPr="003D7AFE">
        <w:rPr>
          <w:rFonts w:ascii="Arial" w:hAnsi="Arial" w:cs="Arial"/>
          <w:sz w:val="20"/>
          <w:szCs w:val="20"/>
        </w:rPr>
        <w:t>działający na wał silnika</w:t>
      </w:r>
      <w:r w:rsidRPr="003D7AFE">
        <w:rPr>
          <w:rFonts w:ascii="Arial" w:eastAsia="Arial" w:hAnsi="Arial" w:cs="Arial"/>
          <w:color w:val="000000"/>
          <w:sz w:val="20"/>
          <w:szCs w:val="20"/>
        </w:rPr>
        <w:t xml:space="preserve">, moment oporowy </w:t>
      </w:r>
      <w:r w:rsidRPr="003D7AFE">
        <w:rPr>
          <w:rFonts w:ascii="Arial" w:hAnsi="Arial" w:cs="Arial"/>
          <w:sz w:val="20"/>
          <w:szCs w:val="20"/>
        </w:rPr>
        <w:t>działający na wał silnika oraz strumień magnetyczny obwodu wzbudzenia.</w:t>
      </w:r>
    </w:p>
    <w:p w14:paraId="05F56588" w14:textId="11A017FB" w:rsidR="003D7AFE" w:rsidRPr="003D7AFE" w:rsidRDefault="003D7AFE" w:rsidP="00C158E5">
      <w:pPr>
        <w:pBdr>
          <w:top w:val="none" w:sz="4" w:space="0" w:color="000000"/>
          <w:left w:val="none" w:sz="4" w:space="0" w:color="000000"/>
          <w:bottom w:val="none" w:sz="4" w:space="0" w:color="000000"/>
          <w:right w:val="none" w:sz="4" w:space="0" w:color="000000"/>
        </w:pBdr>
        <w:spacing w:line="331" w:lineRule="auto"/>
        <w:jc w:val="both"/>
        <w:rPr>
          <w:rFonts w:ascii="Arial" w:hAnsi="Arial" w:cs="Arial"/>
          <w:sz w:val="20"/>
          <w:szCs w:val="20"/>
        </w:rPr>
        <w:pPrChange w:id="93" w:author="RP" w:date="2025-01-31T11:20:00Z">
          <w:pPr>
            <w:pBdr>
              <w:top w:val="none" w:sz="4" w:space="0" w:color="000000"/>
              <w:left w:val="none" w:sz="4" w:space="0" w:color="000000"/>
              <w:bottom w:val="none" w:sz="4" w:space="0" w:color="000000"/>
              <w:right w:val="none" w:sz="4" w:space="0" w:color="000000"/>
            </w:pBdr>
            <w:spacing w:line="331" w:lineRule="auto"/>
          </w:pPr>
        </w:pPrChange>
      </w:pPr>
      <w:r w:rsidRPr="003D7AFE">
        <w:rPr>
          <w:rFonts w:ascii="Arial" w:hAnsi="Arial" w:cs="Arial"/>
          <w:sz w:val="20"/>
          <w:szCs w:val="20"/>
        </w:rPr>
        <w:t xml:space="preserve"> </w:t>
      </w:r>
      <w:r w:rsidRPr="003D7AFE">
        <w:rPr>
          <w:rFonts w:ascii="Arial" w:hAnsi="Arial" w:cs="Arial"/>
          <w:sz w:val="20"/>
          <w:szCs w:val="20"/>
        </w:rPr>
        <w:br/>
        <w:t xml:space="preserve">Moment napędowy działający na wał silnika maszyny elektrycznej jest wyrażony </w:t>
      </w:r>
      <w:r w:rsidRPr="006A0D53">
        <w:rPr>
          <w:rFonts w:ascii="Arial" w:hAnsi="Arial" w:cs="Arial"/>
          <w:sz w:val="20"/>
          <w:szCs w:val="20"/>
        </w:rPr>
        <w:t>wzorem</w:t>
      </w:r>
      <w:r w:rsidR="00A609C4" w:rsidRPr="006A0D53">
        <w:rPr>
          <w:rFonts w:ascii="Arial" w:hAnsi="Arial" w:cs="Arial"/>
          <w:sz w:val="20"/>
          <w:szCs w:val="20"/>
        </w:rPr>
        <w:t xml:space="preserve"> </w:t>
      </w:r>
      <w:r w:rsidR="00A609C4" w:rsidRPr="006A0D53">
        <w:rPr>
          <w:rFonts w:ascii="Arial" w:eastAsia="Arial" w:hAnsi="Arial" w:cs="Arial"/>
          <w:sz w:val="20"/>
          <w:szCs w:val="20"/>
        </w:rPr>
        <w:t>[</w:t>
      </w:r>
      <w:r w:rsidR="006A0D53" w:rsidRPr="006A0D53">
        <w:rPr>
          <w:rFonts w:ascii="Arial" w:eastAsia="Arial" w:hAnsi="Arial" w:cs="Arial"/>
          <w:sz w:val="20"/>
          <w:szCs w:val="20"/>
        </w:rPr>
        <w:t>3</w:t>
      </w:r>
      <w:r w:rsidR="00A609C4" w:rsidRPr="006A0D53">
        <w:rPr>
          <w:rFonts w:ascii="Arial" w:eastAsia="Arial" w:hAnsi="Arial" w:cs="Arial"/>
          <w:sz w:val="20"/>
          <w:szCs w:val="20"/>
        </w:rPr>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709"/>
      </w:tblGrid>
      <w:tr w:rsidR="003D7AFE" w:rsidRPr="003D7AFE" w14:paraId="3EACB3D0" w14:textId="77777777" w:rsidTr="009B6D1C">
        <w:tc>
          <w:tcPr>
            <w:tcW w:w="8613" w:type="dxa"/>
          </w:tcPr>
          <w:bookmarkStart w:id="94" w:name="_Hlk189198220"/>
          <w:p w14:paraId="3244D5FE" w14:textId="77777777" w:rsidR="003D7AFE" w:rsidRPr="003D7AFE" w:rsidRDefault="00BA5042" w:rsidP="003D7AFE">
            <w:pPr>
              <w:pBdr>
                <w:top w:val="none" w:sz="4" w:space="0" w:color="000000"/>
                <w:left w:val="none" w:sz="4" w:space="0" w:color="000000"/>
                <w:bottom w:val="none" w:sz="4" w:space="0" w:color="000000"/>
                <w:right w:val="none" w:sz="4" w:space="0" w:color="000000"/>
              </w:pBdr>
              <w:spacing w:line="331" w:lineRule="auto"/>
              <w:jc w:val="center"/>
              <w:rPr>
                <w:rFonts w:ascii="Arial" w:eastAsia="Arial" w:hAnsi="Arial" w:cs="Arial"/>
                <w:sz w:val="20"/>
                <w:szCs w:val="20"/>
              </w:rPr>
            </w:pPr>
            <m:oMath>
              <m:sSub>
                <m:sSubPr>
                  <m:ctrlPr>
                    <w:rPr>
                      <w:rFonts w:ascii="Cambria Math" w:eastAsia="Cambria Math" w:hAnsi="Arial" w:cs="Arial"/>
                      <w:i/>
                      <w:sz w:val="20"/>
                      <w:szCs w:val="20"/>
                    </w:rPr>
                  </m:ctrlPr>
                </m:sSubPr>
                <m:e>
                  <m:r>
                    <w:rPr>
                      <w:rFonts w:ascii="Cambria Math" w:eastAsia="Cambria Math" w:hAnsi="Cambria Math" w:cs="Arial"/>
                      <w:sz w:val="20"/>
                      <w:szCs w:val="20"/>
                    </w:rPr>
                    <m:t>M</m:t>
                  </m:r>
                </m:e>
                <m:sub>
                  <m:r>
                    <w:rPr>
                      <w:rFonts w:ascii="Cambria Math" w:eastAsia="Cambria Math" w:hAnsi="Cambria Math" w:cs="Arial"/>
                      <w:sz w:val="20"/>
                      <w:szCs w:val="20"/>
                    </w:rPr>
                    <m:t>n</m:t>
                  </m:r>
                </m:sub>
              </m:sSub>
              <m:d>
                <m:dPr>
                  <m:ctrlPr>
                    <w:rPr>
                      <w:rFonts w:ascii="Cambria Math" w:hAnsi="Arial" w:cs="Arial"/>
                      <w:sz w:val="20"/>
                      <w:szCs w:val="20"/>
                    </w:rPr>
                  </m:ctrlPr>
                </m:dPr>
                <m:e>
                  <m:r>
                    <w:rPr>
                      <w:rFonts w:ascii="Cambria Math" w:eastAsia="Cambria Math" w:hAnsi="Cambria Math" w:cs="Arial"/>
                      <w:sz w:val="20"/>
                      <w:szCs w:val="20"/>
                    </w:rPr>
                    <m:t>t</m:t>
                  </m:r>
                </m:e>
              </m:d>
              <m:r>
                <w:rPr>
                  <w:rFonts w:ascii="Cambria Math" w:eastAsia="Cambria Math" w:hAnsi="Arial" w:cs="Arial"/>
                  <w:sz w:val="20"/>
                  <w:szCs w:val="20"/>
                </w:rPr>
                <m:t>=</m:t>
              </m:r>
              <m:sSub>
                <m:sSubPr>
                  <m:ctrlPr>
                    <w:rPr>
                      <w:rFonts w:ascii="Cambria Math" w:eastAsia="Cambria Math" w:hAnsi="Arial" w:cs="Arial"/>
                      <w:i/>
                      <w:sz w:val="20"/>
                      <w:szCs w:val="20"/>
                    </w:rPr>
                  </m:ctrlPr>
                </m:sSubPr>
                <m:e>
                  <m:r>
                    <w:rPr>
                      <w:rFonts w:ascii="Cambria Math" w:eastAsia="Cambria Math" w:hAnsi="Cambria Math" w:cs="Arial"/>
                      <w:sz w:val="20"/>
                      <w:szCs w:val="20"/>
                    </w:rPr>
                    <m:t>c</m:t>
                  </m:r>
                </m:e>
                <m:sub>
                  <m:r>
                    <w:rPr>
                      <w:rFonts w:ascii="Cambria Math" w:eastAsia="Cambria Math" w:hAnsi="Cambria Math" w:cs="Arial"/>
                      <w:sz w:val="20"/>
                      <w:szCs w:val="20"/>
                    </w:rPr>
                    <m:t>M</m:t>
                  </m:r>
                </m:sub>
              </m:sSub>
              <m:r>
                <w:rPr>
                  <w:rFonts w:ascii="Arial" w:eastAsia="Cambria Math" w:hAnsi="Arial" w:cs="Arial"/>
                  <w:sz w:val="20"/>
                  <w:szCs w:val="20"/>
                </w:rPr>
                <m:t>∙</m:t>
              </m:r>
              <m:sSub>
                <m:sSubPr>
                  <m:ctrlPr>
                    <w:rPr>
                      <w:rFonts w:ascii="Cambria Math" w:eastAsia="Arial" w:hAnsi="Arial" w:cs="Arial"/>
                      <w:color w:val="202122"/>
                      <w:sz w:val="20"/>
                      <w:szCs w:val="20"/>
                    </w:rPr>
                  </m:ctrlPr>
                </m:sSubPr>
                <m:e>
                  <m:r>
                    <m:rPr>
                      <m:sty m:val="p"/>
                    </m:rPr>
                    <w:rPr>
                      <w:rFonts w:ascii="Arial" w:eastAsia="Arial" w:hAnsi="Arial" w:cs="Arial"/>
                      <w:color w:val="202122"/>
                      <w:sz w:val="20"/>
                      <w:szCs w:val="20"/>
                    </w:rPr>
                    <m:t>Φ</m:t>
                  </m:r>
                </m:e>
                <m:sub>
                  <m:r>
                    <m:rPr>
                      <m:sty m:val="p"/>
                    </m:rPr>
                    <w:rPr>
                      <w:rFonts w:ascii="Cambria Math" w:eastAsia="Arial" w:hAnsi="Arial" w:cs="Arial"/>
                      <w:color w:val="202122"/>
                      <w:sz w:val="20"/>
                      <w:szCs w:val="20"/>
                    </w:rPr>
                    <m:t>w</m:t>
                  </m:r>
                </m:sub>
              </m:sSub>
              <m:d>
                <m:dPr>
                  <m:ctrlPr>
                    <w:rPr>
                      <w:rFonts w:ascii="Cambria Math" w:hAnsi="Arial" w:cs="Arial"/>
                      <w:sz w:val="20"/>
                      <w:szCs w:val="20"/>
                    </w:rPr>
                  </m:ctrlPr>
                </m:dPr>
                <m:e>
                  <m:r>
                    <w:rPr>
                      <w:rFonts w:ascii="Cambria Math" w:eastAsia="Cambria Math" w:hAnsi="Cambria Math" w:cs="Arial"/>
                      <w:sz w:val="20"/>
                      <w:szCs w:val="20"/>
                    </w:rPr>
                    <m:t>t</m:t>
                  </m:r>
                </m:e>
              </m:d>
              <m:r>
                <w:rPr>
                  <w:rFonts w:ascii="Arial" w:eastAsia="Cambria Math" w:hAnsi="Arial" w:cs="Arial"/>
                  <w:sz w:val="20"/>
                  <w:szCs w:val="20"/>
                </w:rPr>
                <m:t>∙</m:t>
              </m:r>
              <m:sSub>
                <m:sSubPr>
                  <m:ctrlPr>
                    <w:rPr>
                      <w:rFonts w:ascii="Cambria Math" w:eastAsia="Arial" w:hAnsi="Arial" w:cs="Arial"/>
                      <w:color w:val="202122"/>
                      <w:sz w:val="20"/>
                      <w:szCs w:val="20"/>
                    </w:rPr>
                  </m:ctrlPr>
                </m:sSubPr>
                <m:e>
                  <m:r>
                    <m:rPr>
                      <m:sty m:val="p"/>
                    </m:rPr>
                    <w:rPr>
                      <w:rFonts w:ascii="Cambria Math" w:eastAsia="Arial" w:hAnsi="Arial" w:cs="Arial"/>
                      <w:color w:val="202122"/>
                      <w:sz w:val="20"/>
                      <w:szCs w:val="20"/>
                    </w:rPr>
                    <m:t>i</m:t>
                  </m:r>
                </m:e>
                <m:sub>
                  <m:r>
                    <m:rPr>
                      <m:sty m:val="p"/>
                    </m:rPr>
                    <w:rPr>
                      <w:rFonts w:ascii="Cambria Math" w:eastAsia="Arial" w:hAnsi="Arial" w:cs="Arial"/>
                      <w:color w:val="202122"/>
                      <w:sz w:val="20"/>
                      <w:szCs w:val="20"/>
                    </w:rPr>
                    <m:t>t</m:t>
                  </m:r>
                </m:sub>
              </m:sSub>
              <m:d>
                <m:dPr>
                  <m:ctrlPr>
                    <w:rPr>
                      <w:rFonts w:ascii="Cambria Math" w:hAnsi="Arial" w:cs="Arial"/>
                      <w:sz w:val="20"/>
                      <w:szCs w:val="20"/>
                    </w:rPr>
                  </m:ctrlPr>
                </m:dPr>
                <m:e>
                  <m:r>
                    <w:rPr>
                      <w:rFonts w:ascii="Cambria Math" w:eastAsia="Cambria Math" w:hAnsi="Cambria Math" w:cs="Arial"/>
                      <w:sz w:val="20"/>
                      <w:szCs w:val="20"/>
                    </w:rPr>
                    <m:t>t</m:t>
                  </m:r>
                </m:e>
              </m:d>
            </m:oMath>
            <w:r w:rsidR="003D7AFE" w:rsidRPr="003D7AFE">
              <w:rPr>
                <w:rFonts w:ascii="Arial" w:eastAsia="Arial" w:hAnsi="Arial" w:cs="Arial"/>
                <w:sz w:val="20"/>
                <w:szCs w:val="20"/>
              </w:rPr>
              <w:t>,</w:t>
            </w:r>
          </w:p>
        </w:tc>
        <w:tc>
          <w:tcPr>
            <w:tcW w:w="709" w:type="dxa"/>
          </w:tcPr>
          <w:p w14:paraId="15D244F9" w14:textId="77777777" w:rsidR="003D7AFE" w:rsidRPr="003D7AFE" w:rsidRDefault="003D7AFE" w:rsidP="003D7AFE">
            <w:pPr>
              <w:spacing w:line="331" w:lineRule="auto"/>
              <w:jc w:val="center"/>
              <w:rPr>
                <w:rFonts w:ascii="Arial" w:hAnsi="Arial" w:cs="Arial"/>
                <w:sz w:val="20"/>
                <w:szCs w:val="20"/>
              </w:rPr>
            </w:pPr>
            <w:r w:rsidRPr="003D7AFE">
              <w:rPr>
                <w:rFonts w:ascii="Arial" w:hAnsi="Arial" w:cs="Arial"/>
                <w:sz w:val="20"/>
                <w:szCs w:val="20"/>
              </w:rPr>
              <w:t>(2.8)</w:t>
            </w:r>
          </w:p>
        </w:tc>
      </w:tr>
    </w:tbl>
    <w:bookmarkEnd w:id="94"/>
    <w:p w14:paraId="027B049D" w14:textId="77777777" w:rsidR="003D7AFE" w:rsidRPr="003D7AFE" w:rsidRDefault="003D7AFE" w:rsidP="003D7AFE">
      <w:pPr>
        <w:pBdr>
          <w:top w:val="none" w:sz="4" w:space="0" w:color="000000"/>
          <w:left w:val="none" w:sz="4" w:space="0" w:color="000000"/>
          <w:bottom w:val="none" w:sz="4" w:space="0" w:color="000000"/>
          <w:right w:val="none" w:sz="4" w:space="0" w:color="000000"/>
        </w:pBdr>
        <w:spacing w:line="331" w:lineRule="auto"/>
        <w:rPr>
          <w:rFonts w:ascii="Arial" w:eastAsiaTheme="minorEastAsia" w:hAnsi="Arial" w:cs="Arial"/>
          <w:sz w:val="20"/>
          <w:szCs w:val="20"/>
        </w:rPr>
      </w:pPr>
      <w:r w:rsidRPr="003D7AFE">
        <w:rPr>
          <w:rFonts w:ascii="Arial" w:eastAsia="Arial" w:hAnsi="Arial" w:cs="Arial"/>
          <w:sz w:val="20"/>
          <w:szCs w:val="20"/>
        </w:rPr>
        <w:t>gdzie:</w:t>
      </w:r>
    </w:p>
    <w:p w14:paraId="446CAA8A" w14:textId="77777777" w:rsidR="003D7AFE" w:rsidRPr="003D7AFE" w:rsidRDefault="00BA5042" w:rsidP="003D7AFE">
      <w:pPr>
        <w:pBdr>
          <w:top w:val="none" w:sz="4" w:space="0" w:color="000000"/>
          <w:left w:val="none" w:sz="4" w:space="0" w:color="000000"/>
          <w:bottom w:val="none" w:sz="4" w:space="0" w:color="000000"/>
          <w:right w:val="none" w:sz="4" w:space="0" w:color="000000"/>
        </w:pBdr>
        <w:spacing w:line="331" w:lineRule="auto"/>
        <w:rPr>
          <w:rFonts w:ascii="Arial" w:eastAsiaTheme="minorEastAsia" w:hAnsi="Arial" w:cs="Arial"/>
          <w:sz w:val="20"/>
          <w:szCs w:val="20"/>
        </w:rPr>
      </w:pPr>
      <m:oMath>
        <m:sSub>
          <m:sSubPr>
            <m:ctrlPr>
              <w:rPr>
                <w:rFonts w:ascii="Cambria Math" w:eastAsia="Cambria Math" w:hAnsi="Arial" w:cs="Arial"/>
                <w:i/>
                <w:sz w:val="20"/>
                <w:szCs w:val="20"/>
              </w:rPr>
            </m:ctrlPr>
          </m:sSubPr>
          <m:e>
            <m:r>
              <w:rPr>
                <w:rFonts w:ascii="Cambria Math" w:eastAsia="Cambria Math" w:hAnsi="Cambria Math" w:cs="Arial"/>
                <w:sz w:val="20"/>
                <w:szCs w:val="20"/>
              </w:rPr>
              <m:t>c</m:t>
            </m:r>
          </m:e>
          <m:sub>
            <m:r>
              <w:rPr>
                <w:rFonts w:ascii="Cambria Math" w:eastAsia="Cambria Math" w:hAnsi="Cambria Math" w:cs="Arial"/>
                <w:sz w:val="20"/>
                <w:szCs w:val="20"/>
              </w:rPr>
              <m:t>M</m:t>
            </m:r>
          </m:sub>
        </m:sSub>
      </m:oMath>
      <w:r w:rsidR="003D7AFE" w:rsidRPr="003D7AFE">
        <w:rPr>
          <w:rFonts w:ascii="Arial" w:eastAsia="Arial" w:hAnsi="Arial" w:cs="Arial"/>
          <w:sz w:val="20"/>
          <w:szCs w:val="20"/>
        </w:rPr>
        <w:t xml:space="preserve"> - </w:t>
      </w:r>
      <w:r w:rsidR="00864947">
        <w:rPr>
          <w:rFonts w:ascii="Arial" w:hAnsi="Arial" w:cs="Arial"/>
          <w:sz w:val="20"/>
          <w:szCs w:val="20"/>
        </w:rPr>
        <w:t>stała mechaniczna</w:t>
      </w:r>
      <w:r w:rsidR="00864947">
        <w:rPr>
          <w:rFonts w:ascii="Arial" w:eastAsiaTheme="minorEastAsia" w:hAnsi="Arial" w:cs="Arial"/>
          <w:sz w:val="20"/>
          <w:szCs w:val="20"/>
        </w:rPr>
        <w:t xml:space="preserve"> </w:t>
      </w:r>
      <m:oMath>
        <m:d>
          <m:dPr>
            <m:begChr m:val="["/>
            <m:endChr m:val="]"/>
            <m:ctrlPr>
              <w:rPr>
                <w:rFonts w:ascii="Cambria Math" w:hAnsi="Arial" w:cs="Arial"/>
                <w:i/>
                <w:sz w:val="20"/>
                <w:szCs w:val="20"/>
              </w:rPr>
            </m:ctrlPr>
          </m:dPr>
          <m:e>
            <m:f>
              <m:fPr>
                <m:ctrlPr>
                  <w:rPr>
                    <w:rFonts w:ascii="Cambria Math" w:hAnsi="Cambria Math" w:cs="Arial"/>
                    <w:i/>
                    <w:sz w:val="20"/>
                    <w:szCs w:val="20"/>
                  </w:rPr>
                </m:ctrlPr>
              </m:fPr>
              <m:num>
                <m:r>
                  <w:rPr>
                    <w:rFonts w:ascii="Cambria Math" w:hAnsi="Cambria Math" w:cs="Arial"/>
                    <w:sz w:val="20"/>
                    <w:szCs w:val="20"/>
                  </w:rPr>
                  <m:t>N∙m</m:t>
                </m:r>
              </m:num>
              <m:den>
                <m:r>
                  <w:rPr>
                    <w:rFonts w:ascii="Cambria Math" w:hAnsi="Cambria Math" w:cs="Arial"/>
                    <w:sz w:val="20"/>
                    <w:szCs w:val="20"/>
                  </w:rPr>
                  <m:t>A</m:t>
                </m:r>
              </m:den>
            </m:f>
          </m:e>
        </m:d>
      </m:oMath>
      <w:r w:rsidR="003D7AFE" w:rsidRPr="003D7AFE">
        <w:rPr>
          <w:rFonts w:ascii="Arial" w:eastAsiaTheme="minorEastAsia" w:hAnsi="Arial" w:cs="Arial"/>
          <w:sz w:val="20"/>
          <w:szCs w:val="20"/>
        </w:rPr>
        <w:t>,</w:t>
      </w:r>
    </w:p>
    <w:p w14:paraId="17D7501F" w14:textId="77777777" w:rsidR="003D7AFE" w:rsidRPr="003D7AFE" w:rsidRDefault="00BA5042" w:rsidP="003D7AFE">
      <w:pPr>
        <w:pBdr>
          <w:top w:val="none" w:sz="4" w:space="0" w:color="000000"/>
          <w:left w:val="none" w:sz="4" w:space="0" w:color="000000"/>
          <w:bottom w:val="none" w:sz="4" w:space="0" w:color="000000"/>
          <w:right w:val="none" w:sz="4" w:space="0" w:color="000000"/>
        </w:pBdr>
        <w:spacing w:line="331" w:lineRule="auto"/>
        <w:rPr>
          <w:rFonts w:ascii="Arial" w:hAnsi="Arial" w:cs="Arial"/>
          <w:sz w:val="20"/>
          <w:szCs w:val="20"/>
        </w:rPr>
      </w:pPr>
      <m:oMath>
        <m:sSub>
          <m:sSubPr>
            <m:ctrlPr>
              <w:rPr>
                <w:rFonts w:ascii="Cambria Math" w:eastAsia="Arial" w:hAnsi="Arial" w:cs="Arial"/>
                <w:color w:val="202122"/>
                <w:sz w:val="20"/>
                <w:szCs w:val="20"/>
              </w:rPr>
            </m:ctrlPr>
          </m:sSubPr>
          <m:e>
            <m:r>
              <m:rPr>
                <m:sty m:val="p"/>
              </m:rPr>
              <w:rPr>
                <w:rFonts w:ascii="Arial" w:eastAsia="Arial" w:hAnsi="Arial" w:cs="Arial"/>
                <w:color w:val="202122"/>
                <w:sz w:val="20"/>
                <w:szCs w:val="20"/>
              </w:rPr>
              <m:t>Φ</m:t>
            </m:r>
          </m:e>
          <m:sub>
            <m:r>
              <m:rPr>
                <m:sty m:val="p"/>
              </m:rPr>
              <w:rPr>
                <w:rFonts w:ascii="Cambria Math" w:eastAsia="Arial" w:hAnsi="Arial" w:cs="Arial"/>
                <w:color w:val="202122"/>
                <w:sz w:val="20"/>
                <w:szCs w:val="20"/>
              </w:rPr>
              <m:t>w</m:t>
            </m:r>
          </m:sub>
        </m:sSub>
        <m:d>
          <m:dPr>
            <m:ctrlPr>
              <w:rPr>
                <w:rFonts w:ascii="Cambria Math" w:hAnsi="Arial" w:cs="Arial"/>
                <w:sz w:val="20"/>
                <w:szCs w:val="20"/>
              </w:rPr>
            </m:ctrlPr>
          </m:dPr>
          <m:e>
            <m:r>
              <w:rPr>
                <w:rFonts w:ascii="Cambria Math" w:eastAsia="Cambria Math" w:hAnsi="Cambria Math" w:cs="Arial"/>
                <w:sz w:val="20"/>
                <w:szCs w:val="20"/>
              </w:rPr>
              <m:t>t</m:t>
            </m:r>
          </m:e>
        </m:d>
      </m:oMath>
      <w:r w:rsidR="003D7AFE" w:rsidRPr="003D7AFE">
        <w:rPr>
          <w:rFonts w:ascii="Arial" w:eastAsia="Arial" w:hAnsi="Arial" w:cs="Arial"/>
          <w:sz w:val="20"/>
          <w:szCs w:val="20"/>
        </w:rPr>
        <w:t xml:space="preserve"> - </w:t>
      </w:r>
      <w:r w:rsidR="003D7AFE" w:rsidRPr="003D7AFE">
        <w:rPr>
          <w:rFonts w:ascii="Arial" w:hAnsi="Arial" w:cs="Arial"/>
          <w:sz w:val="20"/>
          <w:szCs w:val="20"/>
        </w:rPr>
        <w:t xml:space="preserve">strumień magnetyczny (strumień indukcji magnetycznej ) obwodu wzbudzenia </w:t>
      </w:r>
      <m:oMath>
        <m:d>
          <m:dPr>
            <m:begChr m:val="["/>
            <m:endChr m:val="]"/>
            <m:ctrlPr>
              <w:rPr>
                <w:rFonts w:ascii="Cambria Math" w:hAnsi="Arial" w:cs="Arial"/>
                <w:i/>
                <w:sz w:val="20"/>
                <w:szCs w:val="20"/>
              </w:rPr>
            </m:ctrlPr>
          </m:dPr>
          <m:e>
            <m:r>
              <w:rPr>
                <w:rFonts w:ascii="Cambria Math" w:hAnsi="Cambria Math" w:cs="Arial"/>
                <w:sz w:val="20"/>
                <w:szCs w:val="20"/>
              </w:rPr>
              <m:t>Wb</m:t>
            </m:r>
          </m:e>
        </m:d>
      </m:oMath>
      <w:r w:rsidR="003D7AFE" w:rsidRPr="003D7AFE">
        <w:rPr>
          <w:rFonts w:ascii="Arial" w:eastAsiaTheme="minorEastAsia" w:hAnsi="Arial" w:cs="Arial"/>
          <w:sz w:val="20"/>
          <w:szCs w:val="20"/>
        </w:rPr>
        <w:t>.</w:t>
      </w:r>
    </w:p>
    <w:p w14:paraId="178DD8CB" w14:textId="670AB89D" w:rsidR="00C158E5" w:rsidRPr="003D7AFE" w:rsidRDefault="003D7AFE" w:rsidP="00C158E5">
      <w:pPr>
        <w:pBdr>
          <w:top w:val="none" w:sz="4" w:space="0" w:color="000000"/>
          <w:left w:val="none" w:sz="4" w:space="0" w:color="000000"/>
          <w:bottom w:val="none" w:sz="4" w:space="0" w:color="000000"/>
          <w:right w:val="none" w:sz="4" w:space="0" w:color="000000"/>
        </w:pBdr>
        <w:spacing w:line="331" w:lineRule="auto"/>
        <w:jc w:val="right"/>
        <w:rPr>
          <w:rFonts w:ascii="Arial" w:hAnsi="Arial" w:cs="Arial"/>
          <w:sz w:val="20"/>
          <w:szCs w:val="20"/>
        </w:rPr>
        <w:pPrChange w:id="95" w:author="RP" w:date="2025-01-31T11:20:00Z">
          <w:pPr>
            <w:pBdr>
              <w:top w:val="none" w:sz="4" w:space="0" w:color="000000"/>
              <w:left w:val="none" w:sz="4" w:space="0" w:color="000000"/>
              <w:bottom w:val="none" w:sz="4" w:space="0" w:color="000000"/>
              <w:right w:val="none" w:sz="4" w:space="0" w:color="000000"/>
            </w:pBdr>
            <w:spacing w:line="331" w:lineRule="auto"/>
          </w:pPr>
        </w:pPrChange>
      </w:pPr>
      <w:r w:rsidRPr="003D7AFE">
        <w:rPr>
          <w:rFonts w:ascii="Arial" w:hAnsi="Arial" w:cs="Arial"/>
          <w:sz w:val="20"/>
          <w:szCs w:val="20"/>
        </w:rPr>
        <w:t>Strumień magnetyczny obwodu wzbudzenia jest równoważny funkcji magnesowania obwodu wzbudzenia, która określana jest charakterystyką magnesowania obwodu wzbudzenia. Jej przebieg można wyrazić wzorem (2.9).</w:t>
      </w:r>
    </w:p>
    <w:p w14:paraId="6341D9B5" w14:textId="77777777" w:rsidR="003D7AFE" w:rsidRPr="003D7AFE" w:rsidRDefault="003D7AFE" w:rsidP="003D7AFE">
      <w:pPr>
        <w:pBdr>
          <w:top w:val="none" w:sz="4" w:space="0" w:color="000000"/>
          <w:left w:val="none" w:sz="4" w:space="0" w:color="000000"/>
          <w:bottom w:val="none" w:sz="4" w:space="0" w:color="000000"/>
          <w:right w:val="none" w:sz="4" w:space="0" w:color="000000"/>
        </w:pBdr>
        <w:spacing w:line="331" w:lineRule="auto"/>
        <w:rPr>
          <w:rFonts w:ascii="Arial" w:hAnsi="Arial" w:cs="Arial"/>
          <w:sz w:val="20"/>
          <w:szCs w:val="20"/>
        </w:rPr>
      </w:pPr>
      <w:r w:rsidRPr="003D7AFE">
        <w:rPr>
          <w:rFonts w:ascii="Arial" w:hAnsi="Arial" w:cs="Arial"/>
          <w:sz w:val="20"/>
          <w:szCs w:val="20"/>
        </w:rPr>
        <w:t xml:space="preserve">Wzór na strumień magnetyczny obwodu </w:t>
      </w:r>
      <w:r w:rsidRPr="006A0D53">
        <w:rPr>
          <w:rFonts w:ascii="Arial" w:hAnsi="Arial" w:cs="Arial"/>
          <w:sz w:val="20"/>
          <w:szCs w:val="20"/>
        </w:rPr>
        <w:t>wzbudzenia</w:t>
      </w:r>
      <w:r w:rsidR="00A609C4" w:rsidRPr="006A0D53">
        <w:rPr>
          <w:rFonts w:ascii="Arial" w:hAnsi="Arial" w:cs="Arial"/>
          <w:sz w:val="20"/>
          <w:szCs w:val="20"/>
        </w:rPr>
        <w:t xml:space="preserve"> </w:t>
      </w:r>
      <w:r w:rsidR="00A609C4" w:rsidRPr="006A0D53">
        <w:rPr>
          <w:rFonts w:ascii="Arial" w:eastAsia="Arial" w:hAnsi="Arial" w:cs="Arial"/>
          <w:sz w:val="20"/>
          <w:szCs w:val="20"/>
        </w:rPr>
        <w:t>[</w:t>
      </w:r>
      <w:r w:rsidR="006A0D53" w:rsidRPr="006A0D53">
        <w:rPr>
          <w:rFonts w:ascii="Arial" w:eastAsia="Arial" w:hAnsi="Arial" w:cs="Arial"/>
          <w:sz w:val="20"/>
          <w:szCs w:val="20"/>
        </w:rPr>
        <w:t>3</w:t>
      </w:r>
      <w:r w:rsidR="00A609C4" w:rsidRPr="006A0D53">
        <w:rPr>
          <w:rFonts w:ascii="Arial" w:eastAsia="Arial" w:hAnsi="Arial" w:cs="Arial"/>
          <w:sz w:val="20"/>
          <w:szCs w:val="20"/>
        </w:rPr>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0"/>
        <w:gridCol w:w="762"/>
      </w:tblGrid>
      <w:tr w:rsidR="003D7AFE" w:rsidRPr="003D7AFE" w14:paraId="2DE00123" w14:textId="77777777" w:rsidTr="009B6D1C">
        <w:tc>
          <w:tcPr>
            <w:tcW w:w="8755" w:type="dxa"/>
          </w:tcPr>
          <w:p w14:paraId="7049E285" w14:textId="77777777" w:rsidR="003D7AFE" w:rsidRPr="003D7AFE" w:rsidRDefault="00BA5042" w:rsidP="003D7AFE">
            <w:pPr>
              <w:pBdr>
                <w:top w:val="none" w:sz="4" w:space="0" w:color="000000"/>
                <w:left w:val="none" w:sz="4" w:space="0" w:color="000000"/>
                <w:bottom w:val="none" w:sz="4" w:space="0" w:color="000000"/>
                <w:right w:val="none" w:sz="4" w:space="0" w:color="000000"/>
              </w:pBdr>
              <w:spacing w:line="331" w:lineRule="auto"/>
              <w:jc w:val="center"/>
              <w:rPr>
                <w:rFonts w:ascii="Arial" w:eastAsia="Arial" w:hAnsi="Arial" w:cs="Arial"/>
                <w:sz w:val="20"/>
                <w:szCs w:val="20"/>
              </w:rPr>
            </w:pPr>
            <m:oMath>
              <m:sSub>
                <m:sSubPr>
                  <m:ctrlPr>
                    <w:rPr>
                      <w:rFonts w:ascii="Cambria Math" w:eastAsia="Arial" w:hAnsi="Arial" w:cs="Arial"/>
                      <w:sz w:val="20"/>
                      <w:szCs w:val="20"/>
                    </w:rPr>
                  </m:ctrlPr>
                </m:sSubPr>
                <m:e>
                  <m:r>
                    <m:rPr>
                      <m:sty m:val="p"/>
                    </m:rPr>
                    <w:rPr>
                      <w:rFonts w:ascii="Arial" w:eastAsia="Arial" w:hAnsi="Arial" w:cs="Arial"/>
                      <w:sz w:val="20"/>
                      <w:szCs w:val="20"/>
                    </w:rPr>
                    <m:t>Φ</m:t>
                  </m:r>
                </m:e>
                <m:sub>
                  <m:r>
                    <m:rPr>
                      <m:sty m:val="p"/>
                    </m:rPr>
                    <w:rPr>
                      <w:rFonts w:ascii="Cambria Math" w:eastAsia="Arial" w:hAnsi="Arial" w:cs="Arial"/>
                      <w:sz w:val="20"/>
                      <w:szCs w:val="20"/>
                    </w:rPr>
                    <m:t>w</m:t>
                  </m:r>
                </m:sub>
              </m:sSub>
              <m:d>
                <m:dPr>
                  <m:ctrlPr>
                    <w:rPr>
                      <w:rFonts w:ascii="Cambria Math" w:hAnsi="Arial" w:cs="Arial"/>
                      <w:sz w:val="20"/>
                      <w:szCs w:val="20"/>
                    </w:rPr>
                  </m:ctrlPr>
                </m:dPr>
                <m:e>
                  <m:r>
                    <w:rPr>
                      <w:rFonts w:ascii="Cambria Math" w:eastAsia="Cambria Math" w:hAnsi="Cambria Math" w:cs="Arial"/>
                      <w:sz w:val="20"/>
                      <w:szCs w:val="20"/>
                    </w:rPr>
                    <m:t>t</m:t>
                  </m:r>
                </m:e>
              </m:d>
              <m:r>
                <w:rPr>
                  <w:rFonts w:ascii="Cambria Math" w:hAnsi="Arial" w:cs="Arial"/>
                  <w:sz w:val="20"/>
                  <w:szCs w:val="20"/>
                </w:rPr>
                <m:t>=</m:t>
              </m:r>
              <m:sSub>
                <m:sSubPr>
                  <m:ctrlPr>
                    <w:rPr>
                      <w:rFonts w:ascii="Cambria Math" w:eastAsia="Arial" w:hAnsi="Arial" w:cs="Arial"/>
                      <w:sz w:val="20"/>
                      <w:szCs w:val="20"/>
                    </w:rPr>
                  </m:ctrlPr>
                </m:sSubPr>
                <m:e>
                  <m:r>
                    <m:rPr>
                      <m:sty m:val="p"/>
                    </m:rPr>
                    <w:rPr>
                      <w:rFonts w:ascii="Arial" w:eastAsia="Arial" w:hAnsi="Arial" w:cs="Arial"/>
                      <w:sz w:val="20"/>
                      <w:szCs w:val="20"/>
                    </w:rPr>
                    <m:t>φ</m:t>
                  </m:r>
                </m:e>
                <m:sub>
                  <m:r>
                    <m:rPr>
                      <m:sty m:val="p"/>
                    </m:rPr>
                    <w:rPr>
                      <w:rFonts w:ascii="Cambria Math" w:eastAsia="Arial" w:hAnsi="Arial" w:cs="Arial"/>
                      <w:sz w:val="20"/>
                      <w:szCs w:val="20"/>
                    </w:rPr>
                    <m:t>w</m:t>
                  </m:r>
                </m:sub>
              </m:sSub>
              <m:d>
                <m:dPr>
                  <m:ctrlPr>
                    <w:rPr>
                      <w:rFonts w:ascii="Cambria Math" w:hAnsi="Arial" w:cs="Arial"/>
                      <w:sz w:val="20"/>
                      <w:szCs w:val="20"/>
                    </w:rPr>
                  </m:ctrlPr>
                </m:dPr>
                <m:e>
                  <m:sSub>
                    <m:sSubPr>
                      <m:ctrlPr>
                        <w:rPr>
                          <w:rFonts w:ascii="Cambria Math" w:eastAsia="Arial" w:hAnsi="Arial" w:cs="Arial"/>
                          <w:sz w:val="20"/>
                          <w:szCs w:val="20"/>
                        </w:rPr>
                      </m:ctrlPr>
                    </m:sSubPr>
                    <m:e>
                      <m:r>
                        <m:rPr>
                          <m:sty m:val="p"/>
                        </m:rPr>
                        <w:rPr>
                          <w:rFonts w:ascii="Cambria Math" w:eastAsia="Arial" w:hAnsi="Arial" w:cs="Arial"/>
                          <w:sz w:val="20"/>
                          <w:szCs w:val="20"/>
                        </w:rPr>
                        <m:t>i</m:t>
                      </m:r>
                    </m:e>
                    <m:sub>
                      <m:r>
                        <m:rPr>
                          <m:sty m:val="p"/>
                        </m:rPr>
                        <w:rPr>
                          <w:rFonts w:ascii="Cambria Math" w:eastAsia="Arial" w:hAnsi="Arial" w:cs="Arial"/>
                          <w:sz w:val="20"/>
                          <w:szCs w:val="20"/>
                        </w:rPr>
                        <m:t>w</m:t>
                      </m:r>
                    </m:sub>
                  </m:sSub>
                  <m:d>
                    <m:dPr>
                      <m:ctrlPr>
                        <w:rPr>
                          <w:rFonts w:ascii="Cambria Math" w:hAnsi="Arial" w:cs="Arial"/>
                          <w:sz w:val="20"/>
                          <w:szCs w:val="20"/>
                        </w:rPr>
                      </m:ctrlPr>
                    </m:dPr>
                    <m:e>
                      <m:r>
                        <w:rPr>
                          <w:rFonts w:ascii="Cambria Math" w:eastAsia="Cambria Math" w:hAnsi="Cambria Math" w:cs="Arial"/>
                          <w:sz w:val="20"/>
                          <w:szCs w:val="20"/>
                        </w:rPr>
                        <m:t>t</m:t>
                      </m:r>
                    </m:e>
                  </m:d>
                </m:e>
              </m:d>
            </m:oMath>
            <w:r w:rsidR="003D7AFE" w:rsidRPr="003D7AFE">
              <w:rPr>
                <w:rFonts w:ascii="Arial" w:eastAsia="Arial" w:hAnsi="Arial" w:cs="Arial"/>
                <w:sz w:val="20"/>
                <w:szCs w:val="20"/>
              </w:rPr>
              <w:t>,</w:t>
            </w:r>
          </w:p>
        </w:tc>
        <w:tc>
          <w:tcPr>
            <w:tcW w:w="770" w:type="dxa"/>
          </w:tcPr>
          <w:p w14:paraId="5D840C7D" w14:textId="77777777" w:rsidR="003D7AFE" w:rsidRPr="003D7AFE" w:rsidRDefault="003D7AFE" w:rsidP="003D7AFE">
            <w:pPr>
              <w:spacing w:line="331" w:lineRule="auto"/>
              <w:jc w:val="center"/>
              <w:rPr>
                <w:rFonts w:ascii="Arial" w:hAnsi="Arial" w:cs="Arial"/>
                <w:sz w:val="20"/>
                <w:szCs w:val="20"/>
              </w:rPr>
            </w:pPr>
            <w:r w:rsidRPr="003D7AFE">
              <w:rPr>
                <w:rFonts w:ascii="Arial" w:hAnsi="Arial" w:cs="Arial"/>
                <w:sz w:val="20"/>
                <w:szCs w:val="20"/>
              </w:rPr>
              <w:t>(2.9)</w:t>
            </w:r>
          </w:p>
        </w:tc>
      </w:tr>
    </w:tbl>
    <w:p w14:paraId="05985A82" w14:textId="77777777" w:rsidR="003D7AFE" w:rsidRPr="003D7AFE" w:rsidRDefault="003D7AFE" w:rsidP="003D7AFE">
      <w:pPr>
        <w:pBdr>
          <w:top w:val="none" w:sz="4" w:space="0" w:color="000000"/>
          <w:left w:val="none" w:sz="4" w:space="0" w:color="000000"/>
          <w:bottom w:val="none" w:sz="4" w:space="0" w:color="000000"/>
          <w:right w:val="none" w:sz="4" w:space="0" w:color="000000"/>
        </w:pBdr>
        <w:spacing w:line="331" w:lineRule="auto"/>
        <w:rPr>
          <w:rFonts w:ascii="Arial" w:eastAsia="Arial" w:hAnsi="Arial" w:cs="Arial"/>
          <w:color w:val="000000"/>
          <w:sz w:val="20"/>
          <w:szCs w:val="20"/>
        </w:rPr>
      </w:pPr>
      <w:r w:rsidRPr="003D7AFE">
        <w:rPr>
          <w:rFonts w:ascii="Arial" w:eastAsia="Arial" w:hAnsi="Arial" w:cs="Arial"/>
          <w:color w:val="000000"/>
          <w:sz w:val="20"/>
          <w:szCs w:val="20"/>
        </w:rPr>
        <w:t>gdzie:</w:t>
      </w:r>
    </w:p>
    <w:p w14:paraId="40D4E8F2" w14:textId="77777777" w:rsidR="003D7AFE" w:rsidRPr="003D7AFE" w:rsidRDefault="00BA5042" w:rsidP="003D7AFE">
      <w:pPr>
        <w:pBdr>
          <w:top w:val="none" w:sz="4" w:space="0" w:color="000000"/>
          <w:left w:val="none" w:sz="4" w:space="0" w:color="000000"/>
          <w:bottom w:val="none" w:sz="4" w:space="0" w:color="000000"/>
          <w:right w:val="none" w:sz="4" w:space="0" w:color="000000"/>
        </w:pBdr>
        <w:spacing w:line="331" w:lineRule="auto"/>
        <w:rPr>
          <w:rFonts w:ascii="Arial" w:eastAsia="Arial" w:hAnsi="Arial" w:cs="Arial"/>
          <w:color w:val="000000"/>
          <w:sz w:val="20"/>
          <w:szCs w:val="20"/>
        </w:rPr>
      </w:pPr>
      <m:oMath>
        <m:sSub>
          <m:sSubPr>
            <m:ctrlPr>
              <w:rPr>
                <w:rFonts w:ascii="Cambria Math" w:eastAsia="Arial" w:hAnsi="Arial" w:cs="Arial"/>
                <w:color w:val="202122"/>
                <w:sz w:val="20"/>
                <w:szCs w:val="20"/>
              </w:rPr>
            </m:ctrlPr>
          </m:sSubPr>
          <m:e>
            <m:r>
              <m:rPr>
                <m:sty m:val="p"/>
              </m:rPr>
              <w:rPr>
                <w:rFonts w:ascii="Arial" w:eastAsia="Arial" w:hAnsi="Arial" w:cs="Arial"/>
                <w:color w:val="202122"/>
                <w:sz w:val="20"/>
                <w:szCs w:val="20"/>
              </w:rPr>
              <m:t>φ</m:t>
            </m:r>
          </m:e>
          <m:sub>
            <m:r>
              <m:rPr>
                <m:sty m:val="p"/>
              </m:rPr>
              <w:rPr>
                <w:rFonts w:ascii="Cambria Math" w:eastAsia="Arial" w:hAnsi="Arial" w:cs="Arial"/>
                <w:color w:val="202122"/>
                <w:sz w:val="20"/>
                <w:szCs w:val="20"/>
              </w:rPr>
              <m:t>w</m:t>
            </m:r>
          </m:sub>
        </m:sSub>
        <m:d>
          <m:dPr>
            <m:ctrlPr>
              <w:rPr>
                <w:rFonts w:ascii="Cambria Math" w:hAnsi="Arial" w:cs="Arial"/>
                <w:sz w:val="20"/>
                <w:szCs w:val="20"/>
              </w:rPr>
            </m:ctrlPr>
          </m:dPr>
          <m:e>
            <m:sSub>
              <m:sSubPr>
                <m:ctrlPr>
                  <w:rPr>
                    <w:rFonts w:ascii="Cambria Math" w:eastAsia="Arial" w:hAnsi="Arial" w:cs="Arial"/>
                    <w:color w:val="202122"/>
                    <w:sz w:val="20"/>
                    <w:szCs w:val="20"/>
                  </w:rPr>
                </m:ctrlPr>
              </m:sSubPr>
              <m:e>
                <m:r>
                  <m:rPr>
                    <m:sty m:val="p"/>
                  </m:rPr>
                  <w:rPr>
                    <w:rFonts w:ascii="Cambria Math" w:eastAsia="Arial" w:hAnsi="Arial" w:cs="Arial"/>
                    <w:color w:val="202122"/>
                    <w:sz w:val="20"/>
                    <w:szCs w:val="20"/>
                  </w:rPr>
                  <m:t>i</m:t>
                </m:r>
              </m:e>
              <m:sub>
                <m:r>
                  <m:rPr>
                    <m:sty m:val="p"/>
                  </m:rPr>
                  <w:rPr>
                    <w:rFonts w:ascii="Cambria Math" w:eastAsia="Arial" w:hAnsi="Arial" w:cs="Arial"/>
                    <w:color w:val="202122"/>
                    <w:sz w:val="20"/>
                    <w:szCs w:val="20"/>
                  </w:rPr>
                  <m:t>w</m:t>
                </m:r>
              </m:sub>
            </m:sSub>
            <m:d>
              <m:dPr>
                <m:ctrlPr>
                  <w:rPr>
                    <w:rFonts w:ascii="Cambria Math" w:hAnsi="Arial" w:cs="Arial"/>
                    <w:sz w:val="20"/>
                    <w:szCs w:val="20"/>
                  </w:rPr>
                </m:ctrlPr>
              </m:dPr>
              <m:e>
                <m:r>
                  <w:rPr>
                    <w:rFonts w:ascii="Cambria Math" w:eastAsia="Cambria Math" w:hAnsi="Cambria Math" w:cs="Arial"/>
                    <w:sz w:val="20"/>
                    <w:szCs w:val="20"/>
                  </w:rPr>
                  <m:t>t</m:t>
                </m:r>
              </m:e>
            </m:d>
          </m:e>
        </m:d>
      </m:oMath>
      <w:r w:rsidR="003D7AFE" w:rsidRPr="003D7AFE">
        <w:rPr>
          <w:rFonts w:ascii="Arial" w:eastAsia="Arial" w:hAnsi="Arial" w:cs="Arial"/>
          <w:sz w:val="20"/>
          <w:szCs w:val="20"/>
        </w:rPr>
        <w:t xml:space="preserve"> - </w:t>
      </w:r>
      <w:r w:rsidR="003D7AFE" w:rsidRPr="003D7AFE">
        <w:rPr>
          <w:rFonts w:ascii="Arial" w:hAnsi="Arial" w:cs="Arial"/>
          <w:sz w:val="20"/>
          <w:szCs w:val="20"/>
        </w:rPr>
        <w:t>funkcja magnesowania obwodu wzbudzenia.</w:t>
      </w:r>
    </w:p>
    <w:p w14:paraId="42F95CD6" w14:textId="12DE25AB" w:rsidR="003D7AFE" w:rsidRPr="003D7AFE" w:rsidRDefault="003D7AFE" w:rsidP="00C158E5">
      <w:pPr>
        <w:pBdr>
          <w:top w:val="none" w:sz="4" w:space="0" w:color="000000"/>
          <w:left w:val="none" w:sz="4" w:space="0" w:color="000000"/>
          <w:bottom w:val="none" w:sz="4" w:space="0" w:color="000000"/>
          <w:right w:val="none" w:sz="4" w:space="0" w:color="000000"/>
        </w:pBdr>
        <w:spacing w:before="240" w:line="331" w:lineRule="auto"/>
        <w:jc w:val="both"/>
        <w:rPr>
          <w:rFonts w:ascii="Arial" w:eastAsia="Arial" w:hAnsi="Arial" w:cs="Arial"/>
          <w:noProof/>
          <w:color w:val="000000"/>
          <w:sz w:val="20"/>
          <w:szCs w:val="20"/>
          <w:lang w:eastAsia="pl-PL"/>
        </w:rPr>
        <w:pPrChange w:id="96" w:author="RP" w:date="2025-01-31T11:21:00Z">
          <w:pPr>
            <w:pBdr>
              <w:top w:val="none" w:sz="4" w:space="0" w:color="000000"/>
              <w:left w:val="none" w:sz="4" w:space="0" w:color="000000"/>
              <w:bottom w:val="none" w:sz="4" w:space="0" w:color="000000"/>
              <w:right w:val="none" w:sz="4" w:space="0" w:color="000000"/>
            </w:pBdr>
            <w:spacing w:before="240" w:line="331" w:lineRule="auto"/>
          </w:pPr>
        </w:pPrChange>
      </w:pPr>
      <w:r w:rsidRPr="003D7AFE">
        <w:rPr>
          <w:rFonts w:ascii="Arial" w:eastAsia="Arial" w:hAnsi="Arial" w:cs="Arial"/>
          <w:noProof/>
          <w:color w:val="000000"/>
          <w:sz w:val="20"/>
          <w:szCs w:val="20"/>
          <w:lang w:eastAsia="pl-PL"/>
        </w:rPr>
        <w:t>Zestawiając ze sobą</w:t>
      </w:r>
      <w:r w:rsidRPr="003D7AFE">
        <w:rPr>
          <w:rFonts w:ascii="Arial" w:eastAsia="Arial" w:hAnsi="Arial" w:cs="Arial"/>
          <w:noProof/>
          <w:sz w:val="20"/>
          <w:szCs w:val="20"/>
          <w:lang w:eastAsia="pl-PL"/>
        </w:rPr>
        <w:t xml:space="preserve"> równania </w:t>
      </w:r>
      <w:ins w:id="97" w:author="RP" w:date="2025-01-31T11:21:00Z">
        <w:r w:rsidR="00C158E5">
          <w:rPr>
            <w:rFonts w:ascii="Arial" w:eastAsia="Arial" w:hAnsi="Arial" w:cs="Arial"/>
            <w:noProof/>
            <w:sz w:val="20"/>
            <w:szCs w:val="20"/>
            <w:lang w:eastAsia="pl-PL"/>
          </w:rPr>
          <w:t>(</w:t>
        </w:r>
      </w:ins>
      <w:r w:rsidRPr="003D7AFE">
        <w:rPr>
          <w:rFonts w:ascii="Arial" w:eastAsia="Arial" w:hAnsi="Arial" w:cs="Arial"/>
          <w:noProof/>
          <w:sz w:val="20"/>
          <w:szCs w:val="20"/>
          <w:lang w:eastAsia="pl-PL"/>
        </w:rPr>
        <w:t>2.5</w:t>
      </w:r>
      <w:ins w:id="98" w:author="RP" w:date="2025-01-31T11:21:00Z">
        <w:r w:rsidR="00C158E5">
          <w:rPr>
            <w:rFonts w:ascii="Arial" w:eastAsia="Arial" w:hAnsi="Arial" w:cs="Arial"/>
            <w:noProof/>
            <w:sz w:val="20"/>
            <w:szCs w:val="20"/>
            <w:lang w:eastAsia="pl-PL"/>
          </w:rPr>
          <w:t>)</w:t>
        </w:r>
      </w:ins>
      <w:r w:rsidRPr="003D7AFE">
        <w:rPr>
          <w:rFonts w:ascii="Arial" w:eastAsia="Arial" w:hAnsi="Arial" w:cs="Arial"/>
          <w:noProof/>
          <w:sz w:val="20"/>
          <w:szCs w:val="20"/>
          <w:lang w:eastAsia="pl-PL"/>
        </w:rPr>
        <w:t>,</w:t>
      </w:r>
      <w:ins w:id="99" w:author="RP" w:date="2025-01-31T11:21:00Z">
        <w:r w:rsidR="00C158E5">
          <w:rPr>
            <w:rFonts w:ascii="Arial" w:eastAsia="Arial" w:hAnsi="Arial" w:cs="Arial"/>
            <w:noProof/>
            <w:sz w:val="20"/>
            <w:szCs w:val="20"/>
            <w:lang w:eastAsia="pl-PL"/>
          </w:rPr>
          <w:t xml:space="preserve"> (</w:t>
        </w:r>
      </w:ins>
      <w:r w:rsidRPr="003D7AFE">
        <w:rPr>
          <w:rFonts w:ascii="Arial" w:eastAsia="Arial" w:hAnsi="Arial" w:cs="Arial"/>
          <w:noProof/>
          <w:sz w:val="20"/>
          <w:szCs w:val="20"/>
          <w:lang w:eastAsia="pl-PL"/>
        </w:rPr>
        <w:t>2.8</w:t>
      </w:r>
      <w:ins w:id="100" w:author="RP" w:date="2025-01-31T11:21:00Z">
        <w:r w:rsidR="00C158E5">
          <w:rPr>
            <w:rFonts w:ascii="Arial" w:eastAsia="Arial" w:hAnsi="Arial" w:cs="Arial"/>
            <w:noProof/>
            <w:sz w:val="20"/>
            <w:szCs w:val="20"/>
            <w:lang w:eastAsia="pl-PL"/>
          </w:rPr>
          <w:t>)</w:t>
        </w:r>
      </w:ins>
      <w:r w:rsidRPr="003D7AFE">
        <w:rPr>
          <w:rFonts w:ascii="Arial" w:eastAsia="Arial" w:hAnsi="Arial" w:cs="Arial"/>
          <w:noProof/>
          <w:sz w:val="20"/>
          <w:szCs w:val="20"/>
          <w:lang w:eastAsia="pl-PL"/>
        </w:rPr>
        <w:t xml:space="preserve"> oraz </w:t>
      </w:r>
      <w:ins w:id="101" w:author="RP" w:date="2025-01-31T11:21:00Z">
        <w:r w:rsidR="00C158E5">
          <w:rPr>
            <w:rFonts w:ascii="Arial" w:eastAsia="Arial" w:hAnsi="Arial" w:cs="Arial"/>
            <w:noProof/>
            <w:sz w:val="20"/>
            <w:szCs w:val="20"/>
            <w:lang w:eastAsia="pl-PL"/>
          </w:rPr>
          <w:t>(</w:t>
        </w:r>
      </w:ins>
      <w:r w:rsidRPr="003D7AFE">
        <w:rPr>
          <w:rFonts w:ascii="Arial" w:eastAsia="Arial" w:hAnsi="Arial" w:cs="Arial"/>
          <w:noProof/>
          <w:sz w:val="20"/>
          <w:szCs w:val="20"/>
          <w:lang w:eastAsia="pl-PL"/>
        </w:rPr>
        <w:t>2.9</w:t>
      </w:r>
      <w:ins w:id="102" w:author="RP" w:date="2025-01-31T11:21:00Z">
        <w:r w:rsidR="00C158E5">
          <w:rPr>
            <w:rFonts w:ascii="Arial" w:eastAsia="Arial" w:hAnsi="Arial" w:cs="Arial"/>
            <w:noProof/>
            <w:sz w:val="20"/>
            <w:szCs w:val="20"/>
            <w:lang w:eastAsia="pl-PL"/>
          </w:rPr>
          <w:t>)</w:t>
        </w:r>
      </w:ins>
      <w:r w:rsidRPr="003D7AFE">
        <w:rPr>
          <w:rFonts w:ascii="Arial" w:eastAsia="Arial" w:hAnsi="Arial" w:cs="Arial"/>
          <w:noProof/>
          <w:color w:val="FF0000"/>
          <w:sz w:val="20"/>
          <w:szCs w:val="20"/>
          <w:lang w:eastAsia="pl-PL"/>
        </w:rPr>
        <w:t xml:space="preserve"> </w:t>
      </w:r>
      <w:r w:rsidRPr="003D7AFE">
        <w:rPr>
          <w:rFonts w:ascii="Arial" w:eastAsia="Arial" w:hAnsi="Arial" w:cs="Arial"/>
          <w:noProof/>
          <w:color w:val="000000"/>
          <w:sz w:val="20"/>
          <w:szCs w:val="20"/>
          <w:lang w:eastAsia="pl-PL"/>
        </w:rPr>
        <w:t>otrzymujemy uszczegółowione równanie ruchu podsystemu mechanicznego, które po uproszczeniu może posłużyć za część uniwersalnego modelu obcowzbudnego silnika prądu stałego.</w:t>
      </w:r>
    </w:p>
    <w:p w14:paraId="736B5E2C" w14:textId="77777777" w:rsidR="003D7AFE" w:rsidRPr="003D7AFE" w:rsidRDefault="003D7AFE" w:rsidP="00D02AAF">
      <w:pPr>
        <w:pBdr>
          <w:top w:val="none" w:sz="4" w:space="0" w:color="000000"/>
          <w:left w:val="none" w:sz="4" w:space="0" w:color="000000"/>
          <w:bottom w:val="none" w:sz="4" w:space="0" w:color="000000"/>
          <w:right w:val="none" w:sz="4" w:space="0" w:color="000000"/>
        </w:pBdr>
        <w:spacing w:before="240" w:after="0" w:line="331" w:lineRule="auto"/>
        <w:rPr>
          <w:rFonts w:ascii="Arial" w:eastAsia="Arial" w:hAnsi="Arial" w:cs="Arial"/>
          <w:color w:val="000000"/>
          <w:sz w:val="20"/>
          <w:szCs w:val="20"/>
        </w:rPr>
      </w:pPr>
      <w:r w:rsidRPr="003D7AFE">
        <w:rPr>
          <w:rFonts w:ascii="Arial" w:eastAsia="Arial" w:hAnsi="Arial" w:cs="Arial"/>
          <w:noProof/>
          <w:color w:val="000000"/>
          <w:sz w:val="20"/>
          <w:szCs w:val="20"/>
          <w:lang w:eastAsia="pl-PL"/>
        </w:rPr>
        <w:t xml:space="preserve">Uszczegółowione równanie ruchu podsystemu </w:t>
      </w:r>
      <w:r w:rsidRPr="006A0D53">
        <w:rPr>
          <w:rFonts w:ascii="Arial" w:eastAsia="Arial" w:hAnsi="Arial" w:cs="Arial"/>
          <w:noProof/>
          <w:sz w:val="20"/>
          <w:szCs w:val="20"/>
          <w:lang w:eastAsia="pl-PL"/>
        </w:rPr>
        <w:t>mechanicznego</w:t>
      </w:r>
      <w:r w:rsidR="00510CE5" w:rsidRPr="006A0D53">
        <w:rPr>
          <w:rFonts w:ascii="Arial" w:eastAsia="Arial" w:hAnsi="Arial" w:cs="Arial"/>
          <w:noProof/>
          <w:sz w:val="20"/>
          <w:szCs w:val="20"/>
          <w:lang w:eastAsia="pl-PL"/>
        </w:rPr>
        <w:t xml:space="preserve"> </w:t>
      </w:r>
      <w:r w:rsidR="00510CE5" w:rsidRPr="006A0D53">
        <w:rPr>
          <w:rFonts w:ascii="Arial" w:eastAsia="Arial" w:hAnsi="Arial" w:cs="Arial"/>
          <w:sz w:val="20"/>
          <w:szCs w:val="20"/>
        </w:rPr>
        <w:t>[</w:t>
      </w:r>
      <w:r w:rsidR="006A0D53" w:rsidRPr="006A0D53">
        <w:rPr>
          <w:rFonts w:ascii="Arial" w:eastAsia="Arial" w:hAnsi="Arial" w:cs="Arial"/>
          <w:sz w:val="20"/>
          <w:szCs w:val="20"/>
        </w:rPr>
        <w:t>3</w:t>
      </w:r>
      <w:r w:rsidR="00510CE5" w:rsidRPr="006A0D53">
        <w:rPr>
          <w:rFonts w:ascii="Arial" w:eastAsia="Arial" w:hAnsi="Arial" w:cs="Arial"/>
          <w:sz w:val="20"/>
          <w:szCs w:val="20"/>
        </w:rPr>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8"/>
        <w:gridCol w:w="874"/>
      </w:tblGrid>
      <w:tr w:rsidR="003D7AFE" w:rsidRPr="003D7AFE" w14:paraId="41C2AB2C" w14:textId="77777777" w:rsidTr="003D7AFE">
        <w:tc>
          <w:tcPr>
            <w:tcW w:w="8613" w:type="dxa"/>
          </w:tcPr>
          <w:p w14:paraId="7908B56B" w14:textId="77777777" w:rsidR="003D7AFE" w:rsidRPr="003D7AFE" w:rsidRDefault="003D7AFE" w:rsidP="00D02AAF">
            <w:pPr>
              <w:pBdr>
                <w:top w:val="none" w:sz="4" w:space="0" w:color="000000"/>
                <w:left w:val="none" w:sz="4" w:space="0" w:color="000000"/>
                <w:bottom w:val="none" w:sz="4" w:space="0" w:color="000000"/>
                <w:right w:val="none" w:sz="4" w:space="0" w:color="000000"/>
              </w:pBdr>
              <w:spacing w:before="240" w:line="331" w:lineRule="auto"/>
              <w:jc w:val="center"/>
              <w:rPr>
                <w:rFonts w:ascii="Arial" w:eastAsia="Arial" w:hAnsi="Arial" w:cs="Arial"/>
                <w:color w:val="000000"/>
                <w:sz w:val="20"/>
                <w:szCs w:val="20"/>
              </w:rPr>
            </w:pPr>
            <m:oMath>
              <m:r>
                <w:rPr>
                  <w:rFonts w:ascii="Cambria Math" w:eastAsia="Cambria Math" w:hAnsi="Cambria Math" w:cs="Arial"/>
                  <w:color w:val="000000"/>
                  <w:sz w:val="20"/>
                  <w:szCs w:val="20"/>
                </w:rPr>
                <m:t>J</m:t>
              </m:r>
              <m:r>
                <w:rPr>
                  <w:rFonts w:ascii="Arial" w:eastAsia="Cambria Math" w:hAnsi="Arial" w:cs="Arial"/>
                  <w:color w:val="000000"/>
                  <w:sz w:val="20"/>
                  <w:szCs w:val="20"/>
                </w:rPr>
                <m:t>∙</m:t>
              </m:r>
              <m:f>
                <m:fPr>
                  <m:ctrlPr>
                    <w:rPr>
                      <w:rFonts w:ascii="Cambria Math" w:eastAsia="Cambria Math" w:hAnsi="Arial" w:cs="Arial"/>
                      <w:i/>
                      <w:color w:val="000000"/>
                      <w:sz w:val="20"/>
                      <w:szCs w:val="20"/>
                    </w:rPr>
                  </m:ctrlPr>
                </m:fPr>
                <m:num>
                  <m:r>
                    <w:rPr>
                      <w:rFonts w:ascii="Cambria Math" w:eastAsia="Cambria Math" w:hAnsi="Cambria Math" w:cs="Arial"/>
                      <w:color w:val="000000"/>
                      <w:sz w:val="20"/>
                      <w:szCs w:val="20"/>
                    </w:rPr>
                    <m:t>dω</m:t>
                  </m:r>
                  <m:r>
                    <w:rPr>
                      <w:rFonts w:ascii="Cambria Math" w:eastAsia="Cambria Math" w:hAnsi="Arial" w:cs="Arial"/>
                      <w:color w:val="000000"/>
                      <w:sz w:val="20"/>
                      <w:szCs w:val="20"/>
                    </w:rPr>
                    <m:t>(</m:t>
                  </m:r>
                  <m:r>
                    <w:rPr>
                      <w:rFonts w:ascii="Cambria Math" w:eastAsia="Cambria Math" w:hAnsi="Cambria Math" w:cs="Arial"/>
                      <w:color w:val="000000"/>
                      <w:sz w:val="20"/>
                      <w:szCs w:val="20"/>
                    </w:rPr>
                    <m:t>t</m:t>
                  </m:r>
                  <m:r>
                    <w:rPr>
                      <w:rFonts w:ascii="Cambria Math" w:eastAsia="Cambria Math" w:hAnsi="Arial" w:cs="Arial"/>
                      <w:color w:val="000000"/>
                      <w:sz w:val="20"/>
                      <w:szCs w:val="20"/>
                    </w:rPr>
                    <m:t>)</m:t>
                  </m:r>
                </m:num>
                <m:den>
                  <m:r>
                    <w:rPr>
                      <w:rFonts w:ascii="Cambria Math" w:eastAsia="Cambria Math" w:hAnsi="Cambria Math" w:cs="Arial"/>
                      <w:color w:val="000000"/>
                      <w:sz w:val="20"/>
                      <w:szCs w:val="20"/>
                    </w:rPr>
                    <m:t>dt</m:t>
                  </m:r>
                </m:den>
              </m:f>
              <m:r>
                <w:rPr>
                  <w:rFonts w:ascii="Cambria Math" w:eastAsia="Cambria Math" w:hAnsi="Arial" w:cs="Arial"/>
                  <w:sz w:val="20"/>
                  <w:szCs w:val="20"/>
                </w:rPr>
                <m:t>=</m:t>
              </m:r>
              <m:sSub>
                <m:sSubPr>
                  <m:ctrlPr>
                    <w:rPr>
                      <w:rFonts w:ascii="Cambria Math" w:eastAsia="Cambria Math" w:hAnsi="Arial" w:cs="Arial"/>
                      <w:i/>
                      <w:sz w:val="20"/>
                      <w:szCs w:val="20"/>
                    </w:rPr>
                  </m:ctrlPr>
                </m:sSubPr>
                <m:e>
                  <m:r>
                    <w:rPr>
                      <w:rFonts w:ascii="Cambria Math" w:eastAsia="Cambria Math" w:hAnsi="Cambria Math" w:cs="Arial"/>
                      <w:sz w:val="20"/>
                      <w:szCs w:val="20"/>
                    </w:rPr>
                    <m:t>c</m:t>
                  </m:r>
                </m:e>
                <m:sub>
                  <m:r>
                    <w:rPr>
                      <w:rFonts w:ascii="Cambria Math" w:eastAsia="Cambria Math" w:hAnsi="Cambria Math" w:cs="Arial"/>
                      <w:sz w:val="20"/>
                      <w:szCs w:val="20"/>
                    </w:rPr>
                    <m:t>M</m:t>
                  </m:r>
                </m:sub>
              </m:sSub>
              <m:r>
                <m:rPr>
                  <m:sty m:val="p"/>
                </m:rPr>
                <w:rPr>
                  <w:rFonts w:ascii="Arial" w:hAnsi="Arial" w:cs="Arial"/>
                  <w:sz w:val="20"/>
                  <w:szCs w:val="20"/>
                </w:rPr>
                <m:t>∙</m:t>
              </m:r>
              <m:sSub>
                <m:sSubPr>
                  <m:ctrlPr>
                    <w:rPr>
                      <w:rFonts w:ascii="Cambria Math" w:hAnsi="Arial" w:cs="Arial"/>
                      <w:sz w:val="20"/>
                      <w:szCs w:val="20"/>
                    </w:rPr>
                  </m:ctrlPr>
                </m:sSubPr>
                <m:e>
                  <m:r>
                    <m:rPr>
                      <m:sty m:val="p"/>
                    </m:rPr>
                    <w:rPr>
                      <w:rFonts w:ascii="Arial" w:hAnsi="Arial" w:cs="Arial"/>
                      <w:sz w:val="20"/>
                      <w:szCs w:val="20"/>
                    </w:rPr>
                    <m:t>φ</m:t>
                  </m:r>
                </m:e>
                <m:sub>
                  <m:r>
                    <m:rPr>
                      <m:sty m:val="p"/>
                    </m:rPr>
                    <w:rPr>
                      <w:rFonts w:ascii="Cambria Math" w:hAnsi="Arial" w:cs="Arial"/>
                      <w:sz w:val="20"/>
                      <w:szCs w:val="20"/>
                    </w:rPr>
                    <m:t>w</m:t>
                  </m:r>
                </m:sub>
              </m:sSub>
              <m:d>
                <m:dPr>
                  <m:ctrlPr>
                    <w:rPr>
                      <w:rFonts w:ascii="Cambria Math" w:hAnsi="Arial" w:cs="Arial"/>
                      <w:sz w:val="20"/>
                      <w:szCs w:val="20"/>
                    </w:rPr>
                  </m:ctrlPr>
                </m:dPr>
                <m:e>
                  <m:sSub>
                    <m:sSubPr>
                      <m:ctrlPr>
                        <w:rPr>
                          <w:rFonts w:ascii="Cambria Math" w:hAnsi="Arial" w:cs="Arial"/>
                          <w:sz w:val="20"/>
                          <w:szCs w:val="20"/>
                        </w:rPr>
                      </m:ctrlPr>
                    </m:sSubPr>
                    <m:e>
                      <m:r>
                        <m:rPr>
                          <m:sty m:val="p"/>
                        </m:rPr>
                        <w:rPr>
                          <w:rFonts w:ascii="Cambria Math" w:hAnsi="Arial" w:cs="Arial"/>
                          <w:sz w:val="20"/>
                          <w:szCs w:val="20"/>
                        </w:rPr>
                        <m:t>i</m:t>
                      </m:r>
                    </m:e>
                    <m:sub>
                      <m:r>
                        <m:rPr>
                          <m:sty m:val="p"/>
                        </m:rPr>
                        <w:rPr>
                          <w:rFonts w:ascii="Cambria Math" w:hAnsi="Arial" w:cs="Arial"/>
                          <w:sz w:val="20"/>
                          <w:szCs w:val="20"/>
                        </w:rPr>
                        <m:t>w</m:t>
                      </m:r>
                    </m:sub>
                  </m:sSub>
                  <m:d>
                    <m:dPr>
                      <m:ctrlPr>
                        <w:rPr>
                          <w:rFonts w:ascii="Cambria Math" w:hAnsi="Arial" w:cs="Arial"/>
                          <w:sz w:val="20"/>
                          <w:szCs w:val="20"/>
                        </w:rPr>
                      </m:ctrlPr>
                    </m:dPr>
                    <m:e>
                      <m:r>
                        <m:rPr>
                          <m:sty m:val="p"/>
                        </m:rPr>
                        <w:rPr>
                          <w:rFonts w:ascii="Cambria Math" w:hAnsi="Arial" w:cs="Arial"/>
                          <w:sz w:val="20"/>
                          <w:szCs w:val="20"/>
                        </w:rPr>
                        <m:t>t</m:t>
                      </m:r>
                    </m:e>
                  </m:d>
                </m:e>
              </m:d>
              <m:r>
                <w:rPr>
                  <w:rFonts w:ascii="Arial" w:eastAsia="Cambria Math" w:hAnsi="Arial" w:cs="Arial"/>
                  <w:sz w:val="20"/>
                  <w:szCs w:val="20"/>
                </w:rPr>
                <m:t>∙</m:t>
              </m:r>
              <m:sSub>
                <m:sSubPr>
                  <m:ctrlPr>
                    <w:rPr>
                      <w:rFonts w:ascii="Cambria Math" w:hAnsi="Arial" w:cs="Arial"/>
                      <w:sz w:val="20"/>
                      <w:szCs w:val="20"/>
                    </w:rPr>
                  </m:ctrlPr>
                </m:sSubPr>
                <m:e>
                  <m:r>
                    <m:rPr>
                      <m:sty m:val="p"/>
                    </m:rPr>
                    <w:rPr>
                      <w:rFonts w:ascii="Cambria Math" w:hAnsi="Arial" w:cs="Arial"/>
                      <w:sz w:val="20"/>
                      <w:szCs w:val="20"/>
                    </w:rPr>
                    <m:t>i</m:t>
                  </m:r>
                </m:e>
                <m:sub>
                  <m:r>
                    <m:rPr>
                      <m:sty m:val="p"/>
                    </m:rPr>
                    <w:rPr>
                      <w:rFonts w:ascii="Cambria Math" w:hAnsi="Arial" w:cs="Arial"/>
                      <w:sz w:val="20"/>
                      <w:szCs w:val="20"/>
                    </w:rPr>
                    <m:t>t</m:t>
                  </m:r>
                </m:sub>
              </m:sSub>
              <m:d>
                <m:dPr>
                  <m:ctrlPr>
                    <w:rPr>
                      <w:rFonts w:ascii="Cambria Math" w:hAnsi="Arial" w:cs="Arial"/>
                      <w:sz w:val="20"/>
                      <w:szCs w:val="20"/>
                    </w:rPr>
                  </m:ctrlPr>
                </m:dPr>
                <m:e>
                  <m:r>
                    <m:rPr>
                      <m:sty m:val="p"/>
                    </m:rPr>
                    <w:rPr>
                      <w:rFonts w:ascii="Cambria Math" w:hAnsi="Arial" w:cs="Arial"/>
                      <w:sz w:val="20"/>
                      <w:szCs w:val="20"/>
                    </w:rPr>
                    <m:t>t</m:t>
                  </m:r>
                </m:e>
              </m:d>
              <m:r>
                <w:rPr>
                  <w:rFonts w:ascii="Arial" w:eastAsia="Cambria Math" w:hAnsi="Arial" w:cs="Arial"/>
                  <w:sz w:val="20"/>
                  <w:szCs w:val="20"/>
                </w:rPr>
                <m:t>-</m:t>
              </m:r>
              <m:sSub>
                <m:sSubPr>
                  <m:ctrlPr>
                    <w:rPr>
                      <w:rFonts w:ascii="Cambria Math" w:eastAsia="Cambria Math" w:hAnsi="Arial" w:cs="Arial"/>
                      <w:i/>
                      <w:sz w:val="20"/>
                      <w:szCs w:val="20"/>
                    </w:rPr>
                  </m:ctrlPr>
                </m:sSubPr>
                <m:e>
                  <m:r>
                    <w:rPr>
                      <w:rFonts w:ascii="Cambria Math" w:eastAsia="Cambria Math" w:hAnsi="Cambria Math" w:cs="Arial"/>
                      <w:sz w:val="20"/>
                      <w:szCs w:val="20"/>
                    </w:rPr>
                    <m:t>M</m:t>
                  </m:r>
                </m:e>
                <m:sub>
                  <m:r>
                    <w:rPr>
                      <w:rFonts w:ascii="Cambria Math" w:eastAsia="Cambria Math" w:hAnsi="Cambria Math" w:cs="Arial"/>
                      <w:sz w:val="20"/>
                      <w:szCs w:val="20"/>
                    </w:rPr>
                    <m:t>o</m:t>
                  </m:r>
                </m:sub>
              </m:sSub>
              <m:d>
                <m:dPr>
                  <m:ctrlPr>
                    <w:rPr>
                      <w:rFonts w:ascii="Cambria Math" w:hAnsi="Arial" w:cs="Arial"/>
                      <w:sz w:val="20"/>
                      <w:szCs w:val="20"/>
                    </w:rPr>
                  </m:ctrlPr>
                </m:dPr>
                <m:e>
                  <m:r>
                    <w:rPr>
                      <w:rFonts w:ascii="Cambria Math" w:eastAsia="Cambria Math" w:hAnsi="Cambria Math" w:cs="Arial"/>
                      <w:sz w:val="20"/>
                      <w:szCs w:val="20"/>
                    </w:rPr>
                    <m:t>t</m:t>
                  </m:r>
                </m:e>
              </m:d>
            </m:oMath>
            <w:r w:rsidRPr="003D7AFE">
              <w:rPr>
                <w:rFonts w:ascii="Arial" w:eastAsia="Arial" w:hAnsi="Arial" w:cs="Arial"/>
                <w:color w:val="000000"/>
                <w:sz w:val="20"/>
                <w:szCs w:val="20"/>
              </w:rPr>
              <w:t>,</w:t>
            </w:r>
          </w:p>
        </w:tc>
        <w:tc>
          <w:tcPr>
            <w:tcW w:w="882" w:type="dxa"/>
          </w:tcPr>
          <w:p w14:paraId="5E24B864" w14:textId="77777777" w:rsidR="003D7AFE" w:rsidRPr="003D7AFE" w:rsidRDefault="003D7AFE" w:rsidP="00D02AAF">
            <w:pPr>
              <w:spacing w:before="240" w:line="331" w:lineRule="auto"/>
              <w:jc w:val="center"/>
              <w:rPr>
                <w:rFonts w:ascii="Arial" w:eastAsia="Arial" w:hAnsi="Arial" w:cs="Arial"/>
                <w:sz w:val="20"/>
                <w:szCs w:val="20"/>
              </w:rPr>
            </w:pPr>
            <w:r w:rsidRPr="003D7AFE">
              <w:rPr>
                <w:rFonts w:ascii="Arial" w:eastAsia="Arial" w:hAnsi="Arial" w:cs="Arial"/>
                <w:sz w:val="20"/>
                <w:szCs w:val="20"/>
              </w:rPr>
              <w:t>(2.10)</w:t>
            </w:r>
          </w:p>
        </w:tc>
      </w:tr>
    </w:tbl>
    <w:p w14:paraId="642D7E77" w14:textId="77777777" w:rsidR="003D7AFE" w:rsidRPr="003D7AFE" w:rsidRDefault="003D7AFE" w:rsidP="00C158E5">
      <w:pPr>
        <w:pBdr>
          <w:top w:val="none" w:sz="4" w:space="0" w:color="000000"/>
          <w:left w:val="none" w:sz="4" w:space="0" w:color="000000"/>
          <w:bottom w:val="none" w:sz="4" w:space="0" w:color="000000"/>
          <w:right w:val="none" w:sz="4" w:space="0" w:color="000000"/>
        </w:pBdr>
        <w:spacing w:before="240" w:after="0" w:line="331" w:lineRule="auto"/>
        <w:jc w:val="both"/>
        <w:rPr>
          <w:rFonts w:ascii="Arial" w:eastAsia="Arial" w:hAnsi="Arial" w:cs="Arial"/>
          <w:color w:val="000000"/>
          <w:sz w:val="20"/>
          <w:szCs w:val="20"/>
        </w:rPr>
        <w:pPrChange w:id="103" w:author="RP" w:date="2025-01-31T11:21:00Z">
          <w:pPr>
            <w:pBdr>
              <w:top w:val="none" w:sz="4" w:space="0" w:color="000000"/>
              <w:left w:val="none" w:sz="4" w:space="0" w:color="000000"/>
              <w:bottom w:val="none" w:sz="4" w:space="0" w:color="000000"/>
              <w:right w:val="none" w:sz="4" w:space="0" w:color="000000"/>
            </w:pBdr>
            <w:spacing w:before="240" w:after="0" w:line="331" w:lineRule="auto"/>
          </w:pPr>
        </w:pPrChange>
      </w:pPr>
      <w:r w:rsidRPr="003D7AFE">
        <w:rPr>
          <w:rFonts w:ascii="Arial" w:eastAsia="Arial" w:hAnsi="Arial" w:cs="Arial"/>
          <w:color w:val="000000"/>
          <w:sz w:val="20"/>
          <w:szCs w:val="20"/>
        </w:rPr>
        <w:t xml:space="preserve">Do prawa opisującego podsystem elektryczny obwodu twornika należy wprowadzić pojęcia takie jak: napięcie na rezystancji uzwojenia twornika , siła elektromotoryczna indukowana w uzwojeniu twornika oraz indukcyjność własna obwodu twornika. </w:t>
      </w:r>
    </w:p>
    <w:p w14:paraId="40598002" w14:textId="77777777" w:rsidR="003D7AFE" w:rsidRPr="003D7AFE" w:rsidRDefault="003D7AFE" w:rsidP="003D7AFE">
      <w:pPr>
        <w:pBdr>
          <w:top w:val="none" w:sz="4" w:space="0" w:color="000000"/>
          <w:left w:val="none" w:sz="4" w:space="0" w:color="000000"/>
          <w:bottom w:val="none" w:sz="4" w:space="0" w:color="000000"/>
          <w:right w:val="none" w:sz="4" w:space="0" w:color="000000"/>
        </w:pBdr>
        <w:spacing w:line="331" w:lineRule="auto"/>
        <w:rPr>
          <w:rFonts w:ascii="Arial" w:eastAsia="Arial" w:hAnsi="Arial" w:cs="Arial"/>
          <w:color w:val="000000"/>
          <w:sz w:val="20"/>
          <w:szCs w:val="20"/>
        </w:rPr>
      </w:pPr>
      <w:r w:rsidRPr="003D7AFE">
        <w:rPr>
          <w:rFonts w:ascii="Arial" w:eastAsia="Arial" w:hAnsi="Arial" w:cs="Arial"/>
          <w:color w:val="000000"/>
          <w:sz w:val="20"/>
          <w:szCs w:val="20"/>
        </w:rPr>
        <w:t xml:space="preserve">Napięcie na rezystancji uzwojenia twornika jest wyrażone </w:t>
      </w:r>
      <w:r w:rsidRPr="006A0D53">
        <w:rPr>
          <w:rFonts w:ascii="Arial" w:eastAsia="Arial" w:hAnsi="Arial" w:cs="Arial"/>
          <w:sz w:val="20"/>
          <w:szCs w:val="20"/>
        </w:rPr>
        <w:t>wzorem</w:t>
      </w:r>
      <w:r w:rsidR="00A609C4" w:rsidRPr="006A0D53">
        <w:rPr>
          <w:rFonts w:ascii="Arial" w:eastAsia="Arial" w:hAnsi="Arial" w:cs="Arial"/>
          <w:sz w:val="20"/>
          <w:szCs w:val="20"/>
        </w:rPr>
        <w:t xml:space="preserve"> [</w:t>
      </w:r>
      <w:r w:rsidR="006A0D53" w:rsidRPr="006A0D53">
        <w:rPr>
          <w:rFonts w:ascii="Arial" w:eastAsia="Arial" w:hAnsi="Arial" w:cs="Arial"/>
          <w:sz w:val="20"/>
          <w:szCs w:val="20"/>
        </w:rPr>
        <w:t>3</w:t>
      </w:r>
      <w:r w:rsidR="00A609C4" w:rsidRPr="006A0D53">
        <w:rPr>
          <w:rFonts w:ascii="Arial" w:eastAsia="Arial" w:hAnsi="Arial" w:cs="Arial"/>
          <w:sz w:val="20"/>
          <w:szCs w:val="20"/>
        </w:rPr>
        <w:t>]:</w:t>
      </w:r>
    </w:p>
    <w:tbl>
      <w:tblPr>
        <w:tblStyle w:val="Tabela-Siatka"/>
        <w:tblW w:w="0" w:type="auto"/>
        <w:tblLayout w:type="fixed"/>
        <w:tblLook w:val="04A0" w:firstRow="1" w:lastRow="0" w:firstColumn="1" w:lastColumn="0" w:noHBand="0" w:noVBand="1"/>
      </w:tblPr>
      <w:tblGrid>
        <w:gridCol w:w="8613"/>
        <w:gridCol w:w="742"/>
      </w:tblGrid>
      <w:tr w:rsidR="003D7AFE" w:rsidRPr="003D7AFE" w14:paraId="32BE528F" w14:textId="77777777" w:rsidTr="009B6D1C">
        <w:trPr>
          <w:trHeight w:val="576"/>
        </w:trPr>
        <w:tc>
          <w:tcPr>
            <w:tcW w:w="8613" w:type="dxa"/>
            <w:tcBorders>
              <w:top w:val="none" w:sz="4" w:space="0" w:color="000000"/>
              <w:left w:val="none" w:sz="4" w:space="0" w:color="000000"/>
              <w:bottom w:val="none" w:sz="4" w:space="0" w:color="000000"/>
              <w:right w:val="none" w:sz="4" w:space="0" w:color="000000"/>
            </w:tcBorders>
          </w:tcPr>
          <w:p w14:paraId="4490B254" w14:textId="77777777" w:rsidR="003D7AFE" w:rsidRPr="003D7AFE" w:rsidRDefault="00BA5042" w:rsidP="003D7AFE">
            <w:pPr>
              <w:pBdr>
                <w:top w:val="none" w:sz="4" w:space="0" w:color="000000"/>
                <w:left w:val="none" w:sz="4" w:space="0" w:color="000000"/>
                <w:bottom w:val="none" w:sz="4" w:space="0" w:color="000000"/>
                <w:right w:val="none" w:sz="4" w:space="0" w:color="000000"/>
              </w:pBdr>
              <w:spacing w:after="200" w:line="331" w:lineRule="auto"/>
              <w:jc w:val="center"/>
              <w:rPr>
                <w:rFonts w:ascii="Arial" w:eastAsia="Arial" w:hAnsi="Arial" w:cs="Arial"/>
                <w:color w:val="000000"/>
                <w:sz w:val="20"/>
                <w:szCs w:val="20"/>
              </w:rPr>
            </w:pPr>
            <m:oMathPara>
              <m:oMathParaPr>
                <m:jc m:val="center"/>
              </m:oMathParaPr>
              <m:oMath>
                <m:sSub>
                  <m:sSubPr>
                    <m:ctrlPr>
                      <w:rPr>
                        <w:rFonts w:ascii="Cambria Math" w:eastAsia="Cambria Math" w:hAnsi="Arial" w:cs="Arial"/>
                        <w:i/>
                        <w:sz w:val="20"/>
                        <w:szCs w:val="20"/>
                      </w:rPr>
                    </m:ctrlPr>
                  </m:sSubPr>
                  <m:e>
                    <m:r>
                      <w:rPr>
                        <w:rFonts w:ascii="Cambria Math" w:eastAsia="Cambria Math" w:hAnsi="Cambria Math" w:cs="Arial"/>
                        <w:sz w:val="20"/>
                        <w:szCs w:val="20"/>
                      </w:rPr>
                      <m:t>u</m:t>
                    </m:r>
                  </m:e>
                  <m:sub>
                    <m:sSub>
                      <m:sSubPr>
                        <m:ctrlPr>
                          <w:rPr>
                            <w:rFonts w:ascii="Cambria Math" w:eastAsia="Cambria Math" w:hAnsi="Arial" w:cs="Arial"/>
                            <w:i/>
                            <w:sz w:val="20"/>
                            <w:szCs w:val="20"/>
                          </w:rPr>
                        </m:ctrlPr>
                      </m:sSubPr>
                      <m:e>
                        <m:r>
                          <w:rPr>
                            <w:rFonts w:ascii="Cambria Math" w:eastAsia="Cambria Math" w:hAnsi="Cambria Math" w:cs="Arial"/>
                            <w:sz w:val="20"/>
                            <w:szCs w:val="20"/>
                          </w:rPr>
                          <m:t>R</m:t>
                        </m:r>
                      </m:e>
                      <m:sub>
                        <m:r>
                          <w:rPr>
                            <w:rFonts w:ascii="Cambria Math" w:eastAsia="Cambria Math" w:hAnsi="Cambria Math" w:cs="Arial"/>
                            <w:sz w:val="20"/>
                            <w:szCs w:val="20"/>
                          </w:rPr>
                          <m:t>t</m:t>
                        </m:r>
                      </m:sub>
                    </m:sSub>
                  </m:sub>
                </m:sSub>
                <m:d>
                  <m:dPr>
                    <m:ctrlPr>
                      <w:rPr>
                        <w:rFonts w:ascii="Cambria Math" w:hAnsi="Arial" w:cs="Arial"/>
                        <w:sz w:val="20"/>
                        <w:szCs w:val="20"/>
                      </w:rPr>
                    </m:ctrlPr>
                  </m:dPr>
                  <m:e>
                    <m:r>
                      <w:rPr>
                        <w:rFonts w:ascii="Cambria Math" w:eastAsia="Cambria Math" w:hAnsi="Cambria Math" w:cs="Arial"/>
                        <w:sz w:val="20"/>
                        <w:szCs w:val="20"/>
                      </w:rPr>
                      <m:t>t</m:t>
                    </m:r>
                  </m:e>
                </m:d>
                <m:r>
                  <w:rPr>
                    <w:rFonts w:ascii="Cambria Math" w:eastAsia="Cambria Math" w:hAnsi="Arial" w:cs="Arial"/>
                    <w:sz w:val="20"/>
                    <w:szCs w:val="20"/>
                  </w:rPr>
                  <m:t>=</m:t>
                </m:r>
                <m:sSub>
                  <m:sSubPr>
                    <m:ctrlPr>
                      <w:rPr>
                        <w:rFonts w:ascii="Cambria Math" w:eastAsia="Cambria Math" w:hAnsi="Arial" w:cs="Arial"/>
                        <w:i/>
                        <w:sz w:val="20"/>
                        <w:szCs w:val="20"/>
                      </w:rPr>
                    </m:ctrlPr>
                  </m:sSubPr>
                  <m:e>
                    <m:r>
                      <w:rPr>
                        <w:rFonts w:ascii="Cambria Math" w:eastAsia="Cambria Math" w:hAnsi="Cambria Math" w:cs="Arial"/>
                        <w:sz w:val="20"/>
                        <w:szCs w:val="20"/>
                      </w:rPr>
                      <m:t>R</m:t>
                    </m:r>
                  </m:e>
                  <m:sub>
                    <m:r>
                      <w:rPr>
                        <w:rFonts w:ascii="Cambria Math" w:eastAsia="Cambria Math" w:hAnsi="Cambria Math" w:cs="Arial"/>
                        <w:sz w:val="20"/>
                        <w:szCs w:val="20"/>
                      </w:rPr>
                      <m:t>t</m:t>
                    </m:r>
                  </m:sub>
                </m:sSub>
                <m:r>
                  <m:rPr>
                    <m:sty m:val="p"/>
                  </m:rPr>
                  <w:rPr>
                    <w:rFonts w:ascii="Arial" w:hAnsi="Arial" w:cs="Arial"/>
                    <w:sz w:val="20"/>
                    <w:szCs w:val="20"/>
                  </w:rPr>
                  <m:t>∙</m:t>
                </m:r>
                <m:sSub>
                  <m:sSubPr>
                    <m:ctrlPr>
                      <w:rPr>
                        <w:rFonts w:ascii="Cambria Math" w:hAnsi="Arial" w:cs="Arial"/>
                        <w:sz w:val="20"/>
                        <w:szCs w:val="20"/>
                      </w:rPr>
                    </m:ctrlPr>
                  </m:sSubPr>
                  <m:e>
                    <m:r>
                      <m:rPr>
                        <m:sty m:val="p"/>
                      </m:rPr>
                      <w:rPr>
                        <w:rFonts w:ascii="Cambria Math" w:hAnsi="Arial" w:cs="Arial"/>
                        <w:sz w:val="20"/>
                        <w:szCs w:val="20"/>
                      </w:rPr>
                      <m:t>i</m:t>
                    </m:r>
                  </m:e>
                  <m:sub>
                    <m:r>
                      <m:rPr>
                        <m:sty m:val="p"/>
                      </m:rPr>
                      <w:rPr>
                        <w:rFonts w:ascii="Cambria Math" w:hAnsi="Arial" w:cs="Arial"/>
                        <w:sz w:val="20"/>
                        <w:szCs w:val="20"/>
                      </w:rPr>
                      <m:t>t</m:t>
                    </m:r>
                  </m:sub>
                </m:sSub>
                <m:d>
                  <m:dPr>
                    <m:ctrlPr>
                      <w:rPr>
                        <w:rFonts w:ascii="Cambria Math" w:hAnsi="Arial" w:cs="Arial"/>
                        <w:sz w:val="20"/>
                        <w:szCs w:val="20"/>
                      </w:rPr>
                    </m:ctrlPr>
                  </m:dPr>
                  <m:e>
                    <m:r>
                      <m:rPr>
                        <m:sty m:val="p"/>
                      </m:rPr>
                      <w:rPr>
                        <w:rFonts w:ascii="Cambria Math" w:hAnsi="Arial" w:cs="Arial"/>
                        <w:sz w:val="20"/>
                        <w:szCs w:val="20"/>
                      </w:rPr>
                      <m:t>t</m:t>
                    </m:r>
                  </m:e>
                </m:d>
              </m:oMath>
            </m:oMathPara>
          </w:p>
        </w:tc>
        <w:tc>
          <w:tcPr>
            <w:tcW w:w="742" w:type="dxa"/>
            <w:tcBorders>
              <w:top w:val="none" w:sz="4" w:space="0" w:color="000000"/>
              <w:left w:val="none" w:sz="4" w:space="0" w:color="000000"/>
              <w:bottom w:val="none" w:sz="4" w:space="0" w:color="000000"/>
              <w:right w:val="none" w:sz="4" w:space="0" w:color="000000"/>
            </w:tcBorders>
          </w:tcPr>
          <w:p w14:paraId="7E16260A" w14:textId="77777777" w:rsidR="003D7AFE" w:rsidRPr="003D7AFE" w:rsidRDefault="003D7AFE" w:rsidP="003D7AFE">
            <w:pPr>
              <w:pBdr>
                <w:top w:val="none" w:sz="4" w:space="0" w:color="000000"/>
                <w:left w:val="none" w:sz="4" w:space="0" w:color="000000"/>
                <w:bottom w:val="none" w:sz="4" w:space="0" w:color="000000"/>
                <w:right w:val="none" w:sz="4" w:space="0" w:color="000000"/>
              </w:pBdr>
              <w:spacing w:after="200" w:line="331" w:lineRule="auto"/>
              <w:rPr>
                <w:rFonts w:ascii="Arial" w:eastAsia="Arial" w:hAnsi="Arial" w:cs="Arial"/>
                <w:sz w:val="20"/>
                <w:szCs w:val="20"/>
              </w:rPr>
            </w:pPr>
            <w:r w:rsidRPr="003D7AFE">
              <w:rPr>
                <w:rFonts w:ascii="Arial" w:eastAsia="Arial" w:hAnsi="Arial" w:cs="Arial"/>
                <w:sz w:val="20"/>
                <w:szCs w:val="20"/>
              </w:rPr>
              <w:t>(2.11)</w:t>
            </w:r>
          </w:p>
        </w:tc>
      </w:tr>
    </w:tbl>
    <w:p w14:paraId="4A71F46B" w14:textId="77777777" w:rsidR="003D7AFE" w:rsidRPr="003D7AFE" w:rsidRDefault="003D7AFE" w:rsidP="003D7AFE">
      <w:pPr>
        <w:pBdr>
          <w:top w:val="none" w:sz="4" w:space="0" w:color="000000"/>
          <w:left w:val="none" w:sz="4" w:space="0" w:color="000000"/>
          <w:bottom w:val="none" w:sz="4" w:space="0" w:color="000000"/>
          <w:right w:val="none" w:sz="4" w:space="0" w:color="000000"/>
        </w:pBdr>
        <w:spacing w:line="331" w:lineRule="auto"/>
        <w:rPr>
          <w:rFonts w:ascii="Arial" w:eastAsia="Arial" w:hAnsi="Arial" w:cs="Arial"/>
          <w:sz w:val="20"/>
          <w:szCs w:val="20"/>
        </w:rPr>
      </w:pPr>
      <w:r w:rsidRPr="003D7AFE">
        <w:rPr>
          <w:rFonts w:ascii="Arial" w:eastAsia="Arial" w:hAnsi="Arial" w:cs="Arial"/>
          <w:sz w:val="20"/>
          <w:szCs w:val="20"/>
        </w:rPr>
        <w:t>gdzie:</w:t>
      </w:r>
    </w:p>
    <w:p w14:paraId="10BA76C1" w14:textId="77777777" w:rsidR="003D7AFE" w:rsidRPr="003D7AFE" w:rsidRDefault="00BA5042" w:rsidP="003D7AFE">
      <w:pPr>
        <w:pBdr>
          <w:top w:val="none" w:sz="4" w:space="0" w:color="000000"/>
          <w:left w:val="none" w:sz="4" w:space="0" w:color="000000"/>
          <w:bottom w:val="none" w:sz="4" w:space="0" w:color="000000"/>
          <w:right w:val="none" w:sz="4" w:space="0" w:color="000000"/>
        </w:pBdr>
        <w:spacing w:line="331" w:lineRule="auto"/>
        <w:rPr>
          <w:rFonts w:ascii="Arial" w:eastAsia="Arial" w:hAnsi="Arial" w:cs="Arial"/>
          <w:sz w:val="20"/>
          <w:szCs w:val="20"/>
        </w:rPr>
      </w:pPr>
      <m:oMath>
        <m:sSub>
          <m:sSubPr>
            <m:ctrlPr>
              <w:rPr>
                <w:rFonts w:ascii="Cambria Math" w:eastAsia="Cambria Math" w:hAnsi="Arial" w:cs="Arial"/>
                <w:i/>
                <w:sz w:val="20"/>
                <w:szCs w:val="20"/>
              </w:rPr>
            </m:ctrlPr>
          </m:sSubPr>
          <m:e>
            <m:r>
              <w:rPr>
                <w:rFonts w:ascii="Cambria Math" w:eastAsia="Cambria Math" w:hAnsi="Cambria Math" w:cs="Arial"/>
                <w:sz w:val="20"/>
                <w:szCs w:val="20"/>
              </w:rPr>
              <m:t>R</m:t>
            </m:r>
          </m:e>
          <m:sub>
            <m:r>
              <w:rPr>
                <w:rFonts w:ascii="Cambria Math" w:eastAsia="Cambria Math" w:hAnsi="Cambria Math" w:cs="Arial"/>
                <w:sz w:val="20"/>
                <w:szCs w:val="20"/>
              </w:rPr>
              <m:t>t</m:t>
            </m:r>
          </m:sub>
        </m:sSub>
      </m:oMath>
      <w:r w:rsidR="003D7AFE" w:rsidRPr="003D7AFE">
        <w:rPr>
          <w:rFonts w:ascii="Arial" w:eastAsia="Arial" w:hAnsi="Arial" w:cs="Arial"/>
          <w:sz w:val="20"/>
          <w:szCs w:val="20"/>
        </w:rPr>
        <w:t xml:space="preserve"> – </w:t>
      </w:r>
      <w:r w:rsidR="003D7AFE" w:rsidRPr="003D7AFE">
        <w:rPr>
          <w:rFonts w:ascii="Arial" w:hAnsi="Arial" w:cs="Arial"/>
          <w:sz w:val="20"/>
          <w:szCs w:val="20"/>
        </w:rPr>
        <w:t xml:space="preserve">rezystancja uzwojenia twornika </w:t>
      </w:r>
      <m:oMath>
        <m:d>
          <m:dPr>
            <m:begChr m:val="["/>
            <m:endChr m:val="]"/>
            <m:ctrlPr>
              <w:rPr>
                <w:rFonts w:ascii="Cambria Math" w:eastAsia="Cambria Math" w:hAnsi="Arial" w:cs="Arial"/>
                <w:i/>
                <w:sz w:val="20"/>
                <w:szCs w:val="20"/>
              </w:rPr>
            </m:ctrlPr>
          </m:dPr>
          <m:e>
            <m:r>
              <m:rPr>
                <m:sty m:val="p"/>
              </m:rPr>
              <w:rPr>
                <w:rFonts w:ascii="Arial" w:hAnsi="Arial" w:cs="Arial"/>
                <w:color w:val="040C28"/>
                <w:sz w:val="20"/>
                <w:szCs w:val="20"/>
              </w:rPr>
              <m:t>Ω</m:t>
            </m:r>
          </m:e>
        </m:d>
      </m:oMath>
      <w:r w:rsidR="003D7AFE" w:rsidRPr="003D7AFE">
        <w:rPr>
          <w:rFonts w:ascii="Arial" w:hAnsi="Arial" w:cs="Arial"/>
          <w:sz w:val="20"/>
          <w:szCs w:val="20"/>
        </w:rPr>
        <w:t>,</w:t>
      </w:r>
    </w:p>
    <w:p w14:paraId="5C6A8156" w14:textId="77777777" w:rsidR="003D7AFE" w:rsidRPr="003D7AFE" w:rsidRDefault="00BA5042" w:rsidP="003D7AFE">
      <w:pPr>
        <w:pBdr>
          <w:top w:val="none" w:sz="4" w:space="0" w:color="000000"/>
          <w:left w:val="none" w:sz="4" w:space="0" w:color="000000"/>
          <w:bottom w:val="none" w:sz="4" w:space="0" w:color="000000"/>
          <w:right w:val="none" w:sz="4" w:space="0" w:color="000000"/>
        </w:pBdr>
        <w:spacing w:line="331" w:lineRule="auto"/>
        <w:rPr>
          <w:rFonts w:ascii="Arial" w:eastAsia="Arial" w:hAnsi="Arial" w:cs="Arial"/>
          <w:color w:val="000000"/>
          <w:sz w:val="20"/>
          <w:szCs w:val="20"/>
        </w:rPr>
      </w:pPr>
      <m:oMath>
        <m:sSub>
          <m:sSubPr>
            <m:ctrlPr>
              <w:rPr>
                <w:rFonts w:ascii="Cambria Math" w:hAnsi="Arial" w:cs="Arial"/>
                <w:sz w:val="20"/>
                <w:szCs w:val="20"/>
              </w:rPr>
            </m:ctrlPr>
          </m:sSubPr>
          <m:e>
            <m:r>
              <m:rPr>
                <m:sty m:val="p"/>
              </m:rPr>
              <w:rPr>
                <w:rFonts w:ascii="Cambria Math" w:hAnsi="Arial" w:cs="Arial"/>
                <w:sz w:val="20"/>
                <w:szCs w:val="20"/>
              </w:rPr>
              <m:t>i</m:t>
            </m:r>
          </m:e>
          <m:sub>
            <m:r>
              <m:rPr>
                <m:sty m:val="p"/>
              </m:rPr>
              <w:rPr>
                <w:rFonts w:ascii="Cambria Math" w:hAnsi="Arial" w:cs="Arial"/>
                <w:sz w:val="20"/>
                <w:szCs w:val="20"/>
              </w:rPr>
              <m:t>t</m:t>
            </m:r>
          </m:sub>
        </m:sSub>
        <m:d>
          <m:dPr>
            <m:ctrlPr>
              <w:rPr>
                <w:rFonts w:ascii="Cambria Math" w:hAnsi="Arial" w:cs="Arial"/>
                <w:sz w:val="20"/>
                <w:szCs w:val="20"/>
              </w:rPr>
            </m:ctrlPr>
          </m:dPr>
          <m:e>
            <m:r>
              <m:rPr>
                <m:sty m:val="p"/>
              </m:rPr>
              <w:rPr>
                <w:rFonts w:ascii="Cambria Math" w:hAnsi="Arial" w:cs="Arial"/>
                <w:sz w:val="20"/>
                <w:szCs w:val="20"/>
              </w:rPr>
              <m:t xml:space="preserve">t </m:t>
            </m:r>
          </m:e>
        </m:d>
      </m:oMath>
      <w:r w:rsidR="003D7AFE" w:rsidRPr="003D7AFE">
        <w:rPr>
          <w:rFonts w:ascii="Arial" w:eastAsia="Arial" w:hAnsi="Arial" w:cs="Arial"/>
          <w:sz w:val="20"/>
          <w:szCs w:val="20"/>
        </w:rPr>
        <w:t xml:space="preserve"> - </w:t>
      </w:r>
      <w:r w:rsidR="003D7AFE" w:rsidRPr="003D7AFE">
        <w:rPr>
          <w:rFonts w:ascii="Arial" w:hAnsi="Arial" w:cs="Arial"/>
          <w:sz w:val="20"/>
          <w:szCs w:val="20"/>
        </w:rPr>
        <w:t>prąd płynący przez uzwojenie twornika</w:t>
      </w:r>
      <w:r w:rsidR="003D7AFE" w:rsidRPr="003D7AFE">
        <w:rPr>
          <w:rFonts w:ascii="Arial" w:eastAsia="Arial" w:hAnsi="Arial" w:cs="Arial"/>
          <w:color w:val="000000"/>
          <w:sz w:val="20"/>
          <w:szCs w:val="20"/>
        </w:rPr>
        <w:t xml:space="preserve"> </w:t>
      </w:r>
      <m:oMath>
        <m:d>
          <m:dPr>
            <m:begChr m:val="["/>
            <m:endChr m:val="]"/>
            <m:ctrlPr>
              <w:rPr>
                <w:rFonts w:ascii="Cambria Math" w:eastAsia="Cambria Math" w:hAnsi="Arial" w:cs="Arial"/>
                <w:i/>
                <w:sz w:val="20"/>
                <w:szCs w:val="20"/>
              </w:rPr>
            </m:ctrlPr>
          </m:dPr>
          <m:e>
            <m:r>
              <w:rPr>
                <w:rFonts w:ascii="Cambria Math" w:eastAsia="Cambria Math" w:hAnsi="Cambria Math" w:cs="Arial"/>
                <w:sz w:val="20"/>
                <w:szCs w:val="20"/>
              </w:rPr>
              <m:t>A</m:t>
            </m:r>
          </m:e>
        </m:d>
      </m:oMath>
      <w:r w:rsidR="003D7AFE" w:rsidRPr="003D7AFE">
        <w:rPr>
          <w:rFonts w:ascii="Arial" w:hAnsi="Arial" w:cs="Arial"/>
          <w:sz w:val="20"/>
          <w:szCs w:val="20"/>
        </w:rPr>
        <w:t>.</w:t>
      </w:r>
    </w:p>
    <w:p w14:paraId="7CF0950F" w14:textId="77777777" w:rsidR="003D7AFE" w:rsidRPr="003D7AFE" w:rsidRDefault="003D7AFE" w:rsidP="00C158E5">
      <w:pPr>
        <w:pBdr>
          <w:top w:val="none" w:sz="4" w:space="0" w:color="000000"/>
          <w:left w:val="none" w:sz="4" w:space="0" w:color="000000"/>
          <w:bottom w:val="none" w:sz="4" w:space="0" w:color="000000"/>
          <w:right w:val="none" w:sz="4" w:space="0" w:color="000000"/>
        </w:pBdr>
        <w:spacing w:line="331" w:lineRule="auto"/>
        <w:jc w:val="both"/>
        <w:rPr>
          <w:rFonts w:ascii="Arial" w:eastAsia="Arial" w:hAnsi="Arial" w:cs="Arial"/>
          <w:color w:val="000000"/>
          <w:sz w:val="20"/>
          <w:szCs w:val="20"/>
        </w:rPr>
        <w:pPrChange w:id="104" w:author="RP" w:date="2025-01-31T11:21:00Z">
          <w:pPr>
            <w:pBdr>
              <w:top w:val="none" w:sz="4" w:space="0" w:color="000000"/>
              <w:left w:val="none" w:sz="4" w:space="0" w:color="000000"/>
              <w:bottom w:val="none" w:sz="4" w:space="0" w:color="000000"/>
              <w:right w:val="none" w:sz="4" w:space="0" w:color="000000"/>
            </w:pBdr>
            <w:spacing w:line="331" w:lineRule="auto"/>
          </w:pPr>
        </w:pPrChange>
      </w:pPr>
      <w:r w:rsidRPr="003D7AFE">
        <w:rPr>
          <w:rFonts w:ascii="Arial" w:eastAsia="Arial" w:hAnsi="Arial" w:cs="Arial"/>
          <w:color w:val="000000"/>
          <w:sz w:val="20"/>
          <w:szCs w:val="20"/>
        </w:rPr>
        <w:t xml:space="preserve">W wirujących maszynach elektrycznych napięcie na indukcyjności obwodu twornika jest w rzeczywistości siłami elektromotorycznymi indukowanymi w tym uzwojeniu. </w:t>
      </w:r>
    </w:p>
    <w:p w14:paraId="349351F7" w14:textId="77777777" w:rsidR="003D7AFE" w:rsidRPr="003D7AFE" w:rsidRDefault="003D7AFE" w:rsidP="003D7AFE">
      <w:pPr>
        <w:pBdr>
          <w:top w:val="none" w:sz="4" w:space="0" w:color="000000"/>
          <w:left w:val="none" w:sz="4" w:space="0" w:color="000000"/>
          <w:bottom w:val="none" w:sz="4" w:space="0" w:color="000000"/>
          <w:right w:val="none" w:sz="4" w:space="0" w:color="000000"/>
        </w:pBdr>
        <w:spacing w:line="331" w:lineRule="auto"/>
        <w:rPr>
          <w:rFonts w:ascii="Arial" w:eastAsia="Arial" w:hAnsi="Arial" w:cs="Arial"/>
          <w:color w:val="000000"/>
          <w:sz w:val="20"/>
          <w:szCs w:val="20"/>
        </w:rPr>
      </w:pPr>
      <w:r w:rsidRPr="003D7AFE">
        <w:rPr>
          <w:rFonts w:ascii="Arial" w:eastAsia="Arial" w:hAnsi="Arial" w:cs="Arial"/>
          <w:color w:val="000000"/>
          <w:sz w:val="20"/>
          <w:szCs w:val="20"/>
        </w:rPr>
        <w:t xml:space="preserve">Napięcie na indukcyjności obwodu twornika można wyrazić </w:t>
      </w:r>
      <w:r w:rsidRPr="006A0D53">
        <w:rPr>
          <w:rFonts w:ascii="Arial" w:eastAsia="Arial" w:hAnsi="Arial" w:cs="Arial"/>
          <w:sz w:val="20"/>
          <w:szCs w:val="20"/>
        </w:rPr>
        <w:t>wzorem</w:t>
      </w:r>
      <w:r w:rsidR="00510CE5" w:rsidRPr="006A0D53">
        <w:rPr>
          <w:rFonts w:ascii="Arial" w:eastAsia="Arial" w:hAnsi="Arial" w:cs="Arial"/>
          <w:sz w:val="20"/>
          <w:szCs w:val="20"/>
        </w:rPr>
        <w:t xml:space="preserve"> [</w:t>
      </w:r>
      <w:r w:rsidR="006A0D53" w:rsidRPr="006A0D53">
        <w:rPr>
          <w:rFonts w:ascii="Arial" w:eastAsia="Arial" w:hAnsi="Arial" w:cs="Arial"/>
          <w:sz w:val="20"/>
          <w:szCs w:val="20"/>
        </w:rPr>
        <w:t>4</w:t>
      </w:r>
      <w:r w:rsidR="00510CE5" w:rsidRPr="006A0D53">
        <w:rPr>
          <w:rFonts w:ascii="Arial" w:eastAsia="Arial" w:hAnsi="Arial" w:cs="Arial"/>
          <w:sz w:val="20"/>
          <w:szCs w:val="20"/>
        </w:rPr>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2"/>
        <w:gridCol w:w="740"/>
      </w:tblGrid>
      <w:tr w:rsidR="003D7AFE" w:rsidRPr="003D7AFE" w14:paraId="660E9902" w14:textId="77777777" w:rsidTr="003D7AFE">
        <w:trPr>
          <w:trHeight w:val="406"/>
        </w:trPr>
        <w:tc>
          <w:tcPr>
            <w:tcW w:w="8755" w:type="dxa"/>
          </w:tcPr>
          <w:p w14:paraId="12BC51C4" w14:textId="77777777" w:rsidR="003D7AFE" w:rsidRPr="003D7AFE" w:rsidRDefault="00BA5042" w:rsidP="003D7AFE">
            <w:pPr>
              <w:pBdr>
                <w:top w:val="none" w:sz="4" w:space="0" w:color="000000"/>
                <w:left w:val="none" w:sz="4" w:space="0" w:color="000000"/>
                <w:bottom w:val="none" w:sz="4" w:space="0" w:color="000000"/>
                <w:right w:val="none" w:sz="4" w:space="0" w:color="000000"/>
              </w:pBdr>
              <w:spacing w:line="331" w:lineRule="auto"/>
              <w:jc w:val="center"/>
              <w:rPr>
                <w:rFonts w:ascii="Arial" w:eastAsia="Arial" w:hAnsi="Arial" w:cs="Arial"/>
                <w:sz w:val="20"/>
                <w:szCs w:val="20"/>
              </w:rPr>
            </w:pPr>
            <m:oMath>
              <m:sSub>
                <m:sSubPr>
                  <m:ctrlPr>
                    <w:rPr>
                      <w:rFonts w:ascii="Cambria Math" w:eastAsia="Cambria Math" w:hAnsi="Arial" w:cs="Arial"/>
                      <w:i/>
                      <w:sz w:val="20"/>
                      <w:szCs w:val="20"/>
                    </w:rPr>
                  </m:ctrlPr>
                </m:sSubPr>
                <m:e>
                  <m:r>
                    <w:rPr>
                      <w:rFonts w:ascii="Cambria Math" w:eastAsia="Cambria Math" w:hAnsi="Cambria Math" w:cs="Arial"/>
                      <w:sz w:val="20"/>
                      <w:szCs w:val="20"/>
                    </w:rPr>
                    <m:t>u</m:t>
                  </m:r>
                </m:e>
                <m:sub>
                  <m:sSub>
                    <m:sSubPr>
                      <m:ctrlPr>
                        <w:rPr>
                          <w:rFonts w:ascii="Cambria Math" w:eastAsia="Cambria Math" w:hAnsi="Arial" w:cs="Arial"/>
                          <w:i/>
                          <w:sz w:val="20"/>
                          <w:szCs w:val="20"/>
                        </w:rPr>
                      </m:ctrlPr>
                    </m:sSubPr>
                    <m:e>
                      <m:r>
                        <w:rPr>
                          <w:rFonts w:ascii="Cambria Math" w:eastAsia="Cambria Math" w:hAnsi="Cambria Math" w:cs="Arial"/>
                          <w:sz w:val="20"/>
                          <w:szCs w:val="20"/>
                        </w:rPr>
                        <m:t>L</m:t>
                      </m:r>
                    </m:e>
                    <m:sub>
                      <m:r>
                        <w:rPr>
                          <w:rFonts w:ascii="Cambria Math" w:eastAsia="Cambria Math" w:hAnsi="Cambria Math" w:cs="Arial"/>
                          <w:sz w:val="20"/>
                          <w:szCs w:val="20"/>
                        </w:rPr>
                        <m:t>t</m:t>
                      </m:r>
                    </m:sub>
                  </m:sSub>
                </m:sub>
              </m:sSub>
              <m:r>
                <w:rPr>
                  <w:rFonts w:ascii="Cambria Math" w:eastAsia="Cambria Math" w:hAnsi="Arial" w:cs="Arial"/>
                  <w:sz w:val="20"/>
                  <w:szCs w:val="20"/>
                </w:rPr>
                <m:t>(</m:t>
              </m:r>
              <m:r>
                <w:rPr>
                  <w:rFonts w:ascii="Cambria Math" w:eastAsia="Cambria Math" w:hAnsi="Cambria Math" w:cs="Arial"/>
                  <w:sz w:val="20"/>
                  <w:szCs w:val="20"/>
                </w:rPr>
                <m:t>t</m:t>
              </m:r>
              <m:r>
                <w:rPr>
                  <w:rFonts w:ascii="Cambria Math" w:eastAsia="Cambria Math" w:hAnsi="Arial" w:cs="Arial"/>
                  <w:sz w:val="20"/>
                  <w:szCs w:val="20"/>
                </w:rPr>
                <m:t>)=</m:t>
              </m:r>
              <m:sSubSup>
                <m:sSubSupPr>
                  <m:ctrlPr>
                    <w:rPr>
                      <w:rFonts w:ascii="Cambria Math" w:eastAsia="Cambria Math" w:hAnsi="Arial" w:cs="Arial"/>
                      <w:i/>
                      <w:sz w:val="20"/>
                      <w:szCs w:val="20"/>
                    </w:rPr>
                  </m:ctrlPr>
                </m:sSubSupPr>
                <m:e>
                  <m:r>
                    <w:rPr>
                      <w:rFonts w:ascii="Cambria Math" w:eastAsia="Cambria Math" w:hAnsi="Cambria Math" w:cs="Arial"/>
                      <w:sz w:val="20"/>
                      <w:szCs w:val="20"/>
                    </w:rPr>
                    <m:t>e</m:t>
                  </m:r>
                </m:e>
                <m:sub>
                  <m:r>
                    <w:rPr>
                      <w:rFonts w:ascii="Cambria Math" w:eastAsia="Cambria Math" w:hAnsi="Cambria Math" w:cs="Arial"/>
                      <w:sz w:val="20"/>
                      <w:szCs w:val="20"/>
                    </w:rPr>
                    <m:t>ind</m:t>
                  </m:r>
                </m:sub>
                <m:sup>
                  <m:d>
                    <m:dPr>
                      <m:ctrlPr>
                        <w:rPr>
                          <w:rFonts w:ascii="Cambria Math" w:eastAsia="Cambria Math" w:hAnsi="Arial" w:cs="Arial"/>
                          <w:i/>
                          <w:sz w:val="20"/>
                          <w:szCs w:val="20"/>
                        </w:rPr>
                      </m:ctrlPr>
                    </m:dPr>
                    <m:e>
                      <m:r>
                        <w:rPr>
                          <w:rFonts w:ascii="Cambria Math" w:eastAsia="Cambria Math" w:hAnsi="Cambria Math" w:cs="Arial"/>
                          <w:sz w:val="20"/>
                          <w:szCs w:val="20"/>
                        </w:rPr>
                        <m:t>t</m:t>
                      </m:r>
                    </m:e>
                  </m:d>
                </m:sup>
              </m:sSubSup>
              <m:r>
                <w:rPr>
                  <w:rFonts w:ascii="Cambria Math" w:eastAsia="Cambria Math" w:hAnsi="Arial" w:cs="Arial"/>
                  <w:sz w:val="20"/>
                  <w:szCs w:val="20"/>
                </w:rPr>
                <m:t>(</m:t>
              </m:r>
              <m:r>
                <w:rPr>
                  <w:rFonts w:ascii="Cambria Math" w:eastAsia="Cambria Math" w:hAnsi="Cambria Math" w:cs="Arial"/>
                  <w:sz w:val="20"/>
                  <w:szCs w:val="20"/>
                </w:rPr>
                <m:t>t</m:t>
              </m:r>
              <m:r>
                <w:rPr>
                  <w:rFonts w:ascii="Cambria Math" w:eastAsia="Cambria Math" w:hAnsi="Arial" w:cs="Arial"/>
                  <w:sz w:val="20"/>
                  <w:szCs w:val="20"/>
                </w:rPr>
                <m:t>)</m:t>
              </m:r>
            </m:oMath>
            <w:r w:rsidR="003D7AFE" w:rsidRPr="003D7AFE">
              <w:rPr>
                <w:rFonts w:ascii="Arial" w:eastAsia="Arial" w:hAnsi="Arial" w:cs="Arial"/>
                <w:sz w:val="20"/>
                <w:szCs w:val="20"/>
              </w:rPr>
              <w:t>,</w:t>
            </w:r>
          </w:p>
        </w:tc>
        <w:tc>
          <w:tcPr>
            <w:tcW w:w="740" w:type="dxa"/>
          </w:tcPr>
          <w:p w14:paraId="5D99884B" w14:textId="77777777" w:rsidR="003D7AFE" w:rsidRPr="003D7AFE" w:rsidRDefault="003D7AFE" w:rsidP="003D7AFE">
            <w:pPr>
              <w:spacing w:line="331" w:lineRule="auto"/>
              <w:rPr>
                <w:rFonts w:ascii="Arial" w:eastAsia="Arial" w:hAnsi="Arial" w:cs="Arial"/>
                <w:sz w:val="20"/>
                <w:szCs w:val="20"/>
              </w:rPr>
            </w:pPr>
            <w:r w:rsidRPr="003D7AFE">
              <w:rPr>
                <w:rFonts w:ascii="Arial" w:eastAsia="Arial" w:hAnsi="Arial" w:cs="Arial"/>
                <w:sz w:val="20"/>
                <w:szCs w:val="20"/>
              </w:rPr>
              <w:t>(2.12)</w:t>
            </w:r>
          </w:p>
        </w:tc>
      </w:tr>
    </w:tbl>
    <w:p w14:paraId="5910D3EB" w14:textId="77777777" w:rsidR="003D7AFE" w:rsidRPr="003D7AFE" w:rsidRDefault="003D7AFE" w:rsidP="003D7AFE">
      <w:pPr>
        <w:pBdr>
          <w:top w:val="none" w:sz="4" w:space="0" w:color="000000"/>
          <w:left w:val="none" w:sz="4" w:space="0" w:color="000000"/>
          <w:bottom w:val="none" w:sz="4" w:space="0" w:color="000000"/>
          <w:right w:val="none" w:sz="4" w:space="0" w:color="000000"/>
        </w:pBdr>
        <w:spacing w:line="331" w:lineRule="auto"/>
        <w:rPr>
          <w:rFonts w:ascii="Arial" w:eastAsia="Arial" w:hAnsi="Arial" w:cs="Arial"/>
          <w:sz w:val="20"/>
          <w:szCs w:val="20"/>
        </w:rPr>
      </w:pPr>
      <w:r w:rsidRPr="003D7AFE">
        <w:rPr>
          <w:rFonts w:ascii="Arial" w:eastAsia="Arial" w:hAnsi="Arial" w:cs="Arial"/>
          <w:sz w:val="20"/>
          <w:szCs w:val="20"/>
        </w:rPr>
        <w:t>gdzie:</w:t>
      </w:r>
    </w:p>
    <w:p w14:paraId="759EB150" w14:textId="77777777" w:rsidR="003D7AFE" w:rsidRPr="003D7AFE" w:rsidRDefault="00BA5042" w:rsidP="003D7AFE">
      <w:pPr>
        <w:pBdr>
          <w:top w:val="none" w:sz="4" w:space="0" w:color="000000"/>
          <w:left w:val="none" w:sz="4" w:space="0" w:color="000000"/>
          <w:bottom w:val="none" w:sz="4" w:space="0" w:color="000000"/>
          <w:right w:val="none" w:sz="4" w:space="0" w:color="000000"/>
        </w:pBdr>
        <w:spacing w:line="331" w:lineRule="auto"/>
        <w:rPr>
          <w:rFonts w:ascii="Arial" w:eastAsia="Arial" w:hAnsi="Arial" w:cs="Arial"/>
          <w:color w:val="000000"/>
          <w:sz w:val="20"/>
          <w:szCs w:val="20"/>
        </w:rPr>
      </w:pPr>
      <m:oMath>
        <m:sSubSup>
          <m:sSubSupPr>
            <m:ctrlPr>
              <w:rPr>
                <w:rFonts w:ascii="Cambria Math" w:eastAsia="Cambria Math" w:hAnsi="Arial" w:cs="Arial"/>
                <w:i/>
                <w:sz w:val="20"/>
                <w:szCs w:val="20"/>
              </w:rPr>
            </m:ctrlPr>
          </m:sSubSupPr>
          <m:e>
            <m:r>
              <w:rPr>
                <w:rFonts w:ascii="Cambria Math" w:eastAsia="Cambria Math" w:hAnsi="Cambria Math" w:cs="Arial"/>
                <w:sz w:val="20"/>
                <w:szCs w:val="20"/>
              </w:rPr>
              <m:t>e</m:t>
            </m:r>
          </m:e>
          <m:sub>
            <m:r>
              <w:rPr>
                <w:rFonts w:ascii="Cambria Math" w:eastAsia="Cambria Math" w:hAnsi="Cambria Math" w:cs="Arial"/>
                <w:sz w:val="20"/>
                <w:szCs w:val="20"/>
              </w:rPr>
              <m:t>ind</m:t>
            </m:r>
          </m:sub>
          <m:sup>
            <m:d>
              <m:dPr>
                <m:ctrlPr>
                  <w:rPr>
                    <w:rFonts w:ascii="Cambria Math" w:eastAsia="Cambria Math" w:hAnsi="Arial" w:cs="Arial"/>
                    <w:i/>
                    <w:sz w:val="20"/>
                    <w:szCs w:val="20"/>
                  </w:rPr>
                </m:ctrlPr>
              </m:dPr>
              <m:e>
                <m:r>
                  <w:rPr>
                    <w:rFonts w:ascii="Cambria Math" w:eastAsia="Cambria Math" w:hAnsi="Cambria Math" w:cs="Arial"/>
                    <w:sz w:val="20"/>
                    <w:szCs w:val="20"/>
                  </w:rPr>
                  <m:t>t</m:t>
                </m:r>
              </m:e>
            </m:d>
          </m:sup>
        </m:sSubSup>
        <m:r>
          <w:rPr>
            <w:rFonts w:ascii="Cambria Math" w:eastAsia="Cambria Math" w:hAnsi="Arial" w:cs="Arial"/>
            <w:sz w:val="20"/>
            <w:szCs w:val="20"/>
          </w:rPr>
          <m:t>(</m:t>
        </m:r>
        <m:r>
          <w:rPr>
            <w:rFonts w:ascii="Cambria Math" w:eastAsia="Cambria Math" w:hAnsi="Cambria Math" w:cs="Arial"/>
            <w:sz w:val="20"/>
            <w:szCs w:val="20"/>
          </w:rPr>
          <m:t>t</m:t>
        </m:r>
        <m:r>
          <w:rPr>
            <w:rFonts w:ascii="Cambria Math" w:eastAsia="Cambria Math" w:hAnsi="Arial" w:cs="Arial"/>
            <w:sz w:val="20"/>
            <w:szCs w:val="20"/>
          </w:rPr>
          <m:t>)</m:t>
        </m:r>
      </m:oMath>
      <w:r w:rsidR="003D7AFE" w:rsidRPr="003D7AFE">
        <w:rPr>
          <w:rFonts w:ascii="Arial" w:eastAsia="Arial" w:hAnsi="Arial" w:cs="Arial"/>
          <w:sz w:val="20"/>
          <w:szCs w:val="20"/>
        </w:rPr>
        <w:t xml:space="preserve"> - </w:t>
      </w:r>
      <w:r w:rsidR="003D7AFE" w:rsidRPr="003D7AFE">
        <w:rPr>
          <w:rFonts w:ascii="Arial" w:eastAsia="Arial" w:hAnsi="Arial" w:cs="Arial"/>
          <w:color w:val="000000"/>
          <w:sz w:val="20"/>
          <w:szCs w:val="20"/>
        </w:rPr>
        <w:t xml:space="preserve">siła elektromotoryczna indukowana w uzwojeniu twornika </w:t>
      </w:r>
      <m:oMath>
        <m:d>
          <m:dPr>
            <m:begChr m:val="["/>
            <m:endChr m:val="]"/>
            <m:ctrlPr>
              <w:rPr>
                <w:rFonts w:ascii="Cambria Math" w:eastAsia="Cambria Math" w:hAnsi="Arial" w:cs="Arial"/>
                <w:i/>
                <w:sz w:val="20"/>
                <w:szCs w:val="20"/>
              </w:rPr>
            </m:ctrlPr>
          </m:dPr>
          <m:e>
            <m:r>
              <w:rPr>
                <w:rFonts w:ascii="Cambria Math" w:eastAsia="Cambria Math" w:hAnsi="Cambria Math" w:cs="Arial"/>
                <w:sz w:val="20"/>
                <w:szCs w:val="20"/>
              </w:rPr>
              <m:t>V</m:t>
            </m:r>
          </m:e>
        </m:d>
      </m:oMath>
      <w:r w:rsidR="003D7AFE" w:rsidRPr="003D7AFE">
        <w:rPr>
          <w:rFonts w:ascii="Arial" w:hAnsi="Arial" w:cs="Arial"/>
          <w:sz w:val="20"/>
          <w:szCs w:val="20"/>
        </w:rPr>
        <w:t>.</w:t>
      </w:r>
    </w:p>
    <w:p w14:paraId="64054D2F" w14:textId="77777777" w:rsidR="003D7AFE" w:rsidRPr="003D7AFE" w:rsidRDefault="003D7AFE" w:rsidP="00C158E5">
      <w:pPr>
        <w:pBdr>
          <w:top w:val="none" w:sz="4" w:space="0" w:color="000000"/>
          <w:left w:val="none" w:sz="4" w:space="0" w:color="000000"/>
          <w:bottom w:val="none" w:sz="4" w:space="0" w:color="000000"/>
          <w:right w:val="none" w:sz="4" w:space="0" w:color="000000"/>
        </w:pBdr>
        <w:spacing w:line="331" w:lineRule="auto"/>
        <w:jc w:val="both"/>
        <w:rPr>
          <w:rFonts w:ascii="Arial" w:eastAsia="Arial" w:hAnsi="Arial" w:cs="Arial"/>
          <w:color w:val="000000"/>
          <w:sz w:val="20"/>
          <w:szCs w:val="20"/>
        </w:rPr>
        <w:pPrChange w:id="105" w:author="RP" w:date="2025-01-31T11:21:00Z">
          <w:pPr>
            <w:pBdr>
              <w:top w:val="none" w:sz="4" w:space="0" w:color="000000"/>
              <w:left w:val="none" w:sz="4" w:space="0" w:color="000000"/>
              <w:bottom w:val="none" w:sz="4" w:space="0" w:color="000000"/>
              <w:right w:val="none" w:sz="4" w:space="0" w:color="000000"/>
            </w:pBdr>
            <w:spacing w:line="331" w:lineRule="auto"/>
          </w:pPr>
        </w:pPrChange>
      </w:pPr>
      <w:r w:rsidRPr="003D7AFE">
        <w:rPr>
          <w:rFonts w:ascii="Arial" w:eastAsia="Arial" w:hAnsi="Arial" w:cs="Arial"/>
          <w:color w:val="000000"/>
          <w:sz w:val="20"/>
          <w:szCs w:val="20"/>
        </w:rPr>
        <w:t xml:space="preserve">Siła elektromotoryczna indukowana w uzwojeniu twornika jest wyrażona jako suma składowej wynikającej ze zmian w czasie strumienia magnetycznego sprzężonego z uzwojeniem twornika i składowej wynikającej z ruchów zwojów uzwojenia twornika względem jakiegoś strumienia. </w:t>
      </w:r>
    </w:p>
    <w:p w14:paraId="3A6EFF7B" w14:textId="77777777" w:rsidR="003D7AFE" w:rsidRPr="003D7AFE" w:rsidRDefault="003D7AFE" w:rsidP="003D7AFE">
      <w:pPr>
        <w:pBdr>
          <w:top w:val="none" w:sz="4" w:space="0" w:color="000000"/>
          <w:left w:val="none" w:sz="4" w:space="0" w:color="000000"/>
          <w:bottom w:val="none" w:sz="4" w:space="0" w:color="000000"/>
          <w:right w:val="none" w:sz="4" w:space="0" w:color="000000"/>
        </w:pBdr>
        <w:spacing w:line="331" w:lineRule="auto"/>
        <w:rPr>
          <w:rFonts w:ascii="Arial" w:eastAsia="Arial" w:hAnsi="Arial" w:cs="Arial"/>
          <w:color w:val="000000"/>
          <w:sz w:val="20"/>
          <w:szCs w:val="20"/>
        </w:rPr>
      </w:pPr>
      <w:r w:rsidRPr="003D7AFE">
        <w:rPr>
          <w:rFonts w:ascii="Arial" w:eastAsia="Arial" w:hAnsi="Arial" w:cs="Arial"/>
          <w:color w:val="000000"/>
          <w:sz w:val="20"/>
          <w:szCs w:val="20"/>
        </w:rPr>
        <w:t xml:space="preserve">Siłę elektromotoryczną indukowaną w uzwojeniu twornika można wyrazić </w:t>
      </w:r>
      <w:r w:rsidRPr="006A0D53">
        <w:rPr>
          <w:rFonts w:ascii="Arial" w:eastAsia="Arial" w:hAnsi="Arial" w:cs="Arial"/>
          <w:sz w:val="20"/>
          <w:szCs w:val="20"/>
        </w:rPr>
        <w:t>wzorem</w:t>
      </w:r>
      <w:r w:rsidR="00510CE5" w:rsidRPr="006A0D53">
        <w:rPr>
          <w:rFonts w:ascii="Arial" w:eastAsia="Arial" w:hAnsi="Arial" w:cs="Arial"/>
          <w:sz w:val="20"/>
          <w:szCs w:val="20"/>
        </w:rPr>
        <w:t xml:space="preserve"> [</w:t>
      </w:r>
      <w:r w:rsidR="006A0D53" w:rsidRPr="006A0D53">
        <w:rPr>
          <w:rFonts w:ascii="Arial" w:eastAsia="Arial" w:hAnsi="Arial" w:cs="Arial"/>
          <w:sz w:val="20"/>
          <w:szCs w:val="20"/>
        </w:rPr>
        <w:t>4</w:t>
      </w:r>
      <w:r w:rsidR="00510CE5" w:rsidRPr="006A0D53">
        <w:rPr>
          <w:rFonts w:ascii="Arial" w:eastAsia="Arial" w:hAnsi="Arial" w:cs="Arial"/>
          <w:sz w:val="20"/>
          <w:szCs w:val="20"/>
        </w:rPr>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8"/>
        <w:gridCol w:w="874"/>
      </w:tblGrid>
      <w:tr w:rsidR="003D7AFE" w:rsidRPr="003D7AFE" w14:paraId="3D20BC03" w14:textId="77777777" w:rsidTr="009B6D1C">
        <w:trPr>
          <w:trHeight w:val="406"/>
        </w:trPr>
        <w:tc>
          <w:tcPr>
            <w:tcW w:w="8613" w:type="dxa"/>
          </w:tcPr>
          <w:p w14:paraId="4F4BF1BE" w14:textId="77777777" w:rsidR="003D7AFE" w:rsidRPr="003D7AFE" w:rsidRDefault="00BA5042" w:rsidP="003D7AFE">
            <w:pPr>
              <w:pBdr>
                <w:top w:val="none" w:sz="4" w:space="0" w:color="000000"/>
                <w:left w:val="none" w:sz="4" w:space="0" w:color="000000"/>
                <w:bottom w:val="none" w:sz="4" w:space="0" w:color="000000"/>
                <w:right w:val="none" w:sz="4" w:space="0" w:color="000000"/>
              </w:pBdr>
              <w:spacing w:line="331" w:lineRule="auto"/>
              <w:jc w:val="center"/>
              <w:rPr>
                <w:rFonts w:ascii="Arial" w:eastAsia="Arial" w:hAnsi="Arial" w:cs="Arial"/>
                <w:sz w:val="20"/>
                <w:szCs w:val="20"/>
              </w:rPr>
            </w:pPr>
            <m:oMath>
              <m:sSubSup>
                <m:sSubSupPr>
                  <m:ctrlPr>
                    <w:rPr>
                      <w:rFonts w:ascii="Cambria Math" w:eastAsia="Cambria Math" w:hAnsi="Arial" w:cs="Arial"/>
                      <w:i/>
                      <w:sz w:val="20"/>
                      <w:szCs w:val="20"/>
                    </w:rPr>
                  </m:ctrlPr>
                </m:sSubSupPr>
                <m:e>
                  <m:r>
                    <w:rPr>
                      <w:rFonts w:ascii="Cambria Math" w:eastAsia="Cambria Math" w:hAnsi="Cambria Math" w:cs="Arial"/>
                      <w:sz w:val="20"/>
                      <w:szCs w:val="20"/>
                    </w:rPr>
                    <m:t>e</m:t>
                  </m:r>
                </m:e>
                <m:sub>
                  <m:r>
                    <w:rPr>
                      <w:rFonts w:ascii="Cambria Math" w:eastAsia="Cambria Math" w:hAnsi="Cambria Math" w:cs="Arial"/>
                      <w:sz w:val="20"/>
                      <w:szCs w:val="20"/>
                    </w:rPr>
                    <m:t>ind</m:t>
                  </m:r>
                </m:sub>
                <m:sup>
                  <m:d>
                    <m:dPr>
                      <m:ctrlPr>
                        <w:rPr>
                          <w:rFonts w:ascii="Cambria Math" w:eastAsia="Cambria Math" w:hAnsi="Arial" w:cs="Arial"/>
                          <w:i/>
                          <w:sz w:val="20"/>
                          <w:szCs w:val="20"/>
                        </w:rPr>
                      </m:ctrlPr>
                    </m:dPr>
                    <m:e>
                      <m:r>
                        <w:rPr>
                          <w:rFonts w:ascii="Cambria Math" w:eastAsia="Cambria Math" w:hAnsi="Cambria Math" w:cs="Arial"/>
                          <w:sz w:val="20"/>
                          <w:szCs w:val="20"/>
                        </w:rPr>
                        <m:t>t</m:t>
                      </m:r>
                    </m:e>
                  </m:d>
                </m:sup>
              </m:sSubSup>
              <m:d>
                <m:dPr>
                  <m:ctrlPr>
                    <w:rPr>
                      <w:rFonts w:ascii="Cambria Math" w:eastAsia="Cambria Math" w:hAnsi="Arial" w:cs="Arial"/>
                      <w:i/>
                      <w:sz w:val="20"/>
                      <w:szCs w:val="20"/>
                    </w:rPr>
                  </m:ctrlPr>
                </m:dPr>
                <m:e>
                  <m:r>
                    <w:rPr>
                      <w:rFonts w:ascii="Cambria Math" w:eastAsia="Cambria Math" w:hAnsi="Cambria Math" w:cs="Arial"/>
                      <w:sz w:val="20"/>
                      <w:szCs w:val="20"/>
                    </w:rPr>
                    <m:t>t</m:t>
                  </m:r>
                </m:e>
              </m:d>
              <m:r>
                <w:rPr>
                  <w:rFonts w:ascii="Cambria Math" w:eastAsia="Cambria Math" w:hAnsi="Arial" w:cs="Arial"/>
                  <w:sz w:val="20"/>
                  <w:szCs w:val="20"/>
                </w:rPr>
                <m:t>=</m:t>
              </m:r>
              <m:sSubSup>
                <m:sSubSupPr>
                  <m:ctrlPr>
                    <w:rPr>
                      <w:rFonts w:ascii="Cambria Math" w:eastAsia="Cambria Math" w:hAnsi="Arial" w:cs="Arial"/>
                      <w:i/>
                      <w:sz w:val="20"/>
                      <w:szCs w:val="20"/>
                    </w:rPr>
                  </m:ctrlPr>
                </m:sSubSupPr>
                <m:e>
                  <m:r>
                    <w:rPr>
                      <w:rFonts w:ascii="Cambria Math" w:eastAsia="Cambria Math" w:hAnsi="Cambria Math" w:cs="Arial"/>
                      <w:sz w:val="20"/>
                      <w:szCs w:val="20"/>
                    </w:rPr>
                    <m:t>e</m:t>
                  </m:r>
                </m:e>
                <m:sub>
                  <m:r>
                    <w:rPr>
                      <w:rFonts w:ascii="Cambria Math" w:eastAsia="Cambria Math" w:hAnsi="Cambria Math" w:cs="Arial"/>
                      <w:sz w:val="20"/>
                      <w:szCs w:val="20"/>
                    </w:rPr>
                    <m:t>ir</m:t>
                  </m:r>
                </m:sub>
                <m:sup>
                  <m:d>
                    <m:dPr>
                      <m:ctrlPr>
                        <w:rPr>
                          <w:rFonts w:ascii="Cambria Math" w:eastAsia="Cambria Math" w:hAnsi="Arial" w:cs="Arial"/>
                          <w:i/>
                          <w:sz w:val="20"/>
                          <w:szCs w:val="20"/>
                        </w:rPr>
                      </m:ctrlPr>
                    </m:dPr>
                    <m:e>
                      <m:r>
                        <w:rPr>
                          <w:rFonts w:ascii="Cambria Math" w:eastAsia="Cambria Math" w:hAnsi="Cambria Math" w:cs="Arial"/>
                          <w:sz w:val="20"/>
                          <w:szCs w:val="20"/>
                        </w:rPr>
                        <m:t>t</m:t>
                      </m:r>
                    </m:e>
                  </m:d>
                </m:sup>
              </m:sSubSup>
              <m:d>
                <m:dPr>
                  <m:ctrlPr>
                    <w:rPr>
                      <w:rFonts w:ascii="Cambria Math" w:eastAsia="Cambria Math" w:hAnsi="Arial" w:cs="Arial"/>
                      <w:i/>
                      <w:sz w:val="20"/>
                      <w:szCs w:val="20"/>
                    </w:rPr>
                  </m:ctrlPr>
                </m:dPr>
                <m:e>
                  <m:r>
                    <w:rPr>
                      <w:rFonts w:ascii="Cambria Math" w:eastAsia="Cambria Math" w:hAnsi="Cambria Math" w:cs="Arial"/>
                      <w:sz w:val="20"/>
                      <w:szCs w:val="20"/>
                    </w:rPr>
                    <m:t>t</m:t>
                  </m:r>
                </m:e>
              </m:d>
              <m:r>
                <w:rPr>
                  <w:rFonts w:ascii="Cambria Math" w:eastAsia="Cambria Math" w:hAnsi="Arial" w:cs="Arial"/>
                  <w:sz w:val="20"/>
                  <w:szCs w:val="20"/>
                </w:rPr>
                <m:t>+</m:t>
              </m:r>
              <m:sSubSup>
                <m:sSubSupPr>
                  <m:ctrlPr>
                    <w:rPr>
                      <w:rFonts w:ascii="Cambria Math" w:eastAsia="Cambria Math" w:hAnsi="Arial" w:cs="Arial"/>
                      <w:i/>
                      <w:sz w:val="20"/>
                      <w:szCs w:val="20"/>
                    </w:rPr>
                  </m:ctrlPr>
                </m:sSubSupPr>
                <m:e>
                  <m:r>
                    <w:rPr>
                      <w:rFonts w:ascii="Cambria Math" w:eastAsia="Cambria Math" w:hAnsi="Cambria Math" w:cs="Arial"/>
                      <w:sz w:val="20"/>
                      <w:szCs w:val="20"/>
                    </w:rPr>
                    <m:t>e</m:t>
                  </m:r>
                </m:e>
                <m:sub>
                  <m:r>
                    <w:rPr>
                      <w:rFonts w:ascii="Cambria Math" w:eastAsia="Cambria Math" w:hAnsi="Cambria Math" w:cs="Arial"/>
                      <w:sz w:val="20"/>
                      <w:szCs w:val="20"/>
                    </w:rPr>
                    <m:t>it</m:t>
                  </m:r>
                </m:sub>
                <m:sup>
                  <m:d>
                    <m:dPr>
                      <m:ctrlPr>
                        <w:rPr>
                          <w:rFonts w:ascii="Cambria Math" w:eastAsia="Cambria Math" w:hAnsi="Arial" w:cs="Arial"/>
                          <w:i/>
                          <w:sz w:val="20"/>
                          <w:szCs w:val="20"/>
                        </w:rPr>
                      </m:ctrlPr>
                    </m:dPr>
                    <m:e>
                      <m:r>
                        <w:rPr>
                          <w:rFonts w:ascii="Cambria Math" w:eastAsia="Cambria Math" w:hAnsi="Cambria Math" w:cs="Arial"/>
                          <w:sz w:val="20"/>
                          <w:szCs w:val="20"/>
                        </w:rPr>
                        <m:t>t</m:t>
                      </m:r>
                    </m:e>
                  </m:d>
                </m:sup>
              </m:sSubSup>
              <m:r>
                <w:rPr>
                  <w:rFonts w:ascii="Cambria Math" w:eastAsia="Cambria Math" w:hAnsi="Arial" w:cs="Arial"/>
                  <w:sz w:val="20"/>
                  <w:szCs w:val="20"/>
                </w:rPr>
                <m:t>(</m:t>
              </m:r>
              <m:r>
                <w:rPr>
                  <w:rFonts w:ascii="Cambria Math" w:eastAsia="Cambria Math" w:hAnsi="Cambria Math" w:cs="Arial"/>
                  <w:sz w:val="20"/>
                  <w:szCs w:val="20"/>
                </w:rPr>
                <m:t>t</m:t>
              </m:r>
              <m:r>
                <w:rPr>
                  <w:rFonts w:ascii="Cambria Math" w:eastAsia="Cambria Math" w:hAnsi="Arial" w:cs="Arial"/>
                  <w:sz w:val="20"/>
                  <w:szCs w:val="20"/>
                </w:rPr>
                <m:t>)</m:t>
              </m:r>
            </m:oMath>
            <w:r w:rsidR="003D7AFE" w:rsidRPr="003D7AFE">
              <w:rPr>
                <w:rFonts w:ascii="Arial" w:eastAsia="Arial" w:hAnsi="Arial" w:cs="Arial"/>
                <w:sz w:val="20"/>
                <w:szCs w:val="20"/>
              </w:rPr>
              <w:t>,</w:t>
            </w:r>
          </w:p>
        </w:tc>
        <w:tc>
          <w:tcPr>
            <w:tcW w:w="882" w:type="dxa"/>
          </w:tcPr>
          <w:p w14:paraId="2F85DA9E" w14:textId="77777777" w:rsidR="003D7AFE" w:rsidRPr="003D7AFE" w:rsidRDefault="003D7AFE" w:rsidP="003D7AFE">
            <w:pPr>
              <w:spacing w:line="331" w:lineRule="auto"/>
              <w:rPr>
                <w:rFonts w:ascii="Arial" w:eastAsia="Arial" w:hAnsi="Arial" w:cs="Arial"/>
                <w:sz w:val="20"/>
                <w:szCs w:val="20"/>
              </w:rPr>
            </w:pPr>
            <w:r w:rsidRPr="003D7AFE">
              <w:rPr>
                <w:rFonts w:ascii="Arial" w:eastAsia="Arial" w:hAnsi="Arial" w:cs="Arial"/>
                <w:sz w:val="20"/>
                <w:szCs w:val="20"/>
              </w:rPr>
              <w:t>(2.13)</w:t>
            </w:r>
          </w:p>
        </w:tc>
      </w:tr>
    </w:tbl>
    <w:p w14:paraId="2BD9860C" w14:textId="77777777" w:rsidR="003D7AFE" w:rsidRPr="003D7AFE" w:rsidRDefault="003D7AFE" w:rsidP="003D7AFE">
      <w:pPr>
        <w:pBdr>
          <w:top w:val="none" w:sz="4" w:space="0" w:color="000000"/>
          <w:left w:val="none" w:sz="4" w:space="0" w:color="000000"/>
          <w:bottom w:val="none" w:sz="4" w:space="0" w:color="000000"/>
          <w:right w:val="none" w:sz="4" w:space="0" w:color="000000"/>
        </w:pBdr>
        <w:spacing w:line="331" w:lineRule="auto"/>
        <w:rPr>
          <w:rFonts w:ascii="Arial" w:eastAsia="Arial" w:hAnsi="Arial" w:cs="Arial"/>
          <w:color w:val="000000"/>
          <w:sz w:val="20"/>
          <w:szCs w:val="20"/>
        </w:rPr>
      </w:pPr>
      <w:r w:rsidRPr="003D7AFE">
        <w:rPr>
          <w:rFonts w:ascii="Arial" w:eastAsia="Arial" w:hAnsi="Arial" w:cs="Arial"/>
          <w:color w:val="000000"/>
          <w:sz w:val="20"/>
          <w:szCs w:val="20"/>
        </w:rPr>
        <w:t>gdzie:</w:t>
      </w:r>
    </w:p>
    <w:p w14:paraId="52F854B9" w14:textId="77777777" w:rsidR="003D7AFE" w:rsidRPr="003D7AFE" w:rsidRDefault="00BA5042" w:rsidP="003D7AFE">
      <w:pPr>
        <w:pBdr>
          <w:top w:val="none" w:sz="4" w:space="0" w:color="000000"/>
          <w:left w:val="none" w:sz="4" w:space="0" w:color="000000"/>
          <w:bottom w:val="none" w:sz="4" w:space="0" w:color="000000"/>
          <w:right w:val="none" w:sz="4" w:space="0" w:color="000000"/>
        </w:pBdr>
        <w:spacing w:line="331" w:lineRule="auto"/>
        <w:rPr>
          <w:rFonts w:ascii="Arial" w:eastAsia="Arial" w:hAnsi="Arial" w:cs="Arial"/>
          <w:sz w:val="20"/>
          <w:szCs w:val="20"/>
        </w:rPr>
      </w:pPr>
      <m:oMath>
        <m:sSubSup>
          <m:sSubSupPr>
            <m:ctrlPr>
              <w:rPr>
                <w:rFonts w:ascii="Cambria Math" w:eastAsia="Cambria Math" w:hAnsi="Arial" w:cs="Arial"/>
                <w:i/>
                <w:sz w:val="20"/>
                <w:szCs w:val="20"/>
              </w:rPr>
            </m:ctrlPr>
          </m:sSubSupPr>
          <m:e>
            <m:r>
              <w:rPr>
                <w:rFonts w:ascii="Cambria Math" w:eastAsia="Cambria Math" w:hAnsi="Cambria Math" w:cs="Arial"/>
                <w:sz w:val="20"/>
                <w:szCs w:val="20"/>
              </w:rPr>
              <m:t>e</m:t>
            </m:r>
          </m:e>
          <m:sub>
            <m:r>
              <w:rPr>
                <w:rFonts w:ascii="Cambria Math" w:eastAsia="Cambria Math" w:hAnsi="Cambria Math" w:cs="Arial"/>
                <w:sz w:val="20"/>
                <w:szCs w:val="20"/>
              </w:rPr>
              <m:t>it</m:t>
            </m:r>
          </m:sub>
          <m:sup>
            <m:d>
              <m:dPr>
                <m:ctrlPr>
                  <w:rPr>
                    <w:rFonts w:ascii="Cambria Math" w:eastAsia="Cambria Math" w:hAnsi="Arial" w:cs="Arial"/>
                    <w:i/>
                    <w:sz w:val="20"/>
                    <w:szCs w:val="20"/>
                  </w:rPr>
                </m:ctrlPr>
              </m:dPr>
              <m:e>
                <m:r>
                  <w:rPr>
                    <w:rFonts w:ascii="Cambria Math" w:eastAsia="Cambria Math" w:hAnsi="Cambria Math" w:cs="Arial"/>
                    <w:sz w:val="20"/>
                    <w:szCs w:val="20"/>
                  </w:rPr>
                  <m:t>t</m:t>
                </m:r>
              </m:e>
            </m:d>
          </m:sup>
        </m:sSubSup>
        <m:d>
          <m:dPr>
            <m:ctrlPr>
              <w:rPr>
                <w:rFonts w:ascii="Cambria Math" w:eastAsia="Cambria Math" w:hAnsi="Arial" w:cs="Arial"/>
                <w:i/>
                <w:sz w:val="20"/>
                <w:szCs w:val="20"/>
              </w:rPr>
            </m:ctrlPr>
          </m:dPr>
          <m:e>
            <m:r>
              <w:rPr>
                <w:rFonts w:ascii="Cambria Math" w:eastAsia="Cambria Math" w:hAnsi="Cambria Math" w:cs="Arial"/>
                <w:sz w:val="20"/>
                <w:szCs w:val="20"/>
              </w:rPr>
              <m:t>t</m:t>
            </m:r>
          </m:e>
        </m:d>
      </m:oMath>
      <w:r w:rsidR="003D7AFE" w:rsidRPr="003D7AFE">
        <w:rPr>
          <w:rFonts w:ascii="Arial" w:eastAsia="Arial" w:hAnsi="Arial" w:cs="Arial"/>
          <w:sz w:val="20"/>
          <w:szCs w:val="20"/>
        </w:rPr>
        <w:t xml:space="preserve"> - </w:t>
      </w:r>
      <w:r w:rsidR="003D7AFE" w:rsidRPr="003D7AFE">
        <w:rPr>
          <w:rFonts w:ascii="Arial" w:hAnsi="Arial" w:cs="Arial"/>
          <w:sz w:val="20"/>
          <w:szCs w:val="20"/>
        </w:rPr>
        <w:t xml:space="preserve">siła elektromotoryczna indukowana transformacji uzwojenia twornika </w:t>
      </w:r>
      <m:oMath>
        <m:d>
          <m:dPr>
            <m:begChr m:val="["/>
            <m:endChr m:val="]"/>
            <m:ctrlPr>
              <w:rPr>
                <w:rFonts w:ascii="Cambria Math" w:eastAsia="Cambria Math" w:hAnsi="Arial" w:cs="Arial"/>
                <w:i/>
                <w:sz w:val="20"/>
                <w:szCs w:val="20"/>
              </w:rPr>
            </m:ctrlPr>
          </m:dPr>
          <m:e>
            <m:r>
              <w:rPr>
                <w:rFonts w:ascii="Cambria Math" w:eastAsia="Cambria Math" w:hAnsi="Cambria Math" w:cs="Arial"/>
                <w:sz w:val="20"/>
                <w:szCs w:val="20"/>
              </w:rPr>
              <m:t>V</m:t>
            </m:r>
          </m:e>
        </m:d>
      </m:oMath>
      <w:r w:rsidR="003D7AFE" w:rsidRPr="003D7AFE">
        <w:rPr>
          <w:rFonts w:ascii="Arial" w:hAnsi="Arial" w:cs="Arial"/>
          <w:sz w:val="20"/>
          <w:szCs w:val="20"/>
        </w:rPr>
        <w:t>,</w:t>
      </w:r>
    </w:p>
    <w:p w14:paraId="1BD7194C" w14:textId="77777777" w:rsidR="003D7AFE" w:rsidRPr="003D7AFE" w:rsidRDefault="00BA5042" w:rsidP="003D7AFE">
      <w:pPr>
        <w:pBdr>
          <w:top w:val="none" w:sz="4" w:space="0" w:color="000000"/>
          <w:left w:val="none" w:sz="4" w:space="0" w:color="000000"/>
          <w:bottom w:val="none" w:sz="4" w:space="0" w:color="000000"/>
          <w:right w:val="none" w:sz="4" w:space="0" w:color="000000"/>
        </w:pBdr>
        <w:spacing w:line="331" w:lineRule="auto"/>
        <w:rPr>
          <w:rFonts w:ascii="Arial" w:eastAsia="Arial" w:hAnsi="Arial" w:cs="Arial"/>
          <w:sz w:val="20"/>
          <w:szCs w:val="20"/>
        </w:rPr>
      </w:pPr>
      <m:oMath>
        <m:sSubSup>
          <m:sSubSupPr>
            <m:ctrlPr>
              <w:rPr>
                <w:rFonts w:ascii="Cambria Math" w:eastAsia="Cambria Math" w:hAnsi="Arial" w:cs="Arial"/>
                <w:i/>
                <w:sz w:val="20"/>
                <w:szCs w:val="20"/>
              </w:rPr>
            </m:ctrlPr>
          </m:sSubSupPr>
          <m:e>
            <m:r>
              <w:rPr>
                <w:rFonts w:ascii="Cambria Math" w:eastAsia="Cambria Math" w:hAnsi="Cambria Math" w:cs="Arial"/>
                <w:sz w:val="20"/>
                <w:szCs w:val="20"/>
              </w:rPr>
              <m:t>e</m:t>
            </m:r>
          </m:e>
          <m:sub>
            <m:r>
              <w:rPr>
                <w:rFonts w:ascii="Cambria Math" w:eastAsia="Cambria Math" w:hAnsi="Cambria Math" w:cs="Arial"/>
                <w:sz w:val="20"/>
                <w:szCs w:val="20"/>
              </w:rPr>
              <m:t>ir</m:t>
            </m:r>
          </m:sub>
          <m:sup>
            <m:d>
              <m:dPr>
                <m:ctrlPr>
                  <w:rPr>
                    <w:rFonts w:ascii="Cambria Math" w:eastAsia="Cambria Math" w:hAnsi="Arial" w:cs="Arial"/>
                    <w:i/>
                    <w:sz w:val="20"/>
                    <w:szCs w:val="20"/>
                  </w:rPr>
                </m:ctrlPr>
              </m:dPr>
              <m:e>
                <m:r>
                  <w:rPr>
                    <w:rFonts w:ascii="Cambria Math" w:eastAsia="Cambria Math" w:hAnsi="Cambria Math" w:cs="Arial"/>
                    <w:sz w:val="20"/>
                    <w:szCs w:val="20"/>
                  </w:rPr>
                  <m:t>t</m:t>
                </m:r>
              </m:e>
            </m:d>
          </m:sup>
        </m:sSubSup>
        <m:r>
          <w:rPr>
            <w:rFonts w:ascii="Cambria Math" w:eastAsia="Cambria Math" w:hAnsi="Arial" w:cs="Arial"/>
            <w:sz w:val="20"/>
            <w:szCs w:val="20"/>
          </w:rPr>
          <m:t>(</m:t>
        </m:r>
        <m:r>
          <w:rPr>
            <w:rFonts w:ascii="Cambria Math" w:eastAsia="Cambria Math" w:hAnsi="Cambria Math" w:cs="Arial"/>
            <w:sz w:val="20"/>
            <w:szCs w:val="20"/>
          </w:rPr>
          <m:t>t</m:t>
        </m:r>
        <m:r>
          <w:rPr>
            <w:rFonts w:ascii="Cambria Math" w:eastAsia="Cambria Math" w:hAnsi="Arial" w:cs="Arial"/>
            <w:sz w:val="20"/>
            <w:szCs w:val="20"/>
          </w:rPr>
          <m:t>)</m:t>
        </m:r>
      </m:oMath>
      <w:r w:rsidR="003D7AFE" w:rsidRPr="003D7AFE">
        <w:rPr>
          <w:rFonts w:ascii="Arial" w:eastAsia="Arial" w:hAnsi="Arial" w:cs="Arial"/>
          <w:sz w:val="20"/>
          <w:szCs w:val="20"/>
        </w:rPr>
        <w:t xml:space="preserve"> - </w:t>
      </w:r>
      <w:r w:rsidR="003D7AFE" w:rsidRPr="003D7AFE">
        <w:rPr>
          <w:rFonts w:ascii="Arial" w:hAnsi="Arial" w:cs="Arial"/>
          <w:sz w:val="20"/>
          <w:szCs w:val="20"/>
        </w:rPr>
        <w:t xml:space="preserve">siła elektromotoryczna indukowana rotacji uzwojenia twornika </w:t>
      </w:r>
      <m:oMath>
        <m:d>
          <m:dPr>
            <m:begChr m:val="["/>
            <m:endChr m:val="]"/>
            <m:ctrlPr>
              <w:rPr>
                <w:rFonts w:ascii="Cambria Math" w:eastAsia="Cambria Math" w:hAnsi="Arial" w:cs="Arial"/>
                <w:i/>
                <w:sz w:val="20"/>
                <w:szCs w:val="20"/>
              </w:rPr>
            </m:ctrlPr>
          </m:dPr>
          <m:e>
            <m:r>
              <w:rPr>
                <w:rFonts w:ascii="Cambria Math" w:eastAsia="Cambria Math" w:hAnsi="Cambria Math" w:cs="Arial"/>
                <w:sz w:val="20"/>
                <w:szCs w:val="20"/>
              </w:rPr>
              <m:t>V</m:t>
            </m:r>
          </m:e>
        </m:d>
      </m:oMath>
      <w:r w:rsidR="003D7AFE" w:rsidRPr="003D7AFE">
        <w:rPr>
          <w:rFonts w:ascii="Arial" w:hAnsi="Arial" w:cs="Arial"/>
          <w:sz w:val="20"/>
          <w:szCs w:val="20"/>
        </w:rPr>
        <w:t>.</w:t>
      </w:r>
    </w:p>
    <w:p w14:paraId="25F23527" w14:textId="77777777" w:rsidR="003D7AFE" w:rsidRPr="003D7AFE" w:rsidRDefault="003D7AFE" w:rsidP="00C158E5">
      <w:pPr>
        <w:pBdr>
          <w:top w:val="none" w:sz="4" w:space="0" w:color="000000"/>
          <w:left w:val="none" w:sz="4" w:space="0" w:color="000000"/>
          <w:bottom w:val="none" w:sz="4" w:space="0" w:color="000000"/>
          <w:right w:val="none" w:sz="4" w:space="0" w:color="000000"/>
        </w:pBdr>
        <w:spacing w:line="331" w:lineRule="auto"/>
        <w:jc w:val="both"/>
        <w:rPr>
          <w:rFonts w:ascii="Arial" w:hAnsi="Arial" w:cs="Arial"/>
          <w:sz w:val="20"/>
          <w:szCs w:val="20"/>
        </w:rPr>
        <w:pPrChange w:id="106" w:author="RP" w:date="2025-01-31T11:22:00Z">
          <w:pPr>
            <w:pBdr>
              <w:top w:val="none" w:sz="4" w:space="0" w:color="000000"/>
              <w:left w:val="none" w:sz="4" w:space="0" w:color="000000"/>
              <w:bottom w:val="none" w:sz="4" w:space="0" w:color="000000"/>
              <w:right w:val="none" w:sz="4" w:space="0" w:color="000000"/>
            </w:pBdr>
            <w:spacing w:line="331" w:lineRule="auto"/>
          </w:pPr>
        </w:pPrChange>
      </w:pPr>
      <w:r w:rsidRPr="003D7AFE">
        <w:rPr>
          <w:rFonts w:ascii="Arial" w:eastAsia="Arial" w:hAnsi="Arial" w:cs="Arial"/>
          <w:color w:val="000000"/>
          <w:sz w:val="20"/>
          <w:szCs w:val="20"/>
        </w:rPr>
        <w:t xml:space="preserve">Założenia: Składowa wynikająca z ruchów zwojów uzwojenia twornika względem jakiegoś zewnętrznego strumienia magnetycznego nie jest równa zero, ponadto </w:t>
      </w:r>
      <w:r w:rsidRPr="003D7AFE">
        <w:rPr>
          <w:rFonts w:ascii="Arial" w:hAnsi="Arial" w:cs="Arial"/>
          <w:sz w:val="20"/>
          <w:szCs w:val="20"/>
        </w:rPr>
        <w:t>z uzwojeniem twornika sprzężone są jedynie linie strumienia magnetycznego wytwarzanego przez to uzwojenie (2.16).</w:t>
      </w:r>
    </w:p>
    <w:p w14:paraId="57EDEA04" w14:textId="77777777" w:rsidR="003D7AFE" w:rsidRPr="003D7AFE" w:rsidRDefault="003D7AFE" w:rsidP="00C158E5">
      <w:pPr>
        <w:pBdr>
          <w:top w:val="none" w:sz="4" w:space="0" w:color="000000"/>
          <w:left w:val="none" w:sz="4" w:space="0" w:color="000000"/>
          <w:bottom w:val="none" w:sz="4" w:space="0" w:color="000000"/>
          <w:right w:val="none" w:sz="4" w:space="0" w:color="000000"/>
        </w:pBdr>
        <w:spacing w:line="331" w:lineRule="auto"/>
        <w:jc w:val="both"/>
        <w:rPr>
          <w:rFonts w:ascii="Arial" w:eastAsia="Arial" w:hAnsi="Arial" w:cs="Arial"/>
          <w:color w:val="000000"/>
          <w:sz w:val="20"/>
          <w:szCs w:val="20"/>
        </w:rPr>
        <w:pPrChange w:id="107" w:author="RP" w:date="2025-01-31T11:22:00Z">
          <w:pPr>
            <w:pBdr>
              <w:top w:val="none" w:sz="4" w:space="0" w:color="000000"/>
              <w:left w:val="none" w:sz="4" w:space="0" w:color="000000"/>
              <w:bottom w:val="none" w:sz="4" w:space="0" w:color="000000"/>
              <w:right w:val="none" w:sz="4" w:space="0" w:color="000000"/>
            </w:pBdr>
            <w:spacing w:line="331" w:lineRule="auto"/>
          </w:pPr>
        </w:pPrChange>
      </w:pPr>
      <w:r w:rsidRPr="003D7AFE">
        <w:rPr>
          <w:rFonts w:ascii="Arial" w:eastAsia="Arial" w:hAnsi="Arial" w:cs="Arial"/>
          <w:color w:val="000000"/>
          <w:sz w:val="20"/>
          <w:szCs w:val="20"/>
        </w:rPr>
        <w:t xml:space="preserve">Składowa wynikająca z ruchów zwojów uzwojenia twornika względem jakiegoś zewnętrznego strumienia </w:t>
      </w:r>
      <w:r w:rsidRPr="006A0D53">
        <w:rPr>
          <w:rFonts w:ascii="Arial" w:eastAsia="Arial" w:hAnsi="Arial" w:cs="Arial"/>
          <w:sz w:val="20"/>
          <w:szCs w:val="20"/>
        </w:rPr>
        <w:t>magnetycznego</w:t>
      </w:r>
      <w:r w:rsidR="00510CE5" w:rsidRPr="006A0D53">
        <w:rPr>
          <w:rFonts w:ascii="Arial" w:eastAsia="Arial" w:hAnsi="Arial" w:cs="Arial"/>
          <w:sz w:val="20"/>
          <w:szCs w:val="20"/>
        </w:rPr>
        <w:t xml:space="preserve"> [</w:t>
      </w:r>
      <w:r w:rsidR="006A0D53" w:rsidRPr="006A0D53">
        <w:rPr>
          <w:rFonts w:ascii="Arial" w:eastAsia="Arial" w:hAnsi="Arial" w:cs="Arial"/>
          <w:sz w:val="20"/>
          <w:szCs w:val="20"/>
        </w:rPr>
        <w:t>4</w:t>
      </w:r>
      <w:r w:rsidR="00510CE5" w:rsidRPr="006A0D53">
        <w:rPr>
          <w:rFonts w:ascii="Arial" w:eastAsia="Arial" w:hAnsi="Arial" w:cs="Arial"/>
          <w:sz w:val="20"/>
          <w:szCs w:val="20"/>
        </w:rPr>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739"/>
      </w:tblGrid>
      <w:tr w:rsidR="003D7AFE" w:rsidRPr="003D7AFE" w14:paraId="4A8CF24F" w14:textId="77777777" w:rsidTr="003D7AFE">
        <w:tc>
          <w:tcPr>
            <w:tcW w:w="8617" w:type="dxa"/>
          </w:tcPr>
          <w:p w14:paraId="5D3774EB" w14:textId="77777777" w:rsidR="003D7AFE" w:rsidRPr="003D7AFE" w:rsidRDefault="00BA5042" w:rsidP="003D7AFE">
            <w:pPr>
              <w:spacing w:line="331" w:lineRule="auto"/>
              <w:jc w:val="center"/>
              <w:rPr>
                <w:rFonts w:ascii="Arial" w:eastAsia="Arial" w:hAnsi="Arial" w:cs="Arial"/>
                <w:color w:val="000000"/>
                <w:sz w:val="20"/>
                <w:szCs w:val="20"/>
              </w:rPr>
            </w:pPr>
            <m:oMath>
              <m:sSubSup>
                <m:sSubSupPr>
                  <m:ctrlPr>
                    <w:rPr>
                      <w:rFonts w:ascii="Cambria Math" w:eastAsia="Cambria Math" w:hAnsi="Arial" w:cs="Arial"/>
                      <w:i/>
                      <w:sz w:val="20"/>
                      <w:szCs w:val="20"/>
                    </w:rPr>
                  </m:ctrlPr>
                </m:sSubSupPr>
                <m:e>
                  <m:r>
                    <w:rPr>
                      <w:rFonts w:ascii="Cambria Math" w:eastAsia="Cambria Math" w:hAnsi="Cambria Math" w:cs="Arial"/>
                      <w:sz w:val="20"/>
                      <w:szCs w:val="20"/>
                    </w:rPr>
                    <m:t>e</m:t>
                  </m:r>
                </m:e>
                <m:sub>
                  <m:r>
                    <w:rPr>
                      <w:rFonts w:ascii="Cambria Math" w:eastAsia="Cambria Math" w:hAnsi="Cambria Math" w:cs="Arial"/>
                      <w:sz w:val="20"/>
                      <w:szCs w:val="20"/>
                    </w:rPr>
                    <m:t>ir</m:t>
                  </m:r>
                </m:sub>
                <m:sup>
                  <m:d>
                    <m:dPr>
                      <m:ctrlPr>
                        <w:rPr>
                          <w:rFonts w:ascii="Cambria Math" w:eastAsia="Cambria Math" w:hAnsi="Arial" w:cs="Arial"/>
                          <w:i/>
                          <w:sz w:val="20"/>
                          <w:szCs w:val="20"/>
                        </w:rPr>
                      </m:ctrlPr>
                    </m:dPr>
                    <m:e>
                      <m:r>
                        <w:rPr>
                          <w:rFonts w:ascii="Cambria Math" w:eastAsia="Cambria Math" w:hAnsi="Cambria Math" w:cs="Arial"/>
                          <w:sz w:val="20"/>
                          <w:szCs w:val="20"/>
                        </w:rPr>
                        <m:t>t</m:t>
                      </m:r>
                    </m:e>
                  </m:d>
                </m:sup>
              </m:sSubSup>
              <m:d>
                <m:dPr>
                  <m:ctrlPr>
                    <w:rPr>
                      <w:rFonts w:ascii="Cambria Math" w:eastAsia="Cambria Math" w:hAnsi="Arial" w:cs="Arial"/>
                      <w:i/>
                      <w:sz w:val="20"/>
                      <w:szCs w:val="20"/>
                    </w:rPr>
                  </m:ctrlPr>
                </m:dPr>
                <m:e>
                  <m:r>
                    <w:rPr>
                      <w:rFonts w:ascii="Cambria Math" w:eastAsia="Cambria Math" w:hAnsi="Cambria Math" w:cs="Arial"/>
                      <w:sz w:val="20"/>
                      <w:szCs w:val="20"/>
                    </w:rPr>
                    <m:t>t</m:t>
                  </m:r>
                </m:e>
              </m:d>
              <m:r>
                <w:rPr>
                  <w:rFonts w:ascii="Cambria Math" w:eastAsia="Cambria Math" w:hAnsi="Arial" w:cs="Arial"/>
                  <w:sz w:val="20"/>
                  <w:szCs w:val="20"/>
                </w:rPr>
                <m:t xml:space="preserve">= </m:t>
              </m:r>
              <m:sSub>
                <m:sSubPr>
                  <m:ctrlPr>
                    <w:rPr>
                      <w:rFonts w:ascii="Cambria Math" w:eastAsia="Cambria Math" w:hAnsi="Arial" w:cs="Arial"/>
                      <w:i/>
                      <w:sz w:val="20"/>
                      <w:szCs w:val="20"/>
                    </w:rPr>
                  </m:ctrlPr>
                </m:sSubPr>
                <m:e>
                  <m:r>
                    <w:rPr>
                      <w:rFonts w:ascii="Cambria Math" w:eastAsia="Cambria Math" w:hAnsi="Cambria Math" w:cs="Arial"/>
                      <w:sz w:val="20"/>
                      <w:szCs w:val="20"/>
                    </w:rPr>
                    <m:t>c</m:t>
                  </m:r>
                </m:e>
                <m:sub>
                  <m:r>
                    <w:rPr>
                      <w:rFonts w:ascii="Cambria Math" w:eastAsia="Cambria Math" w:hAnsi="Cambria Math" w:cs="Arial"/>
                      <w:sz w:val="20"/>
                      <w:szCs w:val="20"/>
                    </w:rPr>
                    <m:t>E</m:t>
                  </m:r>
                </m:sub>
              </m:sSub>
              <m:r>
                <w:rPr>
                  <w:rFonts w:ascii="Arial" w:eastAsia="Cambria Math" w:hAnsi="Arial" w:cs="Arial"/>
                  <w:sz w:val="20"/>
                  <w:szCs w:val="20"/>
                </w:rPr>
                <m:t>∙</m:t>
              </m:r>
              <m:sSub>
                <m:sSubPr>
                  <m:ctrlPr>
                    <w:rPr>
                      <w:rFonts w:ascii="Cambria Math" w:eastAsia="Arial" w:hAnsi="Arial" w:cs="Arial"/>
                      <w:color w:val="202122"/>
                      <w:sz w:val="20"/>
                      <w:szCs w:val="20"/>
                    </w:rPr>
                  </m:ctrlPr>
                </m:sSubPr>
                <m:e>
                  <m:r>
                    <m:rPr>
                      <m:sty m:val="p"/>
                    </m:rPr>
                    <w:rPr>
                      <w:rFonts w:ascii="Arial" w:eastAsia="Arial" w:hAnsi="Arial" w:cs="Arial"/>
                      <w:color w:val="202122"/>
                      <w:sz w:val="20"/>
                      <w:szCs w:val="20"/>
                    </w:rPr>
                    <m:t>Φ</m:t>
                  </m:r>
                </m:e>
                <m:sub>
                  <m:r>
                    <m:rPr>
                      <m:sty m:val="p"/>
                    </m:rPr>
                    <w:rPr>
                      <w:rFonts w:ascii="Cambria Math" w:eastAsia="Arial" w:hAnsi="Arial" w:cs="Arial"/>
                      <w:color w:val="202122"/>
                      <w:sz w:val="20"/>
                      <w:szCs w:val="20"/>
                    </w:rPr>
                    <m:t>w</m:t>
                  </m:r>
                </m:sub>
              </m:sSub>
              <m:d>
                <m:dPr>
                  <m:ctrlPr>
                    <w:rPr>
                      <w:rFonts w:ascii="Cambria Math" w:hAnsi="Arial" w:cs="Arial"/>
                      <w:sz w:val="20"/>
                      <w:szCs w:val="20"/>
                    </w:rPr>
                  </m:ctrlPr>
                </m:dPr>
                <m:e>
                  <m:r>
                    <w:rPr>
                      <w:rFonts w:ascii="Cambria Math" w:eastAsia="Cambria Math" w:hAnsi="Cambria Math" w:cs="Arial"/>
                      <w:sz w:val="20"/>
                      <w:szCs w:val="20"/>
                    </w:rPr>
                    <m:t>t</m:t>
                  </m:r>
                </m:e>
              </m:d>
              <m:r>
                <w:rPr>
                  <w:rFonts w:ascii="Arial" w:hAnsi="Arial" w:cs="Arial"/>
                  <w:sz w:val="20"/>
                  <w:szCs w:val="20"/>
                </w:rPr>
                <m:t>∙</m:t>
              </m:r>
              <m:r>
                <w:rPr>
                  <w:rFonts w:ascii="Cambria Math" w:hAnsi="Cambria Math" w:cs="Arial"/>
                  <w:sz w:val="20"/>
                  <w:szCs w:val="20"/>
                </w:rPr>
                <m:t>ω</m:t>
              </m:r>
              <m:d>
                <m:dPr>
                  <m:ctrlPr>
                    <w:rPr>
                      <w:rFonts w:ascii="Cambria Math" w:hAnsi="Arial" w:cs="Arial"/>
                      <w:sz w:val="20"/>
                      <w:szCs w:val="20"/>
                    </w:rPr>
                  </m:ctrlPr>
                </m:dPr>
                <m:e>
                  <m:r>
                    <w:rPr>
                      <w:rFonts w:ascii="Cambria Math" w:eastAsia="Cambria Math" w:hAnsi="Cambria Math" w:cs="Arial"/>
                      <w:sz w:val="20"/>
                      <w:szCs w:val="20"/>
                    </w:rPr>
                    <m:t>t</m:t>
                  </m:r>
                </m:e>
              </m:d>
            </m:oMath>
            <w:r w:rsidR="003D7AFE" w:rsidRPr="003D7AFE">
              <w:rPr>
                <w:rFonts w:ascii="Arial" w:eastAsia="Arial" w:hAnsi="Arial" w:cs="Arial"/>
                <w:sz w:val="20"/>
                <w:szCs w:val="20"/>
              </w:rPr>
              <w:t>,</w:t>
            </w:r>
          </w:p>
        </w:tc>
        <w:tc>
          <w:tcPr>
            <w:tcW w:w="738" w:type="dxa"/>
          </w:tcPr>
          <w:p w14:paraId="338D3091" w14:textId="77777777" w:rsidR="003D7AFE" w:rsidRPr="003D7AFE" w:rsidRDefault="003D7AFE" w:rsidP="003D7AFE">
            <w:pPr>
              <w:spacing w:line="331" w:lineRule="auto"/>
              <w:jc w:val="center"/>
              <w:rPr>
                <w:rFonts w:ascii="Arial" w:eastAsia="Arial" w:hAnsi="Arial" w:cs="Arial"/>
                <w:sz w:val="20"/>
                <w:szCs w:val="20"/>
              </w:rPr>
            </w:pPr>
            <w:r w:rsidRPr="003D7AFE">
              <w:rPr>
                <w:rFonts w:ascii="Arial" w:eastAsia="Arial" w:hAnsi="Arial" w:cs="Arial"/>
                <w:sz w:val="20"/>
                <w:szCs w:val="20"/>
              </w:rPr>
              <w:t>(2.14)</w:t>
            </w:r>
          </w:p>
        </w:tc>
      </w:tr>
    </w:tbl>
    <w:p w14:paraId="1C388D0E" w14:textId="77777777" w:rsidR="003D7AFE" w:rsidRPr="003D7AFE" w:rsidRDefault="003D7AFE" w:rsidP="003D7AFE">
      <w:pPr>
        <w:pBdr>
          <w:top w:val="none" w:sz="4" w:space="0" w:color="000000"/>
          <w:left w:val="none" w:sz="4" w:space="0" w:color="000000"/>
          <w:bottom w:val="none" w:sz="4" w:space="0" w:color="000000"/>
          <w:right w:val="none" w:sz="4" w:space="0" w:color="000000"/>
        </w:pBdr>
        <w:spacing w:line="331" w:lineRule="auto"/>
        <w:rPr>
          <w:rFonts w:ascii="Arial" w:eastAsia="Arial" w:hAnsi="Arial" w:cs="Arial"/>
          <w:sz w:val="20"/>
          <w:szCs w:val="20"/>
        </w:rPr>
      </w:pPr>
      <w:r w:rsidRPr="003D7AFE">
        <w:rPr>
          <w:rFonts w:ascii="Arial" w:eastAsia="Arial" w:hAnsi="Arial" w:cs="Arial"/>
          <w:sz w:val="20"/>
          <w:szCs w:val="20"/>
        </w:rPr>
        <w:t>gdzie:</w:t>
      </w:r>
    </w:p>
    <w:p w14:paraId="40880915" w14:textId="77777777" w:rsidR="003D7AFE" w:rsidRPr="003D7AFE" w:rsidRDefault="00BA5042" w:rsidP="003D7AFE">
      <w:pPr>
        <w:pBdr>
          <w:top w:val="none" w:sz="4" w:space="0" w:color="000000"/>
          <w:left w:val="none" w:sz="4" w:space="0" w:color="000000"/>
          <w:bottom w:val="none" w:sz="4" w:space="0" w:color="000000"/>
          <w:right w:val="none" w:sz="4" w:space="0" w:color="000000"/>
        </w:pBdr>
        <w:spacing w:line="331" w:lineRule="auto"/>
        <w:rPr>
          <w:rFonts w:ascii="Arial" w:eastAsiaTheme="minorEastAsia" w:hAnsi="Arial" w:cs="Arial"/>
          <w:sz w:val="20"/>
          <w:szCs w:val="20"/>
        </w:rPr>
      </w:pPr>
      <m:oMath>
        <m:sSub>
          <m:sSubPr>
            <m:ctrlPr>
              <w:rPr>
                <w:rFonts w:ascii="Cambria Math" w:eastAsia="Cambria Math" w:hAnsi="Arial" w:cs="Arial"/>
                <w:i/>
                <w:sz w:val="20"/>
                <w:szCs w:val="20"/>
              </w:rPr>
            </m:ctrlPr>
          </m:sSubPr>
          <m:e>
            <m:r>
              <w:rPr>
                <w:rFonts w:ascii="Cambria Math" w:eastAsia="Cambria Math" w:hAnsi="Cambria Math" w:cs="Arial"/>
                <w:sz w:val="20"/>
                <w:szCs w:val="20"/>
              </w:rPr>
              <m:t>c</m:t>
            </m:r>
          </m:e>
          <m:sub>
            <m:r>
              <w:rPr>
                <w:rFonts w:ascii="Cambria Math" w:eastAsia="Cambria Math" w:hAnsi="Cambria Math" w:cs="Arial"/>
                <w:sz w:val="20"/>
                <w:szCs w:val="20"/>
              </w:rPr>
              <m:t>E</m:t>
            </m:r>
          </m:sub>
        </m:sSub>
      </m:oMath>
      <w:r w:rsidR="003D7AFE" w:rsidRPr="003D7AFE">
        <w:rPr>
          <w:rFonts w:ascii="Arial" w:eastAsia="Arial" w:hAnsi="Arial" w:cs="Arial"/>
          <w:sz w:val="20"/>
          <w:szCs w:val="20"/>
        </w:rPr>
        <w:t xml:space="preserve"> </w:t>
      </w:r>
      <w:r w:rsidR="00864947">
        <w:rPr>
          <w:rFonts w:ascii="Arial" w:eastAsia="Arial" w:hAnsi="Arial" w:cs="Arial"/>
          <w:sz w:val="20"/>
          <w:szCs w:val="20"/>
        </w:rPr>
        <w:t>–</w:t>
      </w:r>
      <w:r w:rsidR="003D7AFE" w:rsidRPr="003D7AFE">
        <w:rPr>
          <w:rFonts w:ascii="Arial" w:eastAsia="Arial" w:hAnsi="Arial" w:cs="Arial"/>
          <w:sz w:val="20"/>
          <w:szCs w:val="20"/>
        </w:rPr>
        <w:t xml:space="preserve"> </w:t>
      </w:r>
      <w:r w:rsidR="00864947">
        <w:rPr>
          <w:rFonts w:ascii="Arial" w:hAnsi="Arial" w:cs="Arial"/>
          <w:sz w:val="20"/>
          <w:szCs w:val="20"/>
        </w:rPr>
        <w:t>stała elektryczna</w:t>
      </w:r>
      <w:r w:rsidR="003D7AFE" w:rsidRPr="003D7AFE">
        <w:rPr>
          <w:rFonts w:ascii="Arial" w:hAnsi="Arial" w:cs="Arial"/>
          <w:sz w:val="20"/>
          <w:szCs w:val="20"/>
        </w:rPr>
        <w:t xml:space="preserve"> </w:t>
      </w:r>
      <m:oMath>
        <m:d>
          <m:dPr>
            <m:begChr m:val="["/>
            <m:endChr m:val="]"/>
            <m:ctrlPr>
              <w:rPr>
                <w:rFonts w:ascii="Cambria Math" w:hAnsi="Arial" w:cs="Arial"/>
                <w:i/>
                <w:sz w:val="20"/>
                <w:szCs w:val="20"/>
              </w:rPr>
            </m:ctrlPr>
          </m:dPr>
          <m:e>
            <m:f>
              <m:fPr>
                <m:ctrlPr>
                  <w:rPr>
                    <w:rFonts w:ascii="Cambria Math" w:hAnsi="Cambria Math" w:cs="Arial"/>
                    <w:i/>
                    <w:sz w:val="20"/>
                    <w:szCs w:val="20"/>
                  </w:rPr>
                </m:ctrlPr>
              </m:fPr>
              <m:num>
                <m:r>
                  <w:rPr>
                    <w:rFonts w:ascii="Cambria Math" w:hAnsi="Cambria Math" w:cs="Arial"/>
                    <w:sz w:val="20"/>
                    <w:szCs w:val="20"/>
                  </w:rPr>
                  <m:t>V∙s</m:t>
                </m:r>
              </m:num>
              <m:den>
                <m:r>
                  <w:rPr>
                    <w:rFonts w:ascii="Cambria Math" w:hAnsi="Cambria Math" w:cs="Arial"/>
                    <w:sz w:val="20"/>
                    <w:szCs w:val="20"/>
                  </w:rPr>
                  <m:t>rad</m:t>
                </m:r>
              </m:den>
            </m:f>
          </m:e>
        </m:d>
      </m:oMath>
      <w:r w:rsidR="003D7AFE" w:rsidRPr="003D7AFE">
        <w:rPr>
          <w:rFonts w:ascii="Arial" w:eastAsiaTheme="minorEastAsia" w:hAnsi="Arial" w:cs="Arial"/>
          <w:sz w:val="20"/>
          <w:szCs w:val="20"/>
        </w:rPr>
        <w:t>,</w:t>
      </w:r>
    </w:p>
    <w:p w14:paraId="3DD150E8" w14:textId="77777777" w:rsidR="003D7AFE" w:rsidRPr="003D7AFE" w:rsidRDefault="003D7AFE" w:rsidP="003D7AFE">
      <w:pPr>
        <w:pBdr>
          <w:top w:val="none" w:sz="4" w:space="0" w:color="000000"/>
          <w:left w:val="none" w:sz="4" w:space="0" w:color="000000"/>
          <w:bottom w:val="none" w:sz="4" w:space="0" w:color="000000"/>
          <w:right w:val="none" w:sz="4" w:space="0" w:color="000000"/>
        </w:pBdr>
        <w:spacing w:line="331" w:lineRule="auto"/>
        <w:rPr>
          <w:rFonts w:ascii="Arial" w:eastAsiaTheme="minorEastAsia" w:hAnsi="Arial" w:cs="Arial"/>
          <w:sz w:val="20"/>
          <w:szCs w:val="20"/>
        </w:rPr>
      </w:pPr>
      <m:oMath>
        <m:r>
          <w:rPr>
            <w:rFonts w:ascii="Cambria Math" w:hAnsi="Cambria Math" w:cs="Arial"/>
            <w:sz w:val="20"/>
            <w:szCs w:val="20"/>
          </w:rPr>
          <m:t>ω</m:t>
        </m:r>
        <m:d>
          <m:dPr>
            <m:ctrlPr>
              <w:rPr>
                <w:rFonts w:ascii="Cambria Math" w:hAnsi="Arial" w:cs="Arial"/>
                <w:sz w:val="20"/>
                <w:szCs w:val="20"/>
              </w:rPr>
            </m:ctrlPr>
          </m:dPr>
          <m:e>
            <m:r>
              <w:rPr>
                <w:rFonts w:ascii="Cambria Math" w:eastAsia="Cambria Math" w:hAnsi="Cambria Math" w:cs="Arial"/>
                <w:sz w:val="20"/>
                <w:szCs w:val="20"/>
              </w:rPr>
              <m:t>t</m:t>
            </m:r>
          </m:e>
        </m:d>
      </m:oMath>
      <w:r w:rsidRPr="003D7AFE">
        <w:rPr>
          <w:rFonts w:ascii="Arial" w:eastAsiaTheme="minorEastAsia" w:hAnsi="Arial" w:cs="Arial"/>
          <w:sz w:val="20"/>
          <w:szCs w:val="20"/>
        </w:rPr>
        <w:t xml:space="preserve"> - </w:t>
      </w:r>
      <w:r w:rsidRPr="003D7AFE">
        <w:rPr>
          <w:rFonts w:ascii="Arial" w:hAnsi="Arial" w:cs="Arial"/>
          <w:sz w:val="20"/>
          <w:szCs w:val="20"/>
        </w:rPr>
        <w:t xml:space="preserve">prędkość kątowa wirnika silnika </w:t>
      </w:r>
      <m:oMath>
        <m:d>
          <m:dPr>
            <m:begChr m:val="["/>
            <m:endChr m:val="]"/>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s</m:t>
                </m:r>
              </m:e>
              <m:sup>
                <m:r>
                  <w:rPr>
                    <w:rFonts w:ascii="Arial" w:hAnsi="Arial" w:cs="Arial"/>
                    <w:sz w:val="20"/>
                    <w:szCs w:val="20"/>
                  </w:rPr>
                  <m:t>-</m:t>
                </m:r>
                <m:r>
                  <w:rPr>
                    <w:rFonts w:ascii="Cambria Math" w:hAnsi="Arial" w:cs="Arial"/>
                    <w:sz w:val="20"/>
                    <w:szCs w:val="20"/>
                  </w:rPr>
                  <m:t>1</m:t>
                </m:r>
              </m:sup>
            </m:sSup>
          </m:e>
        </m:d>
      </m:oMath>
      <w:r w:rsidRPr="003D7AFE">
        <w:rPr>
          <w:rFonts w:ascii="Arial" w:eastAsiaTheme="minorEastAsia" w:hAnsi="Arial" w:cs="Arial"/>
          <w:sz w:val="20"/>
          <w:szCs w:val="20"/>
        </w:rPr>
        <w:t>.</w:t>
      </w:r>
    </w:p>
    <w:p w14:paraId="2219ABCD" w14:textId="77777777" w:rsidR="003D7AFE" w:rsidRPr="003D7AFE" w:rsidRDefault="003D7AFE" w:rsidP="00C158E5">
      <w:pPr>
        <w:pBdr>
          <w:top w:val="none" w:sz="4" w:space="0" w:color="000000"/>
          <w:left w:val="none" w:sz="4" w:space="0" w:color="000000"/>
          <w:bottom w:val="none" w:sz="4" w:space="0" w:color="000000"/>
          <w:right w:val="none" w:sz="4" w:space="0" w:color="000000"/>
        </w:pBdr>
        <w:spacing w:line="331" w:lineRule="auto"/>
        <w:jc w:val="both"/>
        <w:rPr>
          <w:rFonts w:ascii="Arial" w:eastAsiaTheme="minorEastAsia" w:hAnsi="Arial" w:cs="Arial"/>
          <w:sz w:val="20"/>
          <w:szCs w:val="20"/>
        </w:rPr>
        <w:pPrChange w:id="108" w:author="RP" w:date="2025-01-31T11:22:00Z">
          <w:pPr>
            <w:pBdr>
              <w:top w:val="none" w:sz="4" w:space="0" w:color="000000"/>
              <w:left w:val="none" w:sz="4" w:space="0" w:color="000000"/>
              <w:bottom w:val="none" w:sz="4" w:space="0" w:color="000000"/>
              <w:right w:val="none" w:sz="4" w:space="0" w:color="000000"/>
            </w:pBdr>
            <w:spacing w:line="331" w:lineRule="auto"/>
          </w:pPr>
        </w:pPrChange>
      </w:pPr>
      <w:r w:rsidRPr="003D7AFE">
        <w:rPr>
          <w:rFonts w:ascii="Arial" w:eastAsiaTheme="minorEastAsia" w:hAnsi="Arial" w:cs="Arial"/>
          <w:sz w:val="20"/>
          <w:szCs w:val="20"/>
        </w:rPr>
        <w:t xml:space="preserve">Korzystając z wcześniej wprowadzonej zależności na strumień magnetyczny obwodu wzbudzenia otrzymujemy </w:t>
      </w:r>
      <w:r w:rsidRPr="006A0D53">
        <w:rPr>
          <w:rFonts w:ascii="Arial" w:eastAsiaTheme="minorEastAsia" w:hAnsi="Arial" w:cs="Arial"/>
          <w:sz w:val="20"/>
          <w:szCs w:val="20"/>
        </w:rPr>
        <w:t>równanie</w:t>
      </w:r>
      <w:r w:rsidR="00510CE5" w:rsidRPr="006A0D53">
        <w:rPr>
          <w:rFonts w:ascii="Arial" w:eastAsiaTheme="minorEastAsia" w:hAnsi="Arial" w:cs="Arial"/>
          <w:sz w:val="20"/>
          <w:szCs w:val="20"/>
        </w:rPr>
        <w:t xml:space="preserve"> </w:t>
      </w:r>
      <w:r w:rsidR="00510CE5" w:rsidRPr="006A0D53">
        <w:rPr>
          <w:rFonts w:ascii="Arial" w:eastAsia="Arial" w:hAnsi="Arial" w:cs="Arial"/>
          <w:sz w:val="20"/>
          <w:szCs w:val="20"/>
        </w:rPr>
        <w:t>[</w:t>
      </w:r>
      <w:r w:rsidR="006A0D53" w:rsidRPr="006A0D53">
        <w:rPr>
          <w:rFonts w:ascii="Arial" w:eastAsia="Arial" w:hAnsi="Arial" w:cs="Arial"/>
          <w:sz w:val="20"/>
          <w:szCs w:val="20"/>
        </w:rPr>
        <w:t>4</w:t>
      </w:r>
      <w:r w:rsidR="00510CE5" w:rsidRPr="006A0D53">
        <w:rPr>
          <w:rFonts w:ascii="Arial" w:eastAsia="Arial" w:hAnsi="Arial" w:cs="Arial"/>
          <w:sz w:val="20"/>
          <w:szCs w:val="20"/>
        </w:rPr>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739"/>
      </w:tblGrid>
      <w:tr w:rsidR="003D7AFE" w:rsidRPr="003D7AFE" w14:paraId="220523EC" w14:textId="77777777" w:rsidTr="003D7AFE">
        <w:tc>
          <w:tcPr>
            <w:tcW w:w="8617" w:type="dxa"/>
          </w:tcPr>
          <w:p w14:paraId="4DE090F1" w14:textId="77777777" w:rsidR="003D7AFE" w:rsidRPr="003D7AFE" w:rsidRDefault="00BA5042" w:rsidP="003D7AFE">
            <w:pPr>
              <w:spacing w:line="331" w:lineRule="auto"/>
              <w:jc w:val="center"/>
              <w:rPr>
                <w:rFonts w:ascii="Arial" w:eastAsia="Arial" w:hAnsi="Arial" w:cs="Arial"/>
                <w:sz w:val="20"/>
                <w:szCs w:val="20"/>
              </w:rPr>
            </w:pPr>
            <m:oMath>
              <m:sSubSup>
                <m:sSubSupPr>
                  <m:ctrlPr>
                    <w:rPr>
                      <w:rFonts w:ascii="Cambria Math" w:eastAsia="Cambria Math" w:hAnsi="Arial" w:cs="Arial"/>
                      <w:i/>
                      <w:sz w:val="20"/>
                      <w:szCs w:val="20"/>
                    </w:rPr>
                  </m:ctrlPr>
                </m:sSubSupPr>
                <m:e>
                  <m:r>
                    <w:rPr>
                      <w:rFonts w:ascii="Cambria Math" w:eastAsia="Cambria Math" w:hAnsi="Cambria Math" w:cs="Arial"/>
                      <w:sz w:val="20"/>
                      <w:szCs w:val="20"/>
                    </w:rPr>
                    <m:t>e</m:t>
                  </m:r>
                </m:e>
                <m:sub>
                  <m:r>
                    <w:rPr>
                      <w:rFonts w:ascii="Cambria Math" w:eastAsia="Cambria Math" w:hAnsi="Cambria Math" w:cs="Arial"/>
                      <w:sz w:val="20"/>
                      <w:szCs w:val="20"/>
                    </w:rPr>
                    <m:t>ir</m:t>
                  </m:r>
                </m:sub>
                <m:sup>
                  <m:d>
                    <m:dPr>
                      <m:ctrlPr>
                        <w:rPr>
                          <w:rFonts w:ascii="Cambria Math" w:eastAsia="Cambria Math" w:hAnsi="Arial" w:cs="Arial"/>
                          <w:i/>
                          <w:sz w:val="20"/>
                          <w:szCs w:val="20"/>
                        </w:rPr>
                      </m:ctrlPr>
                    </m:dPr>
                    <m:e>
                      <m:r>
                        <w:rPr>
                          <w:rFonts w:ascii="Cambria Math" w:eastAsia="Cambria Math" w:hAnsi="Cambria Math" w:cs="Arial"/>
                          <w:sz w:val="20"/>
                          <w:szCs w:val="20"/>
                        </w:rPr>
                        <m:t>t</m:t>
                      </m:r>
                    </m:e>
                  </m:d>
                </m:sup>
              </m:sSubSup>
              <m:d>
                <m:dPr>
                  <m:ctrlPr>
                    <w:rPr>
                      <w:rFonts w:ascii="Cambria Math" w:eastAsia="Cambria Math" w:hAnsi="Arial" w:cs="Arial"/>
                      <w:i/>
                      <w:sz w:val="20"/>
                      <w:szCs w:val="20"/>
                    </w:rPr>
                  </m:ctrlPr>
                </m:dPr>
                <m:e>
                  <m:r>
                    <w:rPr>
                      <w:rFonts w:ascii="Cambria Math" w:eastAsia="Cambria Math" w:hAnsi="Cambria Math" w:cs="Arial"/>
                      <w:sz w:val="20"/>
                      <w:szCs w:val="20"/>
                    </w:rPr>
                    <m:t>t</m:t>
                  </m:r>
                </m:e>
              </m:d>
              <m:r>
                <w:rPr>
                  <w:rFonts w:ascii="Cambria Math" w:eastAsia="Cambria Math" w:hAnsi="Arial" w:cs="Arial"/>
                  <w:sz w:val="20"/>
                  <w:szCs w:val="20"/>
                </w:rPr>
                <m:t xml:space="preserve">= </m:t>
              </m:r>
              <m:sSub>
                <m:sSubPr>
                  <m:ctrlPr>
                    <w:rPr>
                      <w:rFonts w:ascii="Cambria Math" w:eastAsia="Cambria Math" w:hAnsi="Arial" w:cs="Arial"/>
                      <w:i/>
                      <w:sz w:val="20"/>
                      <w:szCs w:val="20"/>
                    </w:rPr>
                  </m:ctrlPr>
                </m:sSubPr>
                <m:e>
                  <m:r>
                    <w:rPr>
                      <w:rFonts w:ascii="Cambria Math" w:eastAsia="Cambria Math" w:hAnsi="Cambria Math" w:cs="Arial"/>
                      <w:sz w:val="20"/>
                      <w:szCs w:val="20"/>
                    </w:rPr>
                    <m:t>c</m:t>
                  </m:r>
                </m:e>
                <m:sub>
                  <m:r>
                    <w:rPr>
                      <w:rFonts w:ascii="Cambria Math" w:eastAsia="Cambria Math" w:hAnsi="Cambria Math" w:cs="Arial"/>
                      <w:sz w:val="20"/>
                      <w:szCs w:val="20"/>
                    </w:rPr>
                    <m:t>E</m:t>
                  </m:r>
                </m:sub>
              </m:sSub>
              <m:r>
                <w:rPr>
                  <w:rFonts w:ascii="Arial" w:eastAsia="Cambria Math" w:hAnsi="Arial" w:cs="Arial"/>
                  <w:sz w:val="20"/>
                  <w:szCs w:val="20"/>
                </w:rPr>
                <m:t>∙</m:t>
              </m:r>
              <m:sSub>
                <m:sSubPr>
                  <m:ctrlPr>
                    <w:rPr>
                      <w:rFonts w:ascii="Cambria Math" w:eastAsia="Arial" w:hAnsi="Arial" w:cs="Arial"/>
                      <w:sz w:val="20"/>
                      <w:szCs w:val="20"/>
                    </w:rPr>
                  </m:ctrlPr>
                </m:sSubPr>
                <m:e>
                  <m:r>
                    <m:rPr>
                      <m:sty m:val="p"/>
                    </m:rPr>
                    <w:rPr>
                      <w:rFonts w:ascii="Arial" w:eastAsia="Arial" w:hAnsi="Arial" w:cs="Arial"/>
                      <w:sz w:val="20"/>
                      <w:szCs w:val="20"/>
                    </w:rPr>
                    <m:t>φ</m:t>
                  </m:r>
                </m:e>
                <m:sub>
                  <m:r>
                    <m:rPr>
                      <m:sty m:val="p"/>
                    </m:rPr>
                    <w:rPr>
                      <w:rFonts w:ascii="Cambria Math" w:eastAsia="Arial" w:hAnsi="Arial" w:cs="Arial"/>
                      <w:sz w:val="20"/>
                      <w:szCs w:val="20"/>
                    </w:rPr>
                    <m:t>w</m:t>
                  </m:r>
                </m:sub>
              </m:sSub>
              <m:d>
                <m:dPr>
                  <m:ctrlPr>
                    <w:rPr>
                      <w:rFonts w:ascii="Cambria Math" w:hAnsi="Arial" w:cs="Arial"/>
                      <w:sz w:val="20"/>
                      <w:szCs w:val="20"/>
                    </w:rPr>
                  </m:ctrlPr>
                </m:dPr>
                <m:e>
                  <m:sSub>
                    <m:sSubPr>
                      <m:ctrlPr>
                        <w:rPr>
                          <w:rFonts w:ascii="Cambria Math" w:eastAsia="Arial" w:hAnsi="Arial" w:cs="Arial"/>
                          <w:sz w:val="20"/>
                          <w:szCs w:val="20"/>
                        </w:rPr>
                      </m:ctrlPr>
                    </m:sSubPr>
                    <m:e>
                      <m:r>
                        <m:rPr>
                          <m:sty m:val="p"/>
                        </m:rPr>
                        <w:rPr>
                          <w:rFonts w:ascii="Cambria Math" w:eastAsia="Arial" w:hAnsi="Arial" w:cs="Arial"/>
                          <w:sz w:val="20"/>
                          <w:szCs w:val="20"/>
                        </w:rPr>
                        <m:t>i</m:t>
                      </m:r>
                    </m:e>
                    <m:sub>
                      <m:r>
                        <m:rPr>
                          <m:sty m:val="p"/>
                        </m:rPr>
                        <w:rPr>
                          <w:rFonts w:ascii="Cambria Math" w:eastAsia="Arial" w:hAnsi="Arial" w:cs="Arial"/>
                          <w:sz w:val="20"/>
                          <w:szCs w:val="20"/>
                        </w:rPr>
                        <m:t>w</m:t>
                      </m:r>
                    </m:sub>
                  </m:sSub>
                  <m:d>
                    <m:dPr>
                      <m:ctrlPr>
                        <w:rPr>
                          <w:rFonts w:ascii="Cambria Math" w:hAnsi="Arial" w:cs="Arial"/>
                          <w:sz w:val="20"/>
                          <w:szCs w:val="20"/>
                        </w:rPr>
                      </m:ctrlPr>
                    </m:dPr>
                    <m:e>
                      <m:r>
                        <w:rPr>
                          <w:rFonts w:ascii="Cambria Math" w:eastAsia="Cambria Math" w:hAnsi="Cambria Math" w:cs="Arial"/>
                          <w:sz w:val="20"/>
                          <w:szCs w:val="20"/>
                        </w:rPr>
                        <m:t>t</m:t>
                      </m:r>
                    </m:e>
                  </m:d>
                </m:e>
              </m:d>
              <m:r>
                <w:rPr>
                  <w:rFonts w:ascii="Arial" w:hAnsi="Arial" w:cs="Arial"/>
                  <w:sz w:val="20"/>
                  <w:szCs w:val="20"/>
                </w:rPr>
                <m:t>∙</m:t>
              </m:r>
              <m:r>
                <w:rPr>
                  <w:rFonts w:ascii="Cambria Math" w:hAnsi="Cambria Math" w:cs="Arial"/>
                  <w:sz w:val="20"/>
                  <w:szCs w:val="20"/>
                </w:rPr>
                <m:t>ω</m:t>
              </m:r>
              <m:d>
                <m:dPr>
                  <m:ctrlPr>
                    <w:rPr>
                      <w:rFonts w:ascii="Cambria Math" w:hAnsi="Arial" w:cs="Arial"/>
                      <w:sz w:val="20"/>
                      <w:szCs w:val="20"/>
                    </w:rPr>
                  </m:ctrlPr>
                </m:dPr>
                <m:e>
                  <m:r>
                    <w:rPr>
                      <w:rFonts w:ascii="Cambria Math" w:eastAsia="Cambria Math" w:hAnsi="Cambria Math" w:cs="Arial"/>
                      <w:sz w:val="20"/>
                      <w:szCs w:val="20"/>
                    </w:rPr>
                    <m:t>t</m:t>
                  </m:r>
                </m:e>
              </m:d>
            </m:oMath>
            <w:r w:rsidR="003D7AFE" w:rsidRPr="003D7AFE">
              <w:rPr>
                <w:rFonts w:ascii="Arial" w:eastAsia="Arial" w:hAnsi="Arial" w:cs="Arial"/>
                <w:sz w:val="20"/>
                <w:szCs w:val="20"/>
              </w:rPr>
              <w:t>,</w:t>
            </w:r>
          </w:p>
        </w:tc>
        <w:tc>
          <w:tcPr>
            <w:tcW w:w="738" w:type="dxa"/>
          </w:tcPr>
          <w:p w14:paraId="3B25539B" w14:textId="77777777" w:rsidR="003D7AFE" w:rsidRPr="003D7AFE" w:rsidRDefault="003D7AFE" w:rsidP="003D7AFE">
            <w:pPr>
              <w:spacing w:line="331" w:lineRule="auto"/>
              <w:jc w:val="center"/>
              <w:rPr>
                <w:rFonts w:ascii="Arial" w:eastAsia="Arial" w:hAnsi="Arial" w:cs="Arial"/>
                <w:sz w:val="20"/>
                <w:szCs w:val="20"/>
              </w:rPr>
            </w:pPr>
            <w:r w:rsidRPr="003D7AFE">
              <w:rPr>
                <w:rFonts w:ascii="Arial" w:eastAsia="Arial" w:hAnsi="Arial" w:cs="Arial"/>
                <w:sz w:val="20"/>
                <w:szCs w:val="20"/>
              </w:rPr>
              <w:t>(2.15)</w:t>
            </w:r>
          </w:p>
        </w:tc>
      </w:tr>
    </w:tbl>
    <w:p w14:paraId="3A3FDA91" w14:textId="77777777" w:rsidR="003D7AFE" w:rsidRPr="003D7AFE" w:rsidRDefault="003D7AFE" w:rsidP="003D7AFE">
      <w:pPr>
        <w:pBdr>
          <w:top w:val="none" w:sz="4" w:space="0" w:color="000000"/>
          <w:left w:val="none" w:sz="4" w:space="0" w:color="000000"/>
          <w:bottom w:val="none" w:sz="4" w:space="0" w:color="000000"/>
          <w:right w:val="none" w:sz="4" w:space="0" w:color="000000"/>
        </w:pBdr>
        <w:spacing w:line="331" w:lineRule="auto"/>
        <w:rPr>
          <w:rFonts w:ascii="Arial" w:eastAsia="Arial" w:hAnsi="Arial" w:cs="Arial"/>
          <w:color w:val="000000"/>
          <w:sz w:val="20"/>
          <w:szCs w:val="20"/>
        </w:rPr>
      </w:pPr>
      <w:r w:rsidRPr="003D7AFE">
        <w:rPr>
          <w:rFonts w:ascii="Arial" w:hAnsi="Arial" w:cs="Arial"/>
          <w:sz w:val="20"/>
          <w:szCs w:val="20"/>
        </w:rPr>
        <w:t xml:space="preserve">Siła elektromotoryczna indukowana transformacji uzwojenia twornika wyrażona jest </w:t>
      </w:r>
      <w:r w:rsidRPr="006A0D53">
        <w:rPr>
          <w:rFonts w:ascii="Arial" w:hAnsi="Arial" w:cs="Arial"/>
          <w:sz w:val="20"/>
          <w:szCs w:val="20"/>
        </w:rPr>
        <w:t>wzorem</w:t>
      </w:r>
      <w:r w:rsidR="00510CE5" w:rsidRPr="006A0D53">
        <w:rPr>
          <w:rFonts w:ascii="Arial" w:hAnsi="Arial" w:cs="Arial"/>
          <w:sz w:val="20"/>
          <w:szCs w:val="20"/>
        </w:rPr>
        <w:t xml:space="preserve"> </w:t>
      </w:r>
      <w:r w:rsidR="00510CE5" w:rsidRPr="006A0D53">
        <w:rPr>
          <w:rFonts w:ascii="Arial" w:eastAsia="Arial" w:hAnsi="Arial" w:cs="Arial"/>
          <w:sz w:val="20"/>
          <w:szCs w:val="20"/>
        </w:rPr>
        <w:t>[</w:t>
      </w:r>
      <w:r w:rsidR="006A0D53" w:rsidRPr="006A0D53">
        <w:rPr>
          <w:rFonts w:ascii="Arial" w:eastAsia="Arial" w:hAnsi="Arial" w:cs="Arial"/>
          <w:sz w:val="20"/>
          <w:szCs w:val="20"/>
        </w:rPr>
        <w:t>4</w:t>
      </w:r>
      <w:r w:rsidR="00510CE5" w:rsidRPr="006A0D53">
        <w:rPr>
          <w:rFonts w:ascii="Arial" w:eastAsia="Arial" w:hAnsi="Arial" w:cs="Arial"/>
          <w:sz w:val="20"/>
          <w:szCs w:val="20"/>
        </w:rPr>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739"/>
      </w:tblGrid>
      <w:tr w:rsidR="003D7AFE" w:rsidRPr="003D7AFE" w14:paraId="02611656" w14:textId="77777777" w:rsidTr="003D7AFE">
        <w:tc>
          <w:tcPr>
            <w:tcW w:w="8617" w:type="dxa"/>
          </w:tcPr>
          <w:p w14:paraId="3EB0D19B" w14:textId="77777777" w:rsidR="003D7AFE" w:rsidRPr="003D7AFE" w:rsidRDefault="00BA5042" w:rsidP="003D7AFE">
            <w:pPr>
              <w:spacing w:line="331" w:lineRule="auto"/>
              <w:rPr>
                <w:rFonts w:ascii="Arial" w:hAnsi="Arial" w:cs="Arial"/>
                <w:sz w:val="20"/>
                <w:szCs w:val="20"/>
              </w:rPr>
            </w:pPr>
            <m:oMathPara>
              <m:oMath>
                <m:sSubSup>
                  <m:sSubSupPr>
                    <m:ctrlPr>
                      <w:rPr>
                        <w:rFonts w:ascii="Cambria Math" w:eastAsia="Cambria Math" w:hAnsi="Arial" w:cs="Arial"/>
                        <w:i/>
                        <w:sz w:val="20"/>
                        <w:szCs w:val="20"/>
                      </w:rPr>
                    </m:ctrlPr>
                  </m:sSubSupPr>
                  <m:e>
                    <m:r>
                      <w:rPr>
                        <w:rFonts w:ascii="Cambria Math" w:eastAsia="Cambria Math" w:hAnsi="Cambria Math" w:cs="Arial"/>
                        <w:sz w:val="20"/>
                        <w:szCs w:val="20"/>
                      </w:rPr>
                      <m:t>e</m:t>
                    </m:r>
                  </m:e>
                  <m:sub>
                    <m:r>
                      <w:rPr>
                        <w:rFonts w:ascii="Cambria Math" w:eastAsia="Cambria Math" w:hAnsi="Cambria Math" w:cs="Arial"/>
                        <w:sz w:val="20"/>
                        <w:szCs w:val="20"/>
                      </w:rPr>
                      <m:t>it</m:t>
                    </m:r>
                  </m:sub>
                  <m:sup>
                    <m:d>
                      <m:dPr>
                        <m:ctrlPr>
                          <w:rPr>
                            <w:rFonts w:ascii="Cambria Math" w:eastAsia="Cambria Math" w:hAnsi="Arial" w:cs="Arial"/>
                            <w:i/>
                            <w:sz w:val="20"/>
                            <w:szCs w:val="20"/>
                          </w:rPr>
                        </m:ctrlPr>
                      </m:dPr>
                      <m:e>
                        <m:r>
                          <w:rPr>
                            <w:rFonts w:ascii="Cambria Math" w:eastAsia="Cambria Math" w:hAnsi="Cambria Math" w:cs="Arial"/>
                            <w:sz w:val="20"/>
                            <w:szCs w:val="20"/>
                          </w:rPr>
                          <m:t>t</m:t>
                        </m:r>
                      </m:e>
                    </m:d>
                  </m:sup>
                </m:sSubSup>
                <m:d>
                  <m:dPr>
                    <m:ctrlPr>
                      <w:rPr>
                        <w:rFonts w:ascii="Cambria Math" w:eastAsia="Cambria Math" w:hAnsi="Arial" w:cs="Arial"/>
                        <w:i/>
                        <w:sz w:val="20"/>
                        <w:szCs w:val="20"/>
                      </w:rPr>
                    </m:ctrlPr>
                  </m:dPr>
                  <m:e>
                    <m:r>
                      <w:rPr>
                        <w:rFonts w:ascii="Cambria Math" w:eastAsia="Cambria Math" w:hAnsi="Cambria Math" w:cs="Arial"/>
                        <w:sz w:val="20"/>
                        <w:szCs w:val="20"/>
                      </w:rPr>
                      <m:t>t</m:t>
                    </m:r>
                  </m:e>
                </m:d>
                <m:r>
                  <w:rPr>
                    <w:rFonts w:ascii="Cambria Math" w:eastAsia="Cambria Math" w:hAnsi="Arial" w:cs="Arial"/>
                    <w:sz w:val="20"/>
                    <w:szCs w:val="20"/>
                  </w:rPr>
                  <m:t>=</m:t>
                </m:r>
                <m:f>
                  <m:fPr>
                    <m:ctrlPr>
                      <w:rPr>
                        <w:rFonts w:ascii="Cambria Math" w:eastAsia="Cambria Math" w:hAnsi="Arial" w:cs="Arial"/>
                        <w:i/>
                        <w:sz w:val="20"/>
                        <w:szCs w:val="20"/>
                      </w:rPr>
                    </m:ctrlPr>
                  </m:fPr>
                  <m:num>
                    <m:r>
                      <w:rPr>
                        <w:rFonts w:ascii="Cambria Math" w:eastAsia="Cambria Math" w:hAnsi="Cambria Math" w:cs="Arial"/>
                        <w:sz w:val="20"/>
                        <w:szCs w:val="20"/>
                      </w:rPr>
                      <m:t>d</m:t>
                    </m:r>
                    <m:sSub>
                      <m:sSubPr>
                        <m:ctrlPr>
                          <w:rPr>
                            <w:rFonts w:ascii="Cambria Math" w:eastAsia="Arial" w:hAnsi="Arial" w:cs="Arial"/>
                            <w:color w:val="000000"/>
                            <w:sz w:val="20"/>
                            <w:szCs w:val="20"/>
                          </w:rPr>
                        </m:ctrlPr>
                      </m:sSubPr>
                      <m:e>
                        <m:r>
                          <m:rPr>
                            <m:sty m:val="p"/>
                          </m:rPr>
                          <w:rPr>
                            <w:rFonts w:ascii="Arial" w:eastAsia="Arial" w:hAnsi="Arial" w:cs="Arial"/>
                            <w:color w:val="000000"/>
                            <w:sz w:val="20"/>
                            <w:szCs w:val="20"/>
                          </w:rPr>
                          <m:t>Ψ</m:t>
                        </m:r>
                      </m:e>
                      <m:sub>
                        <m:r>
                          <w:rPr>
                            <w:rFonts w:ascii="Cambria Math" w:eastAsia="Arial" w:hAnsi="Cambria Math" w:cs="Arial"/>
                            <w:color w:val="000000"/>
                            <w:sz w:val="20"/>
                            <w:szCs w:val="20"/>
                          </w:rPr>
                          <m:t>t</m:t>
                        </m:r>
                      </m:sub>
                    </m:sSub>
                    <m:r>
                      <m:rPr>
                        <m:sty m:val="p"/>
                      </m:rPr>
                      <w:rPr>
                        <w:rFonts w:ascii="Cambria Math" w:eastAsia="Arial" w:hAnsi="Arial" w:cs="Arial"/>
                        <w:color w:val="000000"/>
                        <w:sz w:val="20"/>
                        <w:szCs w:val="20"/>
                      </w:rPr>
                      <m:t>(t)</m:t>
                    </m:r>
                  </m:num>
                  <m:den>
                    <m:r>
                      <w:rPr>
                        <w:rFonts w:ascii="Cambria Math" w:eastAsia="Cambria Math" w:hAnsi="Cambria Math" w:cs="Arial"/>
                        <w:sz w:val="20"/>
                        <w:szCs w:val="20"/>
                      </w:rPr>
                      <m:t>dt</m:t>
                    </m:r>
                  </m:den>
                </m:f>
                <m:r>
                  <w:rPr>
                    <w:rFonts w:ascii="Cambria Math" w:eastAsia="Cambria Math" w:hAnsi="Arial" w:cs="Arial"/>
                    <w:sz w:val="20"/>
                    <w:szCs w:val="20"/>
                  </w:rPr>
                  <m:t>,</m:t>
                </m:r>
              </m:oMath>
            </m:oMathPara>
          </w:p>
        </w:tc>
        <w:tc>
          <w:tcPr>
            <w:tcW w:w="738" w:type="dxa"/>
          </w:tcPr>
          <w:p w14:paraId="2065F47D" w14:textId="77777777" w:rsidR="003D7AFE" w:rsidRPr="003D7AFE" w:rsidRDefault="003D7AFE" w:rsidP="003D7AFE">
            <w:pPr>
              <w:spacing w:line="331" w:lineRule="auto"/>
              <w:rPr>
                <w:rFonts w:ascii="Arial" w:hAnsi="Arial" w:cs="Arial"/>
                <w:sz w:val="20"/>
                <w:szCs w:val="20"/>
              </w:rPr>
            </w:pPr>
            <w:r w:rsidRPr="003D7AFE">
              <w:rPr>
                <w:rFonts w:ascii="Arial" w:hAnsi="Arial" w:cs="Arial"/>
                <w:sz w:val="20"/>
                <w:szCs w:val="20"/>
              </w:rPr>
              <w:t>(2.16)</w:t>
            </w:r>
          </w:p>
        </w:tc>
      </w:tr>
    </w:tbl>
    <w:p w14:paraId="61A29A30" w14:textId="77777777" w:rsidR="003D7AFE" w:rsidRPr="003D7AFE" w:rsidRDefault="003D7AFE" w:rsidP="003D7AFE">
      <w:pPr>
        <w:pBdr>
          <w:top w:val="none" w:sz="4" w:space="0" w:color="000000"/>
          <w:left w:val="none" w:sz="4" w:space="0" w:color="000000"/>
          <w:bottom w:val="none" w:sz="4" w:space="0" w:color="000000"/>
          <w:right w:val="none" w:sz="4" w:space="0" w:color="000000"/>
        </w:pBdr>
        <w:spacing w:line="331" w:lineRule="auto"/>
        <w:rPr>
          <w:rFonts w:ascii="Arial" w:eastAsia="Arial" w:hAnsi="Arial" w:cs="Arial"/>
          <w:sz w:val="20"/>
          <w:szCs w:val="20"/>
        </w:rPr>
      </w:pPr>
      <w:r w:rsidRPr="003D7AFE">
        <w:rPr>
          <w:rFonts w:ascii="Arial" w:eastAsia="Arial" w:hAnsi="Arial" w:cs="Arial"/>
          <w:sz w:val="20"/>
          <w:szCs w:val="20"/>
        </w:rPr>
        <w:t>gdzie:</w:t>
      </w:r>
    </w:p>
    <w:p w14:paraId="3601FF14" w14:textId="77777777" w:rsidR="003D7AFE" w:rsidRPr="003D7AFE" w:rsidRDefault="00BA5042" w:rsidP="003D7AFE">
      <w:pPr>
        <w:pBdr>
          <w:top w:val="none" w:sz="4" w:space="0" w:color="000000"/>
          <w:left w:val="none" w:sz="4" w:space="0" w:color="000000"/>
          <w:bottom w:val="none" w:sz="4" w:space="0" w:color="000000"/>
          <w:right w:val="none" w:sz="4" w:space="0" w:color="000000"/>
        </w:pBdr>
        <w:spacing w:line="331" w:lineRule="auto"/>
        <w:rPr>
          <w:rFonts w:ascii="Arial" w:eastAsia="Arial" w:hAnsi="Arial" w:cs="Arial"/>
          <w:sz w:val="20"/>
          <w:szCs w:val="20"/>
        </w:rPr>
      </w:pPr>
      <m:oMath>
        <m:sSub>
          <m:sSubPr>
            <m:ctrlPr>
              <w:rPr>
                <w:rFonts w:ascii="Cambria Math" w:eastAsia="Arial" w:hAnsi="Arial" w:cs="Arial"/>
                <w:color w:val="000000"/>
                <w:sz w:val="20"/>
                <w:szCs w:val="20"/>
              </w:rPr>
            </m:ctrlPr>
          </m:sSubPr>
          <m:e>
            <m:r>
              <m:rPr>
                <m:sty m:val="p"/>
              </m:rPr>
              <w:rPr>
                <w:rFonts w:ascii="Arial" w:eastAsia="Arial" w:hAnsi="Arial" w:cs="Arial"/>
                <w:color w:val="000000"/>
                <w:sz w:val="20"/>
                <w:szCs w:val="20"/>
              </w:rPr>
              <m:t>Ψ</m:t>
            </m:r>
          </m:e>
          <m:sub>
            <m:r>
              <w:rPr>
                <w:rFonts w:ascii="Cambria Math" w:eastAsia="Arial" w:hAnsi="Cambria Math" w:cs="Arial"/>
                <w:color w:val="000000"/>
                <w:sz w:val="20"/>
                <w:szCs w:val="20"/>
              </w:rPr>
              <m:t>t</m:t>
            </m:r>
          </m:sub>
        </m:sSub>
        <m:r>
          <m:rPr>
            <m:sty m:val="p"/>
          </m:rPr>
          <w:rPr>
            <w:rFonts w:ascii="Cambria Math" w:eastAsia="Arial" w:hAnsi="Arial" w:cs="Arial"/>
            <w:color w:val="000000"/>
            <w:sz w:val="20"/>
            <w:szCs w:val="20"/>
          </w:rPr>
          <m:t>(t)</m:t>
        </m:r>
      </m:oMath>
      <w:r w:rsidR="003D7AFE" w:rsidRPr="003D7AFE">
        <w:rPr>
          <w:rFonts w:ascii="Arial" w:eastAsia="Arial" w:hAnsi="Arial" w:cs="Arial"/>
          <w:sz w:val="20"/>
          <w:szCs w:val="20"/>
        </w:rPr>
        <w:t xml:space="preserve"> – </w:t>
      </w:r>
      <w:r w:rsidR="003D7AFE" w:rsidRPr="003D7AFE">
        <w:rPr>
          <w:rFonts w:ascii="Arial" w:hAnsi="Arial" w:cs="Arial"/>
          <w:sz w:val="20"/>
          <w:szCs w:val="20"/>
        </w:rPr>
        <w:t xml:space="preserve">strumień magnetyczny sprzężony z uzwojeniem twornika </w:t>
      </w:r>
      <m:oMath>
        <m:d>
          <m:dPr>
            <m:begChr m:val="["/>
            <m:endChr m:val="]"/>
            <m:ctrlPr>
              <w:rPr>
                <w:rFonts w:ascii="Cambria Math" w:hAnsi="Arial" w:cs="Arial"/>
                <w:i/>
                <w:sz w:val="20"/>
                <w:szCs w:val="20"/>
              </w:rPr>
            </m:ctrlPr>
          </m:dPr>
          <m:e>
            <m:r>
              <w:rPr>
                <w:rFonts w:ascii="Cambria Math" w:hAnsi="Cambria Math" w:cs="Arial"/>
                <w:sz w:val="20"/>
                <w:szCs w:val="20"/>
              </w:rPr>
              <m:t>Wb</m:t>
            </m:r>
          </m:e>
        </m:d>
      </m:oMath>
      <w:r w:rsidR="003D7AFE" w:rsidRPr="003D7AFE">
        <w:rPr>
          <w:rFonts w:ascii="Arial" w:eastAsiaTheme="minorEastAsia" w:hAnsi="Arial" w:cs="Arial"/>
          <w:sz w:val="20"/>
          <w:szCs w:val="20"/>
        </w:rPr>
        <w:t>.</w:t>
      </w:r>
    </w:p>
    <w:p w14:paraId="05A3725E" w14:textId="77777777" w:rsidR="003D7AFE" w:rsidRPr="003D7AFE" w:rsidRDefault="003D7AFE" w:rsidP="00C158E5">
      <w:pPr>
        <w:pBdr>
          <w:top w:val="none" w:sz="4" w:space="0" w:color="000000"/>
          <w:left w:val="none" w:sz="4" w:space="0" w:color="000000"/>
          <w:bottom w:val="none" w:sz="4" w:space="0" w:color="000000"/>
          <w:right w:val="none" w:sz="4" w:space="0" w:color="000000"/>
        </w:pBdr>
        <w:spacing w:line="331" w:lineRule="auto"/>
        <w:jc w:val="both"/>
        <w:rPr>
          <w:rFonts w:ascii="Arial" w:eastAsiaTheme="minorEastAsia" w:hAnsi="Arial" w:cs="Arial"/>
          <w:color w:val="000000"/>
          <w:sz w:val="20"/>
          <w:szCs w:val="20"/>
        </w:rPr>
        <w:pPrChange w:id="109" w:author="RP" w:date="2025-01-31T11:22:00Z">
          <w:pPr>
            <w:pBdr>
              <w:top w:val="none" w:sz="4" w:space="0" w:color="000000"/>
              <w:left w:val="none" w:sz="4" w:space="0" w:color="000000"/>
              <w:bottom w:val="none" w:sz="4" w:space="0" w:color="000000"/>
              <w:right w:val="none" w:sz="4" w:space="0" w:color="000000"/>
            </w:pBdr>
            <w:spacing w:line="331" w:lineRule="auto"/>
          </w:pPr>
        </w:pPrChange>
      </w:pPr>
      <w:r w:rsidRPr="003D7AFE">
        <w:rPr>
          <w:rFonts w:ascii="Arial" w:hAnsi="Arial" w:cs="Arial"/>
          <w:sz w:val="20"/>
          <w:szCs w:val="20"/>
        </w:rPr>
        <w:t xml:space="preserve">Przy czym strumień magnetyczny sprzężony z uzwojeniem twornika jest równy iloczynowi liczby zwojów uzwojenia twornika i strumienia magnetycznego zastępczego uzwojenia twornika odpowiadającego </w:t>
      </w:r>
      <m:oMath>
        <m:sSub>
          <m:sSubPr>
            <m:ctrlPr>
              <w:rPr>
                <w:rFonts w:ascii="Cambria Math" w:eastAsia="Arial" w:hAnsi="Arial" w:cs="Arial"/>
                <w:color w:val="000000"/>
                <w:sz w:val="20"/>
                <w:szCs w:val="20"/>
              </w:rPr>
            </m:ctrlPr>
          </m:sSubPr>
          <m:e>
            <m:r>
              <m:rPr>
                <m:sty m:val="p"/>
              </m:rPr>
              <w:rPr>
                <w:rFonts w:ascii="Arial" w:eastAsia="Arial" w:hAnsi="Arial" w:cs="Arial"/>
                <w:color w:val="000000"/>
                <w:sz w:val="20"/>
                <w:szCs w:val="20"/>
              </w:rPr>
              <m:t>Ψ</m:t>
            </m:r>
          </m:e>
          <m:sub>
            <m:r>
              <m:rPr>
                <m:sty m:val="p"/>
              </m:rPr>
              <w:rPr>
                <w:rFonts w:ascii="Cambria Math" w:eastAsia="Arial" w:hAnsi="Arial" w:cs="Arial"/>
                <w:color w:val="000000"/>
                <w:sz w:val="20"/>
                <w:szCs w:val="20"/>
              </w:rPr>
              <m:t>t</m:t>
            </m:r>
          </m:sub>
        </m:sSub>
        <m:r>
          <m:rPr>
            <m:sty m:val="p"/>
          </m:rPr>
          <w:rPr>
            <w:rFonts w:ascii="Cambria Math" w:eastAsia="Arial" w:hAnsi="Arial" w:cs="Arial"/>
            <w:color w:val="000000"/>
            <w:sz w:val="20"/>
            <w:szCs w:val="20"/>
          </w:rPr>
          <m:t>(t)</m:t>
        </m:r>
      </m:oMath>
      <w:r w:rsidRPr="003D7AFE">
        <w:rPr>
          <w:rFonts w:ascii="Arial" w:eastAsiaTheme="minorEastAsia" w:hAnsi="Arial" w:cs="Arial"/>
          <w:color w:val="000000"/>
          <w:sz w:val="20"/>
          <w:szCs w:val="20"/>
        </w:rPr>
        <w:t>.</w:t>
      </w:r>
    </w:p>
    <w:p w14:paraId="6A673A4A" w14:textId="77777777" w:rsidR="003D7AFE" w:rsidRPr="003D7AFE" w:rsidRDefault="003D7AFE" w:rsidP="003D7AFE">
      <w:pPr>
        <w:pBdr>
          <w:top w:val="none" w:sz="4" w:space="0" w:color="000000"/>
          <w:left w:val="none" w:sz="4" w:space="0" w:color="000000"/>
          <w:bottom w:val="none" w:sz="4" w:space="0" w:color="000000"/>
          <w:right w:val="none" w:sz="4" w:space="0" w:color="000000"/>
        </w:pBdr>
        <w:spacing w:line="331" w:lineRule="auto"/>
        <w:rPr>
          <w:rFonts w:ascii="Arial" w:hAnsi="Arial" w:cs="Arial"/>
          <w:sz w:val="20"/>
          <w:szCs w:val="20"/>
        </w:rPr>
      </w:pPr>
      <w:r w:rsidRPr="003D7AFE">
        <w:rPr>
          <w:rFonts w:ascii="Arial" w:hAnsi="Arial" w:cs="Arial"/>
          <w:sz w:val="20"/>
          <w:szCs w:val="20"/>
        </w:rPr>
        <w:t>Strumień magnetyczny sprzężony z uzwojeniem twornika jest wyrażony wzorem</w:t>
      </w:r>
      <w:r w:rsidR="00510CE5">
        <w:rPr>
          <w:rFonts w:ascii="Arial" w:hAnsi="Arial" w:cs="Arial"/>
          <w:sz w:val="20"/>
          <w:szCs w:val="20"/>
        </w:rPr>
        <w:t xml:space="preserve"> </w:t>
      </w:r>
      <w:r w:rsidR="00510CE5" w:rsidRPr="006A0D53">
        <w:rPr>
          <w:rFonts w:ascii="Arial" w:eastAsia="Arial" w:hAnsi="Arial" w:cs="Arial"/>
          <w:sz w:val="20"/>
          <w:szCs w:val="20"/>
        </w:rPr>
        <w:t>[</w:t>
      </w:r>
      <w:r w:rsidR="006A0D53" w:rsidRPr="006A0D53">
        <w:rPr>
          <w:rFonts w:ascii="Arial" w:eastAsia="Arial" w:hAnsi="Arial" w:cs="Arial"/>
          <w:sz w:val="20"/>
          <w:szCs w:val="20"/>
        </w:rPr>
        <w:t>4</w:t>
      </w:r>
      <w:r w:rsidR="00510CE5" w:rsidRPr="006A0D53">
        <w:rPr>
          <w:rFonts w:ascii="Arial" w:eastAsia="Arial" w:hAnsi="Arial" w:cs="Arial"/>
          <w:sz w:val="20"/>
          <w:szCs w:val="20"/>
        </w:rPr>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739"/>
      </w:tblGrid>
      <w:tr w:rsidR="003D7AFE" w:rsidRPr="003D7AFE" w14:paraId="3CEE1FC6" w14:textId="77777777" w:rsidTr="003D7AFE">
        <w:tc>
          <w:tcPr>
            <w:tcW w:w="8607" w:type="dxa"/>
          </w:tcPr>
          <w:p w14:paraId="1534274A" w14:textId="77777777" w:rsidR="003D7AFE" w:rsidRPr="003D7AFE" w:rsidRDefault="00BA5042" w:rsidP="003D7AFE">
            <w:pPr>
              <w:spacing w:line="331" w:lineRule="auto"/>
              <w:rPr>
                <w:rFonts w:ascii="Arial" w:hAnsi="Arial" w:cs="Arial"/>
                <w:sz w:val="20"/>
                <w:szCs w:val="20"/>
              </w:rPr>
            </w:pPr>
            <m:oMathPara>
              <m:oMath>
                <m:sSub>
                  <m:sSubPr>
                    <m:ctrlPr>
                      <w:rPr>
                        <w:rFonts w:ascii="Cambria Math" w:eastAsia="Arial" w:hAnsi="Arial" w:cs="Arial"/>
                        <w:color w:val="000000"/>
                        <w:sz w:val="20"/>
                        <w:szCs w:val="20"/>
                      </w:rPr>
                    </m:ctrlPr>
                  </m:sSubPr>
                  <m:e>
                    <m:r>
                      <m:rPr>
                        <m:sty m:val="p"/>
                      </m:rPr>
                      <w:rPr>
                        <w:rFonts w:ascii="Arial" w:eastAsia="Arial" w:hAnsi="Arial" w:cs="Arial"/>
                        <w:color w:val="000000"/>
                        <w:sz w:val="20"/>
                        <w:szCs w:val="20"/>
                      </w:rPr>
                      <m:t>Ψ</m:t>
                    </m:r>
                  </m:e>
                  <m:sub>
                    <m:r>
                      <w:rPr>
                        <w:rFonts w:ascii="Cambria Math" w:eastAsia="Arial" w:hAnsi="Cambria Math" w:cs="Arial"/>
                        <w:color w:val="000000"/>
                        <w:sz w:val="20"/>
                        <w:szCs w:val="20"/>
                      </w:rPr>
                      <m:t>t</m:t>
                    </m:r>
                  </m:sub>
                </m:sSub>
                <m:d>
                  <m:dPr>
                    <m:ctrlPr>
                      <w:rPr>
                        <w:rFonts w:ascii="Cambria Math" w:eastAsia="Arial" w:hAnsi="Arial" w:cs="Arial"/>
                        <w:color w:val="000000"/>
                        <w:sz w:val="20"/>
                        <w:szCs w:val="20"/>
                      </w:rPr>
                    </m:ctrlPr>
                  </m:dPr>
                  <m:e>
                    <m:r>
                      <m:rPr>
                        <m:sty m:val="p"/>
                      </m:rPr>
                      <w:rPr>
                        <w:rFonts w:ascii="Cambria Math" w:eastAsia="Arial" w:hAnsi="Arial" w:cs="Arial"/>
                        <w:color w:val="000000"/>
                        <w:sz w:val="20"/>
                        <w:szCs w:val="20"/>
                      </w:rPr>
                      <m:t>t</m:t>
                    </m:r>
                  </m:e>
                </m:d>
                <m:r>
                  <m:rPr>
                    <m:sty m:val="p"/>
                  </m:rPr>
                  <w:rPr>
                    <w:rFonts w:ascii="Cambria Math" w:eastAsia="Arial" w:hAnsi="Arial" w:cs="Arial"/>
                    <w:color w:val="000000"/>
                    <w:sz w:val="20"/>
                    <w:szCs w:val="20"/>
                  </w:rPr>
                  <m:t>=</m:t>
                </m:r>
                <m:sSub>
                  <m:sSubPr>
                    <m:ctrlPr>
                      <w:rPr>
                        <w:rFonts w:ascii="Cambria Math" w:eastAsia="Arial" w:hAnsi="Arial" w:cs="Arial"/>
                        <w:color w:val="202122"/>
                        <w:sz w:val="20"/>
                        <w:szCs w:val="20"/>
                      </w:rPr>
                    </m:ctrlPr>
                  </m:sSubPr>
                  <m:e>
                    <m:r>
                      <w:rPr>
                        <w:rFonts w:ascii="Cambria Math" w:eastAsia="Arial" w:hAnsi="Cambria Math" w:cs="Arial"/>
                        <w:color w:val="202122"/>
                        <w:sz w:val="20"/>
                        <w:szCs w:val="20"/>
                      </w:rPr>
                      <m:t>z</m:t>
                    </m:r>
                  </m:e>
                  <m:sub>
                    <m:r>
                      <w:rPr>
                        <w:rFonts w:ascii="Cambria Math" w:eastAsia="Arial" w:hAnsi="Cambria Math" w:cs="Arial"/>
                        <w:color w:val="202122"/>
                        <w:sz w:val="20"/>
                        <w:szCs w:val="20"/>
                      </w:rPr>
                      <m:t>t</m:t>
                    </m:r>
                  </m:sub>
                </m:sSub>
                <m:r>
                  <m:rPr>
                    <m:sty m:val="p"/>
                  </m:rPr>
                  <w:rPr>
                    <w:rFonts w:ascii="Arial" w:hAnsi="Arial" w:cs="Arial"/>
                    <w:sz w:val="20"/>
                    <w:szCs w:val="20"/>
                  </w:rPr>
                  <m:t>∙</m:t>
                </m:r>
                <m:sSub>
                  <m:sSubPr>
                    <m:ctrlPr>
                      <w:rPr>
                        <w:rFonts w:ascii="Cambria Math" w:eastAsia="Arial" w:hAnsi="Arial" w:cs="Arial"/>
                        <w:color w:val="202122"/>
                        <w:sz w:val="20"/>
                        <w:szCs w:val="20"/>
                      </w:rPr>
                    </m:ctrlPr>
                  </m:sSubPr>
                  <m:e>
                    <m:r>
                      <m:rPr>
                        <m:sty m:val="p"/>
                      </m:rPr>
                      <w:rPr>
                        <w:rFonts w:ascii="Arial" w:eastAsia="Arial" w:hAnsi="Arial" w:cs="Arial"/>
                        <w:color w:val="202122"/>
                        <w:sz w:val="20"/>
                        <w:szCs w:val="20"/>
                      </w:rPr>
                      <m:t>Φ</m:t>
                    </m:r>
                  </m:e>
                  <m:sub>
                    <m:r>
                      <w:rPr>
                        <w:rFonts w:ascii="Cambria Math" w:eastAsia="Arial" w:hAnsi="Cambria Math" w:cs="Arial"/>
                        <w:color w:val="202122"/>
                        <w:sz w:val="20"/>
                        <w:szCs w:val="20"/>
                      </w:rPr>
                      <m:t>t</m:t>
                    </m:r>
                  </m:sub>
                </m:sSub>
                <m:d>
                  <m:dPr>
                    <m:ctrlPr>
                      <w:rPr>
                        <w:rFonts w:ascii="Cambria Math" w:hAnsi="Arial" w:cs="Arial"/>
                        <w:sz w:val="20"/>
                        <w:szCs w:val="20"/>
                      </w:rPr>
                    </m:ctrlPr>
                  </m:dPr>
                  <m:e>
                    <m:r>
                      <w:rPr>
                        <w:rFonts w:ascii="Cambria Math" w:eastAsia="Cambria Math" w:hAnsi="Cambria Math" w:cs="Arial"/>
                        <w:sz w:val="20"/>
                        <w:szCs w:val="20"/>
                      </w:rPr>
                      <m:t>t</m:t>
                    </m:r>
                  </m:e>
                </m:d>
              </m:oMath>
            </m:oMathPara>
          </w:p>
        </w:tc>
        <w:tc>
          <w:tcPr>
            <w:tcW w:w="738" w:type="dxa"/>
          </w:tcPr>
          <w:p w14:paraId="0CD405C5" w14:textId="77777777" w:rsidR="003D7AFE" w:rsidRPr="003D7AFE" w:rsidRDefault="003D7AFE" w:rsidP="003D7AFE">
            <w:pPr>
              <w:spacing w:line="331" w:lineRule="auto"/>
              <w:rPr>
                <w:rFonts w:ascii="Arial" w:hAnsi="Arial" w:cs="Arial"/>
                <w:sz w:val="20"/>
                <w:szCs w:val="20"/>
              </w:rPr>
            </w:pPr>
            <w:r w:rsidRPr="003D7AFE">
              <w:rPr>
                <w:rFonts w:ascii="Arial" w:hAnsi="Arial" w:cs="Arial"/>
                <w:sz w:val="20"/>
                <w:szCs w:val="20"/>
              </w:rPr>
              <w:t>(2.17)</w:t>
            </w:r>
          </w:p>
        </w:tc>
      </w:tr>
    </w:tbl>
    <w:p w14:paraId="1645B42B" w14:textId="77777777" w:rsidR="003D7AFE" w:rsidRPr="003D7AFE" w:rsidRDefault="003D7AFE" w:rsidP="003D7AFE">
      <w:pPr>
        <w:pBdr>
          <w:top w:val="none" w:sz="4" w:space="0" w:color="000000"/>
          <w:left w:val="none" w:sz="4" w:space="0" w:color="000000"/>
          <w:bottom w:val="none" w:sz="4" w:space="0" w:color="000000"/>
          <w:right w:val="none" w:sz="4" w:space="0" w:color="000000"/>
        </w:pBdr>
        <w:spacing w:line="331" w:lineRule="auto"/>
        <w:rPr>
          <w:rFonts w:ascii="Arial" w:eastAsia="Arial" w:hAnsi="Arial" w:cs="Arial"/>
          <w:sz w:val="20"/>
          <w:szCs w:val="20"/>
        </w:rPr>
      </w:pPr>
      <w:r w:rsidRPr="003D7AFE">
        <w:rPr>
          <w:rFonts w:ascii="Arial" w:eastAsia="Arial" w:hAnsi="Arial" w:cs="Arial"/>
          <w:sz w:val="20"/>
          <w:szCs w:val="20"/>
        </w:rPr>
        <w:t>gdzie:</w:t>
      </w:r>
    </w:p>
    <w:p w14:paraId="0B1D82CE" w14:textId="77777777" w:rsidR="003D7AFE" w:rsidRPr="003D7AFE" w:rsidRDefault="00BA5042" w:rsidP="003D7AFE">
      <w:pPr>
        <w:pBdr>
          <w:top w:val="none" w:sz="4" w:space="0" w:color="000000"/>
          <w:left w:val="none" w:sz="4" w:space="0" w:color="000000"/>
          <w:bottom w:val="none" w:sz="4" w:space="0" w:color="000000"/>
          <w:right w:val="none" w:sz="4" w:space="0" w:color="000000"/>
        </w:pBdr>
        <w:spacing w:line="331" w:lineRule="auto"/>
        <w:rPr>
          <w:rFonts w:ascii="Arial" w:eastAsia="Arial" w:hAnsi="Arial" w:cs="Arial"/>
          <w:sz w:val="20"/>
          <w:szCs w:val="20"/>
        </w:rPr>
      </w:pPr>
      <m:oMath>
        <m:sSub>
          <m:sSubPr>
            <m:ctrlPr>
              <w:rPr>
                <w:rFonts w:ascii="Cambria Math" w:eastAsia="Arial" w:hAnsi="Arial" w:cs="Arial"/>
                <w:color w:val="202122"/>
                <w:sz w:val="20"/>
                <w:szCs w:val="20"/>
              </w:rPr>
            </m:ctrlPr>
          </m:sSubPr>
          <m:e>
            <m:r>
              <m:rPr>
                <m:sty m:val="p"/>
              </m:rPr>
              <w:rPr>
                <w:rFonts w:ascii="Arial" w:eastAsia="Arial" w:hAnsi="Arial" w:cs="Arial"/>
                <w:color w:val="202122"/>
                <w:sz w:val="20"/>
                <w:szCs w:val="20"/>
              </w:rPr>
              <m:t>Φ</m:t>
            </m:r>
          </m:e>
          <m:sub>
            <m:r>
              <w:rPr>
                <w:rFonts w:ascii="Cambria Math" w:eastAsia="Arial" w:hAnsi="Cambria Math" w:cs="Arial"/>
                <w:color w:val="202122"/>
                <w:sz w:val="20"/>
                <w:szCs w:val="20"/>
              </w:rPr>
              <m:t>t</m:t>
            </m:r>
          </m:sub>
        </m:sSub>
        <m:d>
          <m:dPr>
            <m:ctrlPr>
              <w:rPr>
                <w:rFonts w:ascii="Cambria Math" w:hAnsi="Arial" w:cs="Arial"/>
                <w:sz w:val="20"/>
                <w:szCs w:val="20"/>
              </w:rPr>
            </m:ctrlPr>
          </m:dPr>
          <m:e>
            <m:r>
              <w:rPr>
                <w:rFonts w:ascii="Cambria Math" w:eastAsia="Cambria Math" w:hAnsi="Cambria Math" w:cs="Arial"/>
                <w:sz w:val="20"/>
                <w:szCs w:val="20"/>
              </w:rPr>
              <m:t>t</m:t>
            </m:r>
          </m:e>
        </m:d>
      </m:oMath>
      <w:r w:rsidR="003D7AFE" w:rsidRPr="003D7AFE">
        <w:rPr>
          <w:rFonts w:ascii="Arial" w:eastAsia="Arial" w:hAnsi="Arial" w:cs="Arial"/>
          <w:sz w:val="20"/>
          <w:szCs w:val="20"/>
        </w:rPr>
        <w:t xml:space="preserve"> – </w:t>
      </w:r>
      <w:r w:rsidR="003D7AFE" w:rsidRPr="003D7AFE">
        <w:rPr>
          <w:rFonts w:ascii="Arial" w:hAnsi="Arial" w:cs="Arial"/>
          <w:sz w:val="20"/>
          <w:szCs w:val="20"/>
        </w:rPr>
        <w:t xml:space="preserve">strumień magnetyczny zastępczy uzwojenia twornika odpowiadający </w:t>
      </w:r>
      <m:oMath>
        <m:sSub>
          <m:sSubPr>
            <m:ctrlPr>
              <w:rPr>
                <w:rFonts w:ascii="Cambria Math" w:eastAsia="Arial" w:hAnsi="Arial" w:cs="Arial"/>
                <w:color w:val="000000"/>
                <w:sz w:val="20"/>
                <w:szCs w:val="20"/>
              </w:rPr>
            </m:ctrlPr>
          </m:sSubPr>
          <m:e>
            <m:r>
              <m:rPr>
                <m:sty m:val="p"/>
              </m:rPr>
              <w:rPr>
                <w:rFonts w:ascii="Arial" w:eastAsia="Arial" w:hAnsi="Arial" w:cs="Arial"/>
                <w:color w:val="000000"/>
                <w:sz w:val="20"/>
                <w:szCs w:val="20"/>
              </w:rPr>
              <m:t>Ψ</m:t>
            </m:r>
          </m:e>
          <m:sub>
            <m:r>
              <m:rPr>
                <m:sty m:val="p"/>
              </m:rPr>
              <w:rPr>
                <w:rFonts w:ascii="Cambria Math" w:eastAsia="Arial" w:hAnsi="Arial" w:cs="Arial"/>
                <w:color w:val="000000"/>
                <w:sz w:val="20"/>
                <w:szCs w:val="20"/>
              </w:rPr>
              <m:t>t</m:t>
            </m:r>
          </m:sub>
        </m:sSub>
        <m:r>
          <m:rPr>
            <m:sty m:val="p"/>
          </m:rPr>
          <w:rPr>
            <w:rFonts w:ascii="Cambria Math" w:eastAsia="Arial" w:hAnsi="Arial" w:cs="Arial"/>
            <w:color w:val="000000"/>
            <w:sz w:val="20"/>
            <w:szCs w:val="20"/>
          </w:rPr>
          <m:t>(t)</m:t>
        </m:r>
      </m:oMath>
      <w:r w:rsidR="003D7AFE" w:rsidRPr="003D7AFE">
        <w:rPr>
          <w:rFonts w:ascii="Arial" w:hAnsi="Arial" w:cs="Arial"/>
          <w:sz w:val="20"/>
          <w:szCs w:val="20"/>
        </w:rPr>
        <w:t xml:space="preserve"> </w:t>
      </w:r>
      <m:oMath>
        <m:d>
          <m:dPr>
            <m:begChr m:val="["/>
            <m:endChr m:val="]"/>
            <m:ctrlPr>
              <w:rPr>
                <w:rFonts w:ascii="Cambria Math" w:hAnsi="Arial" w:cs="Arial"/>
                <w:i/>
                <w:sz w:val="20"/>
                <w:szCs w:val="20"/>
              </w:rPr>
            </m:ctrlPr>
          </m:dPr>
          <m:e>
            <m:r>
              <w:rPr>
                <w:rFonts w:ascii="Cambria Math" w:hAnsi="Cambria Math" w:cs="Arial"/>
                <w:sz w:val="20"/>
                <w:szCs w:val="20"/>
              </w:rPr>
              <m:t>Wb</m:t>
            </m:r>
          </m:e>
        </m:d>
      </m:oMath>
      <w:r w:rsidR="003D7AFE" w:rsidRPr="003D7AFE">
        <w:rPr>
          <w:rFonts w:ascii="Arial" w:eastAsiaTheme="minorEastAsia" w:hAnsi="Arial" w:cs="Arial"/>
          <w:sz w:val="20"/>
          <w:szCs w:val="20"/>
        </w:rPr>
        <w:t>,</w:t>
      </w:r>
    </w:p>
    <w:p w14:paraId="062FE09F" w14:textId="77777777" w:rsidR="003D7AFE" w:rsidRPr="003D7AFE" w:rsidRDefault="00BA5042" w:rsidP="003D7AFE">
      <w:pPr>
        <w:pBdr>
          <w:top w:val="none" w:sz="4" w:space="0" w:color="000000"/>
          <w:left w:val="none" w:sz="4" w:space="0" w:color="000000"/>
          <w:bottom w:val="none" w:sz="4" w:space="0" w:color="000000"/>
          <w:right w:val="none" w:sz="4" w:space="0" w:color="000000"/>
        </w:pBdr>
        <w:spacing w:line="331" w:lineRule="auto"/>
        <w:rPr>
          <w:rFonts w:ascii="Arial" w:hAnsi="Arial" w:cs="Arial"/>
          <w:sz w:val="20"/>
          <w:szCs w:val="20"/>
        </w:rPr>
      </w:pPr>
      <m:oMath>
        <m:sSub>
          <m:sSubPr>
            <m:ctrlPr>
              <w:rPr>
                <w:rFonts w:ascii="Cambria Math" w:eastAsia="Arial" w:hAnsi="Arial" w:cs="Arial"/>
                <w:color w:val="202122"/>
                <w:sz w:val="20"/>
                <w:szCs w:val="20"/>
              </w:rPr>
            </m:ctrlPr>
          </m:sSubPr>
          <m:e>
            <m:r>
              <w:rPr>
                <w:rFonts w:ascii="Cambria Math" w:eastAsia="Arial" w:hAnsi="Cambria Math" w:cs="Arial"/>
                <w:color w:val="202122"/>
                <w:sz w:val="20"/>
                <w:szCs w:val="20"/>
              </w:rPr>
              <m:t>z</m:t>
            </m:r>
          </m:e>
          <m:sub>
            <m:r>
              <w:rPr>
                <w:rFonts w:ascii="Cambria Math" w:eastAsia="Arial" w:hAnsi="Cambria Math" w:cs="Arial"/>
                <w:color w:val="202122"/>
                <w:sz w:val="20"/>
                <w:szCs w:val="20"/>
              </w:rPr>
              <m:t>t</m:t>
            </m:r>
          </m:sub>
        </m:sSub>
      </m:oMath>
      <w:r w:rsidR="003D7AFE" w:rsidRPr="003D7AFE">
        <w:rPr>
          <w:rFonts w:ascii="Arial" w:eastAsiaTheme="minorEastAsia" w:hAnsi="Arial" w:cs="Arial"/>
          <w:color w:val="202122"/>
          <w:sz w:val="20"/>
          <w:szCs w:val="20"/>
        </w:rPr>
        <w:t xml:space="preserve"> - </w:t>
      </w:r>
      <w:r w:rsidR="003D7AFE" w:rsidRPr="003D7AFE">
        <w:rPr>
          <w:rFonts w:ascii="Arial" w:hAnsi="Arial" w:cs="Arial"/>
          <w:sz w:val="20"/>
          <w:szCs w:val="20"/>
        </w:rPr>
        <w:t xml:space="preserve">liczba zwojów uzwojenia wzbudzenia </w:t>
      </w:r>
      <m:oMath>
        <m:d>
          <m:dPr>
            <m:begChr m:val="["/>
            <m:endChr m:val="]"/>
            <m:ctrlPr>
              <w:rPr>
                <w:rFonts w:ascii="Cambria Math" w:hAnsi="Arial" w:cs="Arial"/>
                <w:i/>
                <w:sz w:val="20"/>
                <w:szCs w:val="20"/>
              </w:rPr>
            </m:ctrlPr>
          </m:dPr>
          <m:e>
            <m:r>
              <w:rPr>
                <w:rFonts w:ascii="Arial" w:hAnsi="Arial" w:cs="Arial"/>
                <w:sz w:val="20"/>
                <w:szCs w:val="20"/>
              </w:rPr>
              <m:t>-</m:t>
            </m:r>
          </m:e>
        </m:d>
      </m:oMath>
      <w:r w:rsidR="003D7AFE" w:rsidRPr="003D7AFE">
        <w:rPr>
          <w:rFonts w:ascii="Arial" w:eastAsiaTheme="minorEastAsia" w:hAnsi="Arial" w:cs="Arial"/>
          <w:sz w:val="20"/>
          <w:szCs w:val="20"/>
        </w:rPr>
        <w:t>.</w:t>
      </w:r>
    </w:p>
    <w:p w14:paraId="75C8E7AF" w14:textId="171311BB" w:rsidR="003D7AFE" w:rsidRPr="003D7AFE" w:rsidRDefault="003D7AFE" w:rsidP="00C158E5">
      <w:pPr>
        <w:pBdr>
          <w:top w:val="none" w:sz="4" w:space="0" w:color="000000"/>
          <w:left w:val="none" w:sz="4" w:space="0" w:color="000000"/>
          <w:bottom w:val="none" w:sz="4" w:space="0" w:color="000000"/>
          <w:right w:val="none" w:sz="4" w:space="0" w:color="000000"/>
        </w:pBdr>
        <w:spacing w:line="331" w:lineRule="auto"/>
        <w:jc w:val="both"/>
        <w:rPr>
          <w:rFonts w:ascii="Arial" w:hAnsi="Arial" w:cs="Arial"/>
          <w:sz w:val="20"/>
          <w:szCs w:val="20"/>
        </w:rPr>
        <w:pPrChange w:id="110" w:author="RP" w:date="2025-01-31T11:22:00Z">
          <w:pPr>
            <w:pBdr>
              <w:top w:val="none" w:sz="4" w:space="0" w:color="000000"/>
              <w:left w:val="none" w:sz="4" w:space="0" w:color="000000"/>
              <w:bottom w:val="none" w:sz="4" w:space="0" w:color="000000"/>
              <w:right w:val="none" w:sz="4" w:space="0" w:color="000000"/>
            </w:pBdr>
            <w:spacing w:line="331" w:lineRule="auto"/>
          </w:pPr>
        </w:pPrChange>
      </w:pPr>
      <w:r w:rsidRPr="003D7AFE">
        <w:rPr>
          <w:rFonts w:ascii="Arial" w:hAnsi="Arial" w:cs="Arial"/>
          <w:sz w:val="20"/>
          <w:szCs w:val="20"/>
        </w:rPr>
        <w:t>Ostatnim z pojęć jest indukcyjność własna obwodu twornika</w:t>
      </w:r>
      <w:del w:id="111" w:author="RP" w:date="2025-01-31T11:22:00Z">
        <w:r w:rsidRPr="003D7AFE" w:rsidDel="00C158E5">
          <w:rPr>
            <w:rFonts w:ascii="Arial" w:hAnsi="Arial" w:cs="Arial"/>
            <w:sz w:val="20"/>
            <w:szCs w:val="20"/>
          </w:rPr>
          <w:delText xml:space="preserve">, </w:delText>
        </w:r>
      </w:del>
      <w:ins w:id="112" w:author="RP" w:date="2025-01-31T11:22:00Z">
        <w:r w:rsidR="00C158E5">
          <w:rPr>
            <w:rFonts w:ascii="Arial" w:hAnsi="Arial" w:cs="Arial"/>
            <w:sz w:val="20"/>
            <w:szCs w:val="20"/>
          </w:rPr>
          <w:t>.</w:t>
        </w:r>
        <w:r w:rsidR="00C158E5" w:rsidRPr="003D7AFE">
          <w:rPr>
            <w:rFonts w:ascii="Arial" w:hAnsi="Arial" w:cs="Arial"/>
            <w:sz w:val="20"/>
            <w:szCs w:val="20"/>
          </w:rPr>
          <w:t xml:space="preserve"> </w:t>
        </w:r>
      </w:ins>
      <w:del w:id="113" w:author="RP" w:date="2025-01-31T11:22:00Z">
        <w:r w:rsidRPr="003D7AFE" w:rsidDel="00C158E5">
          <w:rPr>
            <w:rFonts w:ascii="Arial" w:hAnsi="Arial" w:cs="Arial"/>
            <w:sz w:val="20"/>
            <w:szCs w:val="20"/>
          </w:rPr>
          <w:delText>j</w:delText>
        </w:r>
      </w:del>
      <w:ins w:id="114" w:author="RP" w:date="2025-01-31T11:22:00Z">
        <w:r w:rsidR="00C158E5">
          <w:rPr>
            <w:rFonts w:ascii="Arial" w:hAnsi="Arial" w:cs="Arial"/>
            <w:sz w:val="20"/>
            <w:szCs w:val="20"/>
          </w:rPr>
          <w:t>J</w:t>
        </w:r>
      </w:ins>
      <w:r w:rsidRPr="003D7AFE">
        <w:rPr>
          <w:rFonts w:ascii="Arial" w:hAnsi="Arial" w:cs="Arial"/>
          <w:sz w:val="20"/>
          <w:szCs w:val="20"/>
        </w:rPr>
        <w:t>est ona wyrażona jako stosunek strumienia magnetycznego sprzężonego z uzwojeniem  twornika do prądu płynącego przez uzwojenie twornika.</w:t>
      </w:r>
    </w:p>
    <w:p w14:paraId="376D200F" w14:textId="77777777" w:rsidR="003D7AFE" w:rsidRPr="003D7AFE" w:rsidRDefault="003D7AFE" w:rsidP="003D7AFE">
      <w:pPr>
        <w:pBdr>
          <w:top w:val="none" w:sz="4" w:space="0" w:color="000000"/>
          <w:left w:val="none" w:sz="4" w:space="0" w:color="000000"/>
          <w:bottom w:val="none" w:sz="4" w:space="0" w:color="000000"/>
          <w:right w:val="none" w:sz="4" w:space="0" w:color="000000"/>
        </w:pBdr>
        <w:spacing w:line="331" w:lineRule="auto"/>
        <w:rPr>
          <w:rFonts w:ascii="Arial" w:hAnsi="Arial" w:cs="Arial"/>
          <w:sz w:val="20"/>
          <w:szCs w:val="20"/>
        </w:rPr>
      </w:pPr>
      <w:r w:rsidRPr="003D7AFE">
        <w:rPr>
          <w:rFonts w:ascii="Arial" w:hAnsi="Arial" w:cs="Arial"/>
          <w:sz w:val="20"/>
          <w:szCs w:val="20"/>
        </w:rPr>
        <w:t xml:space="preserve">Indukcyjność własna obwodu twornika jest wyrażona </w:t>
      </w:r>
      <w:r w:rsidRPr="006A0D53">
        <w:rPr>
          <w:rFonts w:ascii="Arial" w:hAnsi="Arial" w:cs="Arial"/>
          <w:sz w:val="20"/>
          <w:szCs w:val="20"/>
        </w:rPr>
        <w:t>wzorem</w:t>
      </w:r>
      <w:r w:rsidR="00510CE5" w:rsidRPr="006A0D53">
        <w:rPr>
          <w:rFonts w:ascii="Arial" w:hAnsi="Arial" w:cs="Arial"/>
          <w:sz w:val="20"/>
          <w:szCs w:val="20"/>
        </w:rPr>
        <w:t xml:space="preserve"> </w:t>
      </w:r>
      <w:r w:rsidR="00510CE5" w:rsidRPr="006A0D53">
        <w:rPr>
          <w:rFonts w:ascii="Arial" w:eastAsia="Arial" w:hAnsi="Arial" w:cs="Arial"/>
          <w:sz w:val="20"/>
          <w:szCs w:val="20"/>
        </w:rPr>
        <w:t>[</w:t>
      </w:r>
      <w:r w:rsidR="006A0D53" w:rsidRPr="006A0D53">
        <w:rPr>
          <w:rFonts w:ascii="Arial" w:eastAsia="Arial" w:hAnsi="Arial" w:cs="Arial"/>
          <w:sz w:val="20"/>
          <w:szCs w:val="20"/>
        </w:rPr>
        <w:t>4</w:t>
      </w:r>
      <w:r w:rsidR="00510CE5" w:rsidRPr="006A0D53">
        <w:rPr>
          <w:rFonts w:ascii="Arial" w:eastAsia="Arial" w:hAnsi="Arial" w:cs="Arial"/>
          <w:sz w:val="20"/>
          <w:szCs w:val="20"/>
        </w:rPr>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739"/>
      </w:tblGrid>
      <w:tr w:rsidR="003D7AFE" w:rsidRPr="003D7AFE" w14:paraId="0447AEDE" w14:textId="77777777" w:rsidTr="003D7AFE">
        <w:tc>
          <w:tcPr>
            <w:tcW w:w="8607" w:type="dxa"/>
          </w:tcPr>
          <w:p w14:paraId="7073A01C" w14:textId="77777777" w:rsidR="003D7AFE" w:rsidRPr="003D7AFE" w:rsidRDefault="00BA5042" w:rsidP="003D7AFE">
            <w:pPr>
              <w:spacing w:line="331" w:lineRule="auto"/>
              <w:rPr>
                <w:rFonts w:ascii="Arial" w:hAnsi="Arial" w:cs="Arial"/>
                <w:sz w:val="20"/>
                <w:szCs w:val="20"/>
              </w:rPr>
            </w:pPr>
            <m:oMathPara>
              <m:oMath>
                <m:sSub>
                  <m:sSubPr>
                    <m:ctrlPr>
                      <w:rPr>
                        <w:rFonts w:ascii="Cambria Math" w:eastAsia="Arial" w:hAnsi="Arial" w:cs="Arial"/>
                        <w:sz w:val="20"/>
                        <w:szCs w:val="20"/>
                      </w:rPr>
                    </m:ctrlPr>
                  </m:sSubPr>
                  <m:e>
                    <m:r>
                      <m:rPr>
                        <m:sty m:val="p"/>
                      </m:rPr>
                      <w:rPr>
                        <w:rFonts w:ascii="Cambria Math" w:eastAsia="Arial" w:hAnsi="Arial" w:cs="Arial"/>
                        <w:sz w:val="20"/>
                        <w:szCs w:val="20"/>
                      </w:rPr>
                      <m:t>L</m:t>
                    </m:r>
                  </m:e>
                  <m:sub>
                    <m:r>
                      <w:rPr>
                        <w:rFonts w:ascii="Cambria Math" w:eastAsia="Arial" w:hAnsi="Cambria Math" w:cs="Arial"/>
                        <w:sz w:val="20"/>
                        <w:szCs w:val="20"/>
                      </w:rPr>
                      <m:t>t</m:t>
                    </m:r>
                  </m:sub>
                </m:sSub>
                <m:d>
                  <m:dPr>
                    <m:ctrlPr>
                      <w:rPr>
                        <w:rFonts w:ascii="Cambria Math" w:eastAsia="Arial" w:hAnsi="Arial" w:cs="Arial"/>
                        <w:sz w:val="20"/>
                        <w:szCs w:val="20"/>
                      </w:rPr>
                    </m:ctrlPr>
                  </m:dPr>
                  <m:e>
                    <m:sSub>
                      <m:sSubPr>
                        <m:ctrlPr>
                          <w:rPr>
                            <w:rFonts w:ascii="Cambria Math" w:eastAsia="Arial" w:hAnsi="Arial" w:cs="Arial"/>
                            <w:sz w:val="20"/>
                            <w:szCs w:val="20"/>
                          </w:rPr>
                        </m:ctrlPr>
                      </m:sSubPr>
                      <m:e>
                        <m:r>
                          <m:rPr>
                            <m:sty m:val="p"/>
                          </m:rPr>
                          <w:rPr>
                            <w:rFonts w:ascii="Cambria Math" w:eastAsia="Arial" w:hAnsi="Arial" w:cs="Arial"/>
                            <w:sz w:val="20"/>
                            <w:szCs w:val="20"/>
                          </w:rPr>
                          <m:t>i</m:t>
                        </m:r>
                      </m:e>
                      <m:sub>
                        <m:r>
                          <w:rPr>
                            <w:rFonts w:ascii="Cambria Math" w:eastAsia="Arial" w:hAnsi="Cambria Math" w:cs="Arial"/>
                            <w:sz w:val="20"/>
                            <w:szCs w:val="20"/>
                          </w:rPr>
                          <m:t>t</m:t>
                        </m:r>
                      </m:sub>
                    </m:sSub>
                    <m:d>
                      <m:dPr>
                        <m:ctrlPr>
                          <w:rPr>
                            <w:rFonts w:ascii="Cambria Math" w:eastAsia="Arial" w:hAnsi="Arial" w:cs="Arial"/>
                            <w:sz w:val="20"/>
                            <w:szCs w:val="20"/>
                          </w:rPr>
                        </m:ctrlPr>
                      </m:dPr>
                      <m:e>
                        <m:r>
                          <m:rPr>
                            <m:sty m:val="p"/>
                          </m:rPr>
                          <w:rPr>
                            <w:rFonts w:ascii="Cambria Math" w:eastAsia="Arial" w:hAnsi="Arial" w:cs="Arial"/>
                            <w:sz w:val="20"/>
                            <w:szCs w:val="20"/>
                          </w:rPr>
                          <m:t>t</m:t>
                        </m:r>
                      </m:e>
                    </m:d>
                  </m:e>
                </m:d>
                <m:r>
                  <w:rPr>
                    <w:rFonts w:ascii="Cambria Math" w:eastAsia="Arial" w:hAnsi="Arial" w:cs="Arial"/>
                    <w:sz w:val="20"/>
                    <w:szCs w:val="20"/>
                  </w:rPr>
                  <m:t>=</m:t>
                </m:r>
                <m:f>
                  <m:fPr>
                    <m:ctrlPr>
                      <w:rPr>
                        <w:rFonts w:ascii="Cambria Math" w:eastAsia="Arial" w:hAnsi="Arial" w:cs="Arial"/>
                        <w:i/>
                        <w:sz w:val="20"/>
                        <w:szCs w:val="20"/>
                      </w:rPr>
                    </m:ctrlPr>
                  </m:fPr>
                  <m:num>
                    <m:sSub>
                      <m:sSubPr>
                        <m:ctrlPr>
                          <w:rPr>
                            <w:rFonts w:ascii="Cambria Math" w:eastAsia="Arial" w:hAnsi="Arial" w:cs="Arial"/>
                            <w:sz w:val="20"/>
                            <w:szCs w:val="20"/>
                          </w:rPr>
                        </m:ctrlPr>
                      </m:sSubPr>
                      <m:e>
                        <m:r>
                          <m:rPr>
                            <m:sty m:val="p"/>
                          </m:rPr>
                          <w:rPr>
                            <w:rFonts w:ascii="Arial" w:eastAsia="Arial" w:hAnsi="Arial" w:cs="Arial"/>
                            <w:sz w:val="20"/>
                            <w:szCs w:val="20"/>
                          </w:rPr>
                          <m:t>Ψ</m:t>
                        </m:r>
                      </m:e>
                      <m:sub>
                        <m:r>
                          <w:rPr>
                            <w:rFonts w:ascii="Cambria Math" w:eastAsia="Arial" w:hAnsi="Cambria Math" w:cs="Arial"/>
                            <w:sz w:val="20"/>
                            <w:szCs w:val="20"/>
                          </w:rPr>
                          <m:t>t</m:t>
                        </m:r>
                      </m:sub>
                    </m:sSub>
                    <m:d>
                      <m:dPr>
                        <m:ctrlPr>
                          <w:rPr>
                            <w:rFonts w:ascii="Cambria Math" w:eastAsia="Arial" w:hAnsi="Arial" w:cs="Arial"/>
                            <w:sz w:val="20"/>
                            <w:szCs w:val="20"/>
                          </w:rPr>
                        </m:ctrlPr>
                      </m:dPr>
                      <m:e>
                        <m:sSub>
                          <m:sSubPr>
                            <m:ctrlPr>
                              <w:rPr>
                                <w:rFonts w:ascii="Cambria Math" w:eastAsia="Arial" w:hAnsi="Arial" w:cs="Arial"/>
                                <w:sz w:val="20"/>
                                <w:szCs w:val="20"/>
                              </w:rPr>
                            </m:ctrlPr>
                          </m:sSubPr>
                          <m:e>
                            <m:r>
                              <m:rPr>
                                <m:sty m:val="p"/>
                              </m:rPr>
                              <w:rPr>
                                <w:rFonts w:ascii="Cambria Math" w:eastAsia="Arial" w:hAnsi="Arial" w:cs="Arial"/>
                                <w:sz w:val="20"/>
                                <w:szCs w:val="20"/>
                              </w:rPr>
                              <m:t>i</m:t>
                            </m:r>
                          </m:e>
                          <m:sub>
                            <m:r>
                              <w:rPr>
                                <w:rFonts w:ascii="Cambria Math" w:eastAsia="Arial" w:hAnsi="Cambria Math" w:cs="Arial"/>
                                <w:sz w:val="20"/>
                                <w:szCs w:val="20"/>
                              </w:rPr>
                              <m:t>t</m:t>
                            </m:r>
                          </m:sub>
                        </m:sSub>
                        <m:d>
                          <m:dPr>
                            <m:ctrlPr>
                              <w:rPr>
                                <w:rFonts w:ascii="Cambria Math" w:eastAsia="Arial" w:hAnsi="Arial" w:cs="Arial"/>
                                <w:sz w:val="20"/>
                                <w:szCs w:val="20"/>
                              </w:rPr>
                            </m:ctrlPr>
                          </m:dPr>
                          <m:e>
                            <m:r>
                              <m:rPr>
                                <m:sty m:val="p"/>
                              </m:rPr>
                              <w:rPr>
                                <w:rFonts w:ascii="Cambria Math" w:eastAsia="Arial" w:hAnsi="Arial" w:cs="Arial"/>
                                <w:sz w:val="20"/>
                                <w:szCs w:val="20"/>
                              </w:rPr>
                              <m:t>t</m:t>
                            </m:r>
                          </m:e>
                        </m:d>
                      </m:e>
                    </m:d>
                  </m:num>
                  <m:den>
                    <m:sSub>
                      <m:sSubPr>
                        <m:ctrlPr>
                          <w:rPr>
                            <w:rFonts w:ascii="Cambria Math" w:eastAsia="Arial" w:hAnsi="Arial" w:cs="Arial"/>
                            <w:sz w:val="20"/>
                            <w:szCs w:val="20"/>
                          </w:rPr>
                        </m:ctrlPr>
                      </m:sSubPr>
                      <m:e>
                        <m:r>
                          <m:rPr>
                            <m:sty m:val="p"/>
                          </m:rPr>
                          <w:rPr>
                            <w:rFonts w:ascii="Cambria Math" w:eastAsia="Arial" w:hAnsi="Arial" w:cs="Arial"/>
                            <w:sz w:val="20"/>
                            <w:szCs w:val="20"/>
                          </w:rPr>
                          <m:t>i</m:t>
                        </m:r>
                      </m:e>
                      <m:sub>
                        <m:r>
                          <w:rPr>
                            <w:rFonts w:ascii="Cambria Math" w:eastAsia="Arial" w:hAnsi="Cambria Math" w:cs="Arial"/>
                            <w:sz w:val="20"/>
                            <w:szCs w:val="20"/>
                          </w:rPr>
                          <m:t>t</m:t>
                        </m:r>
                      </m:sub>
                    </m:sSub>
                    <m:d>
                      <m:dPr>
                        <m:ctrlPr>
                          <w:rPr>
                            <w:rFonts w:ascii="Cambria Math" w:eastAsia="Arial" w:hAnsi="Arial" w:cs="Arial"/>
                            <w:sz w:val="20"/>
                            <w:szCs w:val="20"/>
                          </w:rPr>
                        </m:ctrlPr>
                      </m:dPr>
                      <m:e>
                        <m:r>
                          <m:rPr>
                            <m:sty m:val="p"/>
                          </m:rPr>
                          <w:rPr>
                            <w:rFonts w:ascii="Cambria Math" w:eastAsia="Arial" w:hAnsi="Arial" w:cs="Arial"/>
                            <w:sz w:val="20"/>
                            <w:szCs w:val="20"/>
                          </w:rPr>
                          <m:t>t</m:t>
                        </m:r>
                      </m:e>
                    </m:d>
                  </m:den>
                </m:f>
              </m:oMath>
            </m:oMathPara>
          </w:p>
        </w:tc>
        <w:tc>
          <w:tcPr>
            <w:tcW w:w="738" w:type="dxa"/>
          </w:tcPr>
          <w:p w14:paraId="1ED24903" w14:textId="77777777" w:rsidR="003D7AFE" w:rsidRPr="003D7AFE" w:rsidRDefault="003D7AFE" w:rsidP="003D7AFE">
            <w:pPr>
              <w:spacing w:line="331" w:lineRule="auto"/>
              <w:rPr>
                <w:rFonts w:ascii="Arial" w:hAnsi="Arial" w:cs="Arial"/>
                <w:sz w:val="20"/>
                <w:szCs w:val="20"/>
              </w:rPr>
            </w:pPr>
            <w:r w:rsidRPr="003D7AFE">
              <w:rPr>
                <w:rFonts w:ascii="Arial" w:hAnsi="Arial" w:cs="Arial"/>
                <w:sz w:val="20"/>
                <w:szCs w:val="20"/>
              </w:rPr>
              <w:t>(2.18)</w:t>
            </w:r>
          </w:p>
        </w:tc>
      </w:tr>
    </w:tbl>
    <w:p w14:paraId="4D0C25A8" w14:textId="77777777" w:rsidR="003D7AFE" w:rsidRPr="003D7AFE" w:rsidRDefault="003D7AFE" w:rsidP="003D7AFE">
      <w:pPr>
        <w:pBdr>
          <w:top w:val="none" w:sz="4" w:space="0" w:color="000000"/>
          <w:left w:val="none" w:sz="4" w:space="0" w:color="000000"/>
          <w:bottom w:val="none" w:sz="4" w:space="0" w:color="000000"/>
          <w:right w:val="none" w:sz="4" w:space="0" w:color="000000"/>
        </w:pBdr>
        <w:spacing w:line="331" w:lineRule="auto"/>
        <w:rPr>
          <w:rFonts w:ascii="Arial" w:hAnsi="Arial" w:cs="Arial"/>
          <w:sz w:val="20"/>
          <w:szCs w:val="20"/>
        </w:rPr>
      </w:pPr>
      <w:r w:rsidRPr="003D7AFE">
        <w:rPr>
          <w:rFonts w:ascii="Arial" w:hAnsi="Arial" w:cs="Arial"/>
          <w:sz w:val="20"/>
          <w:szCs w:val="20"/>
        </w:rPr>
        <w:t>Po przekształceniu wzoru (2.18)</w:t>
      </w:r>
      <w:r w:rsidRPr="003D7AFE">
        <w:rPr>
          <w:rFonts w:ascii="Arial" w:hAnsi="Arial" w:cs="Arial"/>
          <w:color w:val="FF0000"/>
          <w:sz w:val="20"/>
          <w:szCs w:val="20"/>
        </w:rPr>
        <w:t xml:space="preserve"> </w:t>
      </w:r>
      <w:r w:rsidRPr="003D7AFE">
        <w:rPr>
          <w:rFonts w:ascii="Arial" w:hAnsi="Arial" w:cs="Arial"/>
          <w:sz w:val="20"/>
          <w:szCs w:val="20"/>
        </w:rPr>
        <w:t>otrzymujemy:</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739"/>
      </w:tblGrid>
      <w:tr w:rsidR="003D7AFE" w:rsidRPr="003D7AFE" w14:paraId="6B23BB4F" w14:textId="77777777" w:rsidTr="003D7AFE">
        <w:tc>
          <w:tcPr>
            <w:tcW w:w="8607" w:type="dxa"/>
          </w:tcPr>
          <w:p w14:paraId="660D81E9" w14:textId="77777777" w:rsidR="003D7AFE" w:rsidRPr="003D7AFE" w:rsidRDefault="00BA5042" w:rsidP="003D7AFE">
            <w:pPr>
              <w:spacing w:line="331" w:lineRule="auto"/>
              <w:rPr>
                <w:rFonts w:ascii="Arial" w:hAnsi="Arial" w:cs="Arial"/>
                <w:sz w:val="20"/>
                <w:szCs w:val="20"/>
              </w:rPr>
            </w:pPr>
            <m:oMathPara>
              <m:oMath>
                <m:sSub>
                  <m:sSubPr>
                    <m:ctrlPr>
                      <w:rPr>
                        <w:rFonts w:ascii="Cambria Math" w:eastAsia="Arial" w:hAnsi="Arial" w:cs="Arial"/>
                        <w:color w:val="000000"/>
                        <w:sz w:val="20"/>
                        <w:szCs w:val="20"/>
                      </w:rPr>
                    </m:ctrlPr>
                  </m:sSubPr>
                  <m:e>
                    <m:r>
                      <m:rPr>
                        <m:sty m:val="p"/>
                      </m:rPr>
                      <w:rPr>
                        <w:rFonts w:ascii="Arial" w:eastAsia="Arial" w:hAnsi="Arial" w:cs="Arial"/>
                        <w:color w:val="000000"/>
                        <w:sz w:val="20"/>
                        <w:szCs w:val="20"/>
                      </w:rPr>
                      <m:t>Ψ</m:t>
                    </m:r>
                  </m:e>
                  <m:sub>
                    <m:r>
                      <w:rPr>
                        <w:rFonts w:ascii="Cambria Math" w:eastAsia="Arial" w:hAnsi="Cambria Math" w:cs="Arial"/>
                        <w:color w:val="000000"/>
                        <w:sz w:val="20"/>
                        <w:szCs w:val="20"/>
                      </w:rPr>
                      <m:t>t</m:t>
                    </m:r>
                  </m:sub>
                </m:sSub>
                <m:d>
                  <m:dPr>
                    <m:ctrlPr>
                      <w:rPr>
                        <w:rFonts w:ascii="Cambria Math" w:eastAsia="Arial" w:hAnsi="Arial" w:cs="Arial"/>
                        <w:color w:val="000000"/>
                        <w:sz w:val="20"/>
                        <w:szCs w:val="20"/>
                      </w:rPr>
                    </m:ctrlPr>
                  </m:dPr>
                  <m:e>
                    <m:sSub>
                      <m:sSubPr>
                        <m:ctrlPr>
                          <w:rPr>
                            <w:rFonts w:ascii="Cambria Math" w:eastAsia="Arial" w:hAnsi="Arial" w:cs="Arial"/>
                            <w:color w:val="000000"/>
                            <w:sz w:val="20"/>
                            <w:szCs w:val="20"/>
                          </w:rPr>
                        </m:ctrlPr>
                      </m:sSubPr>
                      <m:e>
                        <m:r>
                          <m:rPr>
                            <m:sty m:val="p"/>
                          </m:rPr>
                          <w:rPr>
                            <w:rFonts w:ascii="Cambria Math" w:eastAsia="Arial" w:hAnsi="Arial" w:cs="Arial"/>
                            <w:color w:val="000000"/>
                            <w:sz w:val="20"/>
                            <w:szCs w:val="20"/>
                          </w:rPr>
                          <m:t>i</m:t>
                        </m:r>
                      </m:e>
                      <m:sub>
                        <m:r>
                          <w:rPr>
                            <w:rFonts w:ascii="Cambria Math" w:eastAsia="Arial" w:hAnsi="Cambria Math" w:cs="Arial"/>
                            <w:color w:val="000000"/>
                            <w:sz w:val="20"/>
                            <w:szCs w:val="20"/>
                          </w:rPr>
                          <m:t>t</m:t>
                        </m:r>
                      </m:sub>
                    </m:sSub>
                    <m:d>
                      <m:dPr>
                        <m:ctrlPr>
                          <w:rPr>
                            <w:rFonts w:ascii="Cambria Math" w:eastAsia="Arial" w:hAnsi="Arial" w:cs="Arial"/>
                            <w:color w:val="000000"/>
                            <w:sz w:val="20"/>
                            <w:szCs w:val="20"/>
                          </w:rPr>
                        </m:ctrlPr>
                      </m:dPr>
                      <m:e>
                        <m:r>
                          <m:rPr>
                            <m:sty m:val="p"/>
                          </m:rPr>
                          <w:rPr>
                            <w:rFonts w:ascii="Cambria Math" w:eastAsia="Arial" w:hAnsi="Arial" w:cs="Arial"/>
                            <w:color w:val="000000"/>
                            <w:sz w:val="20"/>
                            <w:szCs w:val="20"/>
                          </w:rPr>
                          <m:t>t</m:t>
                        </m:r>
                      </m:e>
                    </m:d>
                  </m:e>
                </m:d>
                <m:r>
                  <w:rPr>
                    <w:rFonts w:ascii="Cambria Math" w:eastAsia="Arial" w:hAnsi="Arial" w:cs="Arial"/>
                    <w:color w:val="000000"/>
                    <w:sz w:val="20"/>
                    <w:szCs w:val="20"/>
                  </w:rPr>
                  <m:t>=</m:t>
                </m:r>
                <m:sSub>
                  <m:sSubPr>
                    <m:ctrlPr>
                      <w:rPr>
                        <w:rFonts w:ascii="Cambria Math" w:eastAsia="Arial" w:hAnsi="Arial" w:cs="Arial"/>
                        <w:color w:val="000000"/>
                        <w:sz w:val="20"/>
                        <w:szCs w:val="20"/>
                      </w:rPr>
                    </m:ctrlPr>
                  </m:sSubPr>
                  <m:e>
                    <m:r>
                      <m:rPr>
                        <m:sty m:val="p"/>
                      </m:rPr>
                      <w:rPr>
                        <w:rFonts w:ascii="Cambria Math" w:eastAsia="Arial" w:hAnsi="Arial" w:cs="Arial"/>
                        <w:color w:val="000000"/>
                        <w:sz w:val="20"/>
                        <w:szCs w:val="20"/>
                      </w:rPr>
                      <m:t>L</m:t>
                    </m:r>
                  </m:e>
                  <m:sub>
                    <m:r>
                      <w:rPr>
                        <w:rFonts w:ascii="Cambria Math" w:eastAsia="Arial" w:hAnsi="Cambria Math" w:cs="Arial"/>
                        <w:color w:val="000000"/>
                        <w:sz w:val="20"/>
                        <w:szCs w:val="20"/>
                      </w:rPr>
                      <m:t>t</m:t>
                    </m:r>
                  </m:sub>
                </m:sSub>
                <m:d>
                  <m:dPr>
                    <m:ctrlPr>
                      <w:rPr>
                        <w:rFonts w:ascii="Cambria Math" w:eastAsia="Arial" w:hAnsi="Arial" w:cs="Arial"/>
                        <w:color w:val="000000"/>
                        <w:sz w:val="20"/>
                        <w:szCs w:val="20"/>
                      </w:rPr>
                    </m:ctrlPr>
                  </m:dPr>
                  <m:e>
                    <m:sSub>
                      <m:sSubPr>
                        <m:ctrlPr>
                          <w:rPr>
                            <w:rFonts w:ascii="Cambria Math" w:eastAsia="Arial" w:hAnsi="Arial" w:cs="Arial"/>
                            <w:color w:val="000000"/>
                            <w:sz w:val="20"/>
                            <w:szCs w:val="20"/>
                          </w:rPr>
                        </m:ctrlPr>
                      </m:sSubPr>
                      <m:e>
                        <m:r>
                          <m:rPr>
                            <m:sty m:val="p"/>
                          </m:rPr>
                          <w:rPr>
                            <w:rFonts w:ascii="Cambria Math" w:eastAsia="Arial" w:hAnsi="Arial" w:cs="Arial"/>
                            <w:color w:val="000000"/>
                            <w:sz w:val="20"/>
                            <w:szCs w:val="20"/>
                          </w:rPr>
                          <m:t>i</m:t>
                        </m:r>
                      </m:e>
                      <m:sub>
                        <m:r>
                          <w:rPr>
                            <w:rFonts w:ascii="Cambria Math" w:eastAsia="Arial" w:hAnsi="Cambria Math" w:cs="Arial"/>
                            <w:color w:val="000000"/>
                            <w:sz w:val="20"/>
                            <w:szCs w:val="20"/>
                          </w:rPr>
                          <m:t>t</m:t>
                        </m:r>
                      </m:sub>
                    </m:sSub>
                    <m:d>
                      <m:dPr>
                        <m:ctrlPr>
                          <w:rPr>
                            <w:rFonts w:ascii="Cambria Math" w:eastAsia="Arial" w:hAnsi="Arial" w:cs="Arial"/>
                            <w:color w:val="000000"/>
                            <w:sz w:val="20"/>
                            <w:szCs w:val="20"/>
                          </w:rPr>
                        </m:ctrlPr>
                      </m:dPr>
                      <m:e>
                        <m:r>
                          <m:rPr>
                            <m:sty m:val="p"/>
                          </m:rPr>
                          <w:rPr>
                            <w:rFonts w:ascii="Cambria Math" w:eastAsia="Arial" w:hAnsi="Arial" w:cs="Arial"/>
                            <w:color w:val="000000"/>
                            <w:sz w:val="20"/>
                            <w:szCs w:val="20"/>
                          </w:rPr>
                          <m:t>t</m:t>
                        </m:r>
                      </m:e>
                    </m:d>
                  </m:e>
                </m:d>
                <m:r>
                  <w:rPr>
                    <w:rFonts w:ascii="Arial" w:eastAsia="Arial" w:hAnsi="Arial" w:cs="Arial"/>
                    <w:color w:val="000000"/>
                    <w:sz w:val="20"/>
                    <w:szCs w:val="20"/>
                  </w:rPr>
                  <m:t>∙</m:t>
                </m:r>
                <m:sSub>
                  <m:sSubPr>
                    <m:ctrlPr>
                      <w:rPr>
                        <w:rFonts w:ascii="Cambria Math" w:eastAsia="Arial" w:hAnsi="Arial" w:cs="Arial"/>
                        <w:color w:val="000000"/>
                        <w:sz w:val="20"/>
                        <w:szCs w:val="20"/>
                      </w:rPr>
                    </m:ctrlPr>
                  </m:sSubPr>
                  <m:e>
                    <m:r>
                      <m:rPr>
                        <m:sty m:val="p"/>
                      </m:rPr>
                      <w:rPr>
                        <w:rFonts w:ascii="Cambria Math" w:eastAsia="Arial" w:hAnsi="Arial" w:cs="Arial"/>
                        <w:color w:val="000000"/>
                        <w:sz w:val="20"/>
                        <w:szCs w:val="20"/>
                      </w:rPr>
                      <m:t>i</m:t>
                    </m:r>
                  </m:e>
                  <m:sub>
                    <m:r>
                      <w:rPr>
                        <w:rFonts w:ascii="Cambria Math" w:eastAsia="Arial" w:hAnsi="Cambria Math" w:cs="Arial"/>
                        <w:color w:val="000000"/>
                        <w:sz w:val="20"/>
                        <w:szCs w:val="20"/>
                      </w:rPr>
                      <m:t>t</m:t>
                    </m:r>
                  </m:sub>
                </m:sSub>
                <m:d>
                  <m:dPr>
                    <m:ctrlPr>
                      <w:rPr>
                        <w:rFonts w:ascii="Cambria Math" w:eastAsia="Arial" w:hAnsi="Arial" w:cs="Arial"/>
                        <w:color w:val="000000"/>
                        <w:sz w:val="20"/>
                        <w:szCs w:val="20"/>
                      </w:rPr>
                    </m:ctrlPr>
                  </m:dPr>
                  <m:e>
                    <m:r>
                      <m:rPr>
                        <m:sty m:val="p"/>
                      </m:rPr>
                      <w:rPr>
                        <w:rFonts w:ascii="Cambria Math" w:eastAsia="Arial" w:hAnsi="Arial" w:cs="Arial"/>
                        <w:color w:val="000000"/>
                        <w:sz w:val="20"/>
                        <w:szCs w:val="20"/>
                      </w:rPr>
                      <m:t>t</m:t>
                    </m:r>
                  </m:e>
                </m:d>
              </m:oMath>
            </m:oMathPara>
          </w:p>
        </w:tc>
        <w:tc>
          <w:tcPr>
            <w:tcW w:w="738" w:type="dxa"/>
          </w:tcPr>
          <w:p w14:paraId="2F3DA65B" w14:textId="77777777" w:rsidR="003D7AFE" w:rsidRPr="003D7AFE" w:rsidRDefault="003D7AFE" w:rsidP="003D7AFE">
            <w:pPr>
              <w:spacing w:line="331" w:lineRule="auto"/>
              <w:rPr>
                <w:rFonts w:ascii="Arial" w:hAnsi="Arial" w:cs="Arial"/>
                <w:sz w:val="20"/>
                <w:szCs w:val="20"/>
              </w:rPr>
            </w:pPr>
            <w:r w:rsidRPr="003D7AFE">
              <w:rPr>
                <w:rFonts w:ascii="Arial" w:hAnsi="Arial" w:cs="Arial"/>
                <w:sz w:val="20"/>
                <w:szCs w:val="20"/>
              </w:rPr>
              <w:t>(2.19)</w:t>
            </w:r>
          </w:p>
        </w:tc>
      </w:tr>
    </w:tbl>
    <w:p w14:paraId="54D5C620" w14:textId="24F6CC8D" w:rsidR="003D7AFE" w:rsidRPr="003D7AFE" w:rsidRDefault="003D7AFE" w:rsidP="003D7AFE">
      <w:pPr>
        <w:pBdr>
          <w:top w:val="none" w:sz="4" w:space="0" w:color="000000"/>
          <w:left w:val="none" w:sz="4" w:space="0" w:color="000000"/>
          <w:bottom w:val="none" w:sz="4" w:space="0" w:color="000000"/>
          <w:right w:val="none" w:sz="4" w:space="0" w:color="000000"/>
        </w:pBdr>
        <w:spacing w:line="331" w:lineRule="auto"/>
        <w:rPr>
          <w:rFonts w:ascii="Arial" w:hAnsi="Arial" w:cs="Arial"/>
          <w:sz w:val="20"/>
          <w:szCs w:val="20"/>
        </w:rPr>
      </w:pPr>
      <w:del w:id="115" w:author="RP" w:date="2025-01-31T11:23:00Z">
        <w:r w:rsidRPr="003D7AFE" w:rsidDel="00C158E5">
          <w:rPr>
            <w:rFonts w:ascii="Arial" w:hAnsi="Arial" w:cs="Arial"/>
            <w:sz w:val="20"/>
            <w:szCs w:val="20"/>
          </w:rPr>
          <w:delText>Powyższą zależność p</w:delText>
        </w:r>
      </w:del>
      <w:ins w:id="116" w:author="RP" w:date="2025-01-31T11:23:00Z">
        <w:r w:rsidR="00C158E5">
          <w:rPr>
            <w:rFonts w:ascii="Arial" w:hAnsi="Arial" w:cs="Arial"/>
            <w:sz w:val="20"/>
            <w:szCs w:val="20"/>
          </w:rPr>
          <w:t>P</w:t>
        </w:r>
      </w:ins>
      <w:r w:rsidRPr="003D7AFE">
        <w:rPr>
          <w:rFonts w:ascii="Arial" w:hAnsi="Arial" w:cs="Arial"/>
          <w:sz w:val="20"/>
          <w:szCs w:val="20"/>
        </w:rPr>
        <w:t xml:space="preserve">odstawiając </w:t>
      </w:r>
      <w:ins w:id="117" w:author="RP" w:date="2025-01-31T11:23:00Z">
        <w:r w:rsidR="00C158E5">
          <w:rPr>
            <w:rFonts w:ascii="Arial" w:hAnsi="Arial" w:cs="Arial"/>
            <w:sz w:val="20"/>
            <w:szCs w:val="20"/>
          </w:rPr>
          <w:t xml:space="preserve">(2.19) </w:t>
        </w:r>
      </w:ins>
      <w:r w:rsidRPr="003D7AFE">
        <w:rPr>
          <w:rFonts w:ascii="Arial" w:hAnsi="Arial" w:cs="Arial"/>
          <w:sz w:val="20"/>
          <w:szCs w:val="20"/>
        </w:rPr>
        <w:t>do wzoru (2.16),</w:t>
      </w:r>
      <w:r w:rsidRPr="003D7AFE">
        <w:rPr>
          <w:rFonts w:ascii="Arial" w:hAnsi="Arial" w:cs="Arial"/>
          <w:color w:val="FF0000"/>
          <w:sz w:val="20"/>
          <w:szCs w:val="20"/>
        </w:rPr>
        <w:t xml:space="preserve"> </w:t>
      </w:r>
      <w:r w:rsidRPr="003D7AFE">
        <w:rPr>
          <w:rFonts w:ascii="Arial" w:hAnsi="Arial" w:cs="Arial"/>
          <w:sz w:val="20"/>
          <w:szCs w:val="20"/>
        </w:rPr>
        <w:t>po przekształceniu otrzymujemy:</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739"/>
      </w:tblGrid>
      <w:tr w:rsidR="003D7AFE" w:rsidRPr="003D7AFE" w14:paraId="58CD5580" w14:textId="77777777" w:rsidTr="003D7AFE">
        <w:tc>
          <w:tcPr>
            <w:tcW w:w="8607" w:type="dxa"/>
          </w:tcPr>
          <w:p w14:paraId="281EA05A" w14:textId="77777777" w:rsidR="003D7AFE" w:rsidRPr="003D7AFE" w:rsidRDefault="00BA5042" w:rsidP="003D7AFE">
            <w:pPr>
              <w:spacing w:line="331" w:lineRule="auto"/>
              <w:rPr>
                <w:rFonts w:ascii="Arial" w:hAnsi="Arial" w:cs="Arial"/>
                <w:sz w:val="20"/>
                <w:szCs w:val="20"/>
              </w:rPr>
            </w:pPr>
            <m:oMathPara>
              <m:oMath>
                <m:sSubSup>
                  <m:sSubSupPr>
                    <m:ctrlPr>
                      <w:rPr>
                        <w:rFonts w:ascii="Cambria Math" w:eastAsia="Cambria Math" w:hAnsi="Arial" w:cs="Arial"/>
                        <w:i/>
                        <w:sz w:val="20"/>
                        <w:szCs w:val="20"/>
                      </w:rPr>
                    </m:ctrlPr>
                  </m:sSubSupPr>
                  <m:e>
                    <m:r>
                      <w:rPr>
                        <w:rFonts w:ascii="Cambria Math" w:eastAsia="Cambria Math" w:hAnsi="Cambria Math" w:cs="Arial"/>
                        <w:sz w:val="20"/>
                        <w:szCs w:val="20"/>
                      </w:rPr>
                      <m:t>e</m:t>
                    </m:r>
                  </m:e>
                  <m:sub>
                    <m:r>
                      <w:rPr>
                        <w:rFonts w:ascii="Cambria Math" w:eastAsia="Cambria Math" w:hAnsi="Cambria Math" w:cs="Arial"/>
                        <w:sz w:val="20"/>
                        <w:szCs w:val="20"/>
                      </w:rPr>
                      <m:t>it</m:t>
                    </m:r>
                  </m:sub>
                  <m:sup>
                    <m:d>
                      <m:dPr>
                        <m:ctrlPr>
                          <w:rPr>
                            <w:rFonts w:ascii="Cambria Math" w:eastAsia="Cambria Math" w:hAnsi="Arial" w:cs="Arial"/>
                            <w:i/>
                            <w:sz w:val="20"/>
                            <w:szCs w:val="20"/>
                          </w:rPr>
                        </m:ctrlPr>
                      </m:dPr>
                      <m:e>
                        <m:r>
                          <w:rPr>
                            <w:rFonts w:ascii="Cambria Math" w:eastAsia="Cambria Math" w:hAnsi="Cambria Math" w:cs="Arial"/>
                            <w:sz w:val="20"/>
                            <w:szCs w:val="20"/>
                          </w:rPr>
                          <m:t>t</m:t>
                        </m:r>
                      </m:e>
                    </m:d>
                  </m:sup>
                </m:sSubSup>
                <m:d>
                  <m:dPr>
                    <m:ctrlPr>
                      <w:rPr>
                        <w:rFonts w:ascii="Cambria Math" w:eastAsia="Cambria Math" w:hAnsi="Arial" w:cs="Arial"/>
                        <w:i/>
                        <w:sz w:val="20"/>
                        <w:szCs w:val="20"/>
                      </w:rPr>
                    </m:ctrlPr>
                  </m:dPr>
                  <m:e>
                    <m:r>
                      <w:rPr>
                        <w:rFonts w:ascii="Cambria Math" w:eastAsia="Cambria Math" w:hAnsi="Cambria Math" w:cs="Arial"/>
                        <w:sz w:val="20"/>
                        <w:szCs w:val="20"/>
                      </w:rPr>
                      <m:t>t</m:t>
                    </m:r>
                  </m:e>
                </m:d>
                <m:r>
                  <w:rPr>
                    <w:rFonts w:ascii="Cambria Math" w:eastAsia="Cambria Math" w:hAnsi="Arial" w:cs="Arial"/>
                    <w:sz w:val="20"/>
                    <w:szCs w:val="20"/>
                  </w:rPr>
                  <m:t>=</m:t>
                </m:r>
                <m:d>
                  <m:dPr>
                    <m:begChr m:val="["/>
                    <m:endChr m:val="]"/>
                    <m:ctrlPr>
                      <w:rPr>
                        <w:rFonts w:ascii="Cambria Math" w:eastAsia="Arial" w:hAnsi="Arial" w:cs="Arial"/>
                        <w:color w:val="000000"/>
                        <w:sz w:val="20"/>
                        <w:szCs w:val="20"/>
                      </w:rPr>
                    </m:ctrlPr>
                  </m:dPr>
                  <m:e>
                    <m:sSub>
                      <m:sSubPr>
                        <m:ctrlPr>
                          <w:rPr>
                            <w:rFonts w:ascii="Cambria Math" w:eastAsia="Arial" w:hAnsi="Arial" w:cs="Arial"/>
                            <w:color w:val="000000"/>
                            <w:sz w:val="20"/>
                            <w:szCs w:val="20"/>
                          </w:rPr>
                        </m:ctrlPr>
                      </m:sSubPr>
                      <m:e>
                        <m:r>
                          <m:rPr>
                            <m:sty m:val="p"/>
                          </m:rPr>
                          <w:rPr>
                            <w:rFonts w:ascii="Cambria Math" w:eastAsia="Arial" w:hAnsi="Arial" w:cs="Arial"/>
                            <w:color w:val="000000"/>
                            <w:sz w:val="20"/>
                            <w:szCs w:val="20"/>
                          </w:rPr>
                          <m:t>L</m:t>
                        </m:r>
                      </m:e>
                      <m:sub>
                        <m:r>
                          <w:rPr>
                            <w:rFonts w:ascii="Cambria Math" w:eastAsia="Arial" w:hAnsi="Cambria Math" w:cs="Arial"/>
                            <w:color w:val="000000"/>
                            <w:sz w:val="20"/>
                            <w:szCs w:val="20"/>
                          </w:rPr>
                          <m:t>t</m:t>
                        </m:r>
                      </m:sub>
                    </m:sSub>
                    <m:d>
                      <m:dPr>
                        <m:ctrlPr>
                          <w:rPr>
                            <w:rFonts w:ascii="Cambria Math" w:eastAsia="Arial" w:hAnsi="Arial" w:cs="Arial"/>
                            <w:color w:val="000000"/>
                            <w:sz w:val="20"/>
                            <w:szCs w:val="20"/>
                          </w:rPr>
                        </m:ctrlPr>
                      </m:dPr>
                      <m:e>
                        <m:sSub>
                          <m:sSubPr>
                            <m:ctrlPr>
                              <w:rPr>
                                <w:rFonts w:ascii="Cambria Math" w:eastAsia="Arial" w:hAnsi="Arial" w:cs="Arial"/>
                                <w:color w:val="000000"/>
                                <w:sz w:val="20"/>
                                <w:szCs w:val="20"/>
                              </w:rPr>
                            </m:ctrlPr>
                          </m:sSubPr>
                          <m:e>
                            <m:r>
                              <m:rPr>
                                <m:sty m:val="p"/>
                              </m:rPr>
                              <w:rPr>
                                <w:rFonts w:ascii="Cambria Math" w:eastAsia="Arial" w:hAnsi="Arial" w:cs="Arial"/>
                                <w:color w:val="000000"/>
                                <w:sz w:val="20"/>
                                <w:szCs w:val="20"/>
                              </w:rPr>
                              <m:t>i</m:t>
                            </m:r>
                          </m:e>
                          <m:sub>
                            <m:r>
                              <w:rPr>
                                <w:rFonts w:ascii="Cambria Math" w:eastAsia="Arial" w:hAnsi="Cambria Math" w:cs="Arial"/>
                                <w:color w:val="000000"/>
                                <w:sz w:val="20"/>
                                <w:szCs w:val="20"/>
                              </w:rPr>
                              <m:t>t</m:t>
                            </m:r>
                          </m:sub>
                        </m:sSub>
                        <m:d>
                          <m:dPr>
                            <m:ctrlPr>
                              <w:rPr>
                                <w:rFonts w:ascii="Cambria Math" w:eastAsia="Arial" w:hAnsi="Arial" w:cs="Arial"/>
                                <w:color w:val="000000"/>
                                <w:sz w:val="20"/>
                                <w:szCs w:val="20"/>
                              </w:rPr>
                            </m:ctrlPr>
                          </m:dPr>
                          <m:e>
                            <m:r>
                              <m:rPr>
                                <m:sty m:val="p"/>
                              </m:rPr>
                              <w:rPr>
                                <w:rFonts w:ascii="Cambria Math" w:eastAsia="Arial" w:hAnsi="Arial" w:cs="Arial"/>
                                <w:color w:val="000000"/>
                                <w:sz w:val="20"/>
                                <w:szCs w:val="20"/>
                              </w:rPr>
                              <m:t>t</m:t>
                            </m:r>
                          </m:e>
                        </m:d>
                      </m:e>
                    </m:d>
                    <m:r>
                      <w:rPr>
                        <w:rFonts w:ascii="Cambria Math" w:eastAsia="Arial" w:hAnsi="Arial" w:cs="Arial"/>
                        <w:color w:val="000000"/>
                        <w:sz w:val="20"/>
                        <w:szCs w:val="20"/>
                      </w:rPr>
                      <m:t>+</m:t>
                    </m:r>
                    <m:sSub>
                      <m:sSubPr>
                        <m:ctrlPr>
                          <w:rPr>
                            <w:rFonts w:ascii="Cambria Math" w:eastAsia="Arial" w:hAnsi="Arial" w:cs="Arial"/>
                            <w:color w:val="000000"/>
                            <w:sz w:val="20"/>
                            <w:szCs w:val="20"/>
                          </w:rPr>
                        </m:ctrlPr>
                      </m:sSubPr>
                      <m:e>
                        <m:r>
                          <m:rPr>
                            <m:sty m:val="p"/>
                          </m:rPr>
                          <w:rPr>
                            <w:rFonts w:ascii="Cambria Math" w:eastAsia="Arial" w:hAnsi="Arial" w:cs="Arial"/>
                            <w:color w:val="000000"/>
                            <w:sz w:val="20"/>
                            <w:szCs w:val="20"/>
                          </w:rPr>
                          <m:t>i</m:t>
                        </m:r>
                      </m:e>
                      <m:sub>
                        <m:r>
                          <w:rPr>
                            <w:rFonts w:ascii="Cambria Math" w:eastAsia="Arial" w:hAnsi="Cambria Math" w:cs="Arial"/>
                            <w:color w:val="000000"/>
                            <w:sz w:val="20"/>
                            <w:szCs w:val="20"/>
                          </w:rPr>
                          <m:t>t</m:t>
                        </m:r>
                      </m:sub>
                    </m:sSub>
                    <m:d>
                      <m:dPr>
                        <m:ctrlPr>
                          <w:rPr>
                            <w:rFonts w:ascii="Cambria Math" w:eastAsia="Arial" w:hAnsi="Arial" w:cs="Arial"/>
                            <w:color w:val="000000"/>
                            <w:sz w:val="20"/>
                            <w:szCs w:val="20"/>
                          </w:rPr>
                        </m:ctrlPr>
                      </m:dPr>
                      <m:e>
                        <m:r>
                          <m:rPr>
                            <m:sty m:val="p"/>
                          </m:rPr>
                          <w:rPr>
                            <w:rFonts w:ascii="Cambria Math" w:eastAsia="Arial" w:hAnsi="Arial" w:cs="Arial"/>
                            <w:color w:val="000000"/>
                            <w:sz w:val="20"/>
                            <w:szCs w:val="20"/>
                          </w:rPr>
                          <m:t>t</m:t>
                        </m:r>
                      </m:e>
                    </m:d>
                    <m:r>
                      <w:rPr>
                        <w:rFonts w:ascii="Arial" w:eastAsia="Arial" w:hAnsi="Arial" w:cs="Arial"/>
                        <w:color w:val="000000"/>
                        <w:sz w:val="20"/>
                        <w:szCs w:val="20"/>
                      </w:rPr>
                      <m:t>∙</m:t>
                    </m:r>
                    <m:f>
                      <m:fPr>
                        <m:ctrlPr>
                          <w:rPr>
                            <w:rFonts w:ascii="Cambria Math" w:eastAsia="Arial" w:hAnsi="Arial" w:cs="Arial"/>
                            <w:i/>
                            <w:color w:val="000000"/>
                            <w:sz w:val="20"/>
                            <w:szCs w:val="20"/>
                          </w:rPr>
                        </m:ctrlPr>
                      </m:fPr>
                      <m:num>
                        <m:r>
                          <w:rPr>
                            <w:rFonts w:ascii="Cambria Math" w:eastAsia="Arial" w:hAnsi="Cambria Math" w:cs="Arial"/>
                            <w:color w:val="000000"/>
                            <w:sz w:val="20"/>
                            <w:szCs w:val="20"/>
                          </w:rPr>
                          <m:t>d</m:t>
                        </m:r>
                        <m:sSub>
                          <m:sSubPr>
                            <m:ctrlPr>
                              <w:rPr>
                                <w:rFonts w:ascii="Cambria Math" w:eastAsia="Arial" w:hAnsi="Arial" w:cs="Arial"/>
                                <w:color w:val="000000"/>
                                <w:sz w:val="20"/>
                                <w:szCs w:val="20"/>
                              </w:rPr>
                            </m:ctrlPr>
                          </m:sSubPr>
                          <m:e>
                            <m:r>
                              <m:rPr>
                                <m:sty m:val="p"/>
                              </m:rPr>
                              <w:rPr>
                                <w:rFonts w:ascii="Cambria Math" w:eastAsia="Arial" w:hAnsi="Arial" w:cs="Arial"/>
                                <w:color w:val="000000"/>
                                <w:sz w:val="20"/>
                                <w:szCs w:val="20"/>
                              </w:rPr>
                              <m:t>L</m:t>
                            </m:r>
                          </m:e>
                          <m:sub>
                            <m:r>
                              <w:rPr>
                                <w:rFonts w:ascii="Cambria Math" w:eastAsia="Arial" w:hAnsi="Cambria Math" w:cs="Arial"/>
                                <w:color w:val="000000"/>
                                <w:sz w:val="20"/>
                                <w:szCs w:val="20"/>
                              </w:rPr>
                              <m:t>t</m:t>
                            </m:r>
                          </m:sub>
                        </m:sSub>
                        <m:d>
                          <m:dPr>
                            <m:ctrlPr>
                              <w:rPr>
                                <w:rFonts w:ascii="Cambria Math" w:eastAsia="Arial" w:hAnsi="Arial" w:cs="Arial"/>
                                <w:color w:val="000000"/>
                                <w:sz w:val="20"/>
                                <w:szCs w:val="20"/>
                              </w:rPr>
                            </m:ctrlPr>
                          </m:dPr>
                          <m:e>
                            <m:sSub>
                              <m:sSubPr>
                                <m:ctrlPr>
                                  <w:rPr>
                                    <w:rFonts w:ascii="Cambria Math" w:eastAsia="Arial" w:hAnsi="Arial" w:cs="Arial"/>
                                    <w:color w:val="000000"/>
                                    <w:sz w:val="20"/>
                                    <w:szCs w:val="20"/>
                                  </w:rPr>
                                </m:ctrlPr>
                              </m:sSubPr>
                              <m:e>
                                <m:r>
                                  <m:rPr>
                                    <m:sty m:val="p"/>
                                  </m:rPr>
                                  <w:rPr>
                                    <w:rFonts w:ascii="Cambria Math" w:eastAsia="Arial" w:hAnsi="Arial" w:cs="Arial"/>
                                    <w:color w:val="000000"/>
                                    <w:sz w:val="20"/>
                                    <w:szCs w:val="20"/>
                                  </w:rPr>
                                  <m:t>i</m:t>
                                </m:r>
                              </m:e>
                              <m:sub>
                                <m:r>
                                  <w:rPr>
                                    <w:rFonts w:ascii="Cambria Math" w:eastAsia="Arial" w:hAnsi="Cambria Math" w:cs="Arial"/>
                                    <w:color w:val="000000"/>
                                    <w:sz w:val="20"/>
                                    <w:szCs w:val="20"/>
                                  </w:rPr>
                                  <m:t>t</m:t>
                                </m:r>
                              </m:sub>
                            </m:sSub>
                            <m:d>
                              <m:dPr>
                                <m:ctrlPr>
                                  <w:rPr>
                                    <w:rFonts w:ascii="Cambria Math" w:eastAsia="Arial" w:hAnsi="Arial" w:cs="Arial"/>
                                    <w:color w:val="000000"/>
                                    <w:sz w:val="20"/>
                                    <w:szCs w:val="20"/>
                                  </w:rPr>
                                </m:ctrlPr>
                              </m:dPr>
                              <m:e>
                                <m:r>
                                  <m:rPr>
                                    <m:sty m:val="p"/>
                                  </m:rPr>
                                  <w:rPr>
                                    <w:rFonts w:ascii="Cambria Math" w:eastAsia="Arial" w:hAnsi="Arial" w:cs="Arial"/>
                                    <w:color w:val="000000"/>
                                    <w:sz w:val="20"/>
                                    <w:szCs w:val="20"/>
                                  </w:rPr>
                                  <m:t>t</m:t>
                                </m:r>
                              </m:e>
                            </m:d>
                          </m:e>
                        </m:d>
                      </m:num>
                      <m:den>
                        <m:r>
                          <w:rPr>
                            <w:rFonts w:ascii="Cambria Math" w:eastAsia="Arial" w:hAnsi="Cambria Math" w:cs="Arial"/>
                            <w:color w:val="000000"/>
                            <w:sz w:val="20"/>
                            <w:szCs w:val="20"/>
                          </w:rPr>
                          <m:t>d</m:t>
                        </m:r>
                        <m:sSub>
                          <m:sSubPr>
                            <m:ctrlPr>
                              <w:rPr>
                                <w:rFonts w:ascii="Cambria Math" w:eastAsia="Arial" w:hAnsi="Arial" w:cs="Arial"/>
                                <w:color w:val="000000"/>
                                <w:sz w:val="20"/>
                                <w:szCs w:val="20"/>
                              </w:rPr>
                            </m:ctrlPr>
                          </m:sSubPr>
                          <m:e>
                            <m:r>
                              <m:rPr>
                                <m:sty m:val="p"/>
                              </m:rPr>
                              <w:rPr>
                                <w:rFonts w:ascii="Cambria Math" w:eastAsia="Arial" w:hAnsi="Arial" w:cs="Arial"/>
                                <w:color w:val="000000"/>
                                <w:sz w:val="20"/>
                                <w:szCs w:val="20"/>
                              </w:rPr>
                              <m:t>i</m:t>
                            </m:r>
                          </m:e>
                          <m:sub>
                            <m:r>
                              <w:rPr>
                                <w:rFonts w:ascii="Cambria Math" w:eastAsia="Arial" w:hAnsi="Cambria Math" w:cs="Arial"/>
                                <w:color w:val="000000"/>
                                <w:sz w:val="20"/>
                                <w:szCs w:val="20"/>
                              </w:rPr>
                              <m:t>t</m:t>
                            </m:r>
                          </m:sub>
                        </m:sSub>
                        <m:d>
                          <m:dPr>
                            <m:ctrlPr>
                              <w:rPr>
                                <w:rFonts w:ascii="Cambria Math" w:eastAsia="Arial" w:hAnsi="Arial" w:cs="Arial"/>
                                <w:color w:val="000000"/>
                                <w:sz w:val="20"/>
                                <w:szCs w:val="20"/>
                              </w:rPr>
                            </m:ctrlPr>
                          </m:dPr>
                          <m:e>
                            <m:r>
                              <m:rPr>
                                <m:sty m:val="p"/>
                              </m:rPr>
                              <w:rPr>
                                <w:rFonts w:ascii="Cambria Math" w:eastAsia="Arial" w:hAnsi="Arial" w:cs="Arial"/>
                                <w:color w:val="000000"/>
                                <w:sz w:val="20"/>
                                <w:szCs w:val="20"/>
                              </w:rPr>
                              <m:t>t</m:t>
                            </m:r>
                          </m:e>
                        </m:d>
                      </m:den>
                    </m:f>
                  </m:e>
                </m:d>
                <m:r>
                  <w:rPr>
                    <w:rFonts w:ascii="Arial" w:eastAsia="Arial" w:hAnsi="Arial" w:cs="Arial"/>
                    <w:color w:val="000000"/>
                    <w:sz w:val="20"/>
                    <w:szCs w:val="20"/>
                  </w:rPr>
                  <m:t>∙</m:t>
                </m:r>
                <m:f>
                  <m:fPr>
                    <m:ctrlPr>
                      <w:rPr>
                        <w:rFonts w:ascii="Cambria Math" w:eastAsia="Arial" w:hAnsi="Arial" w:cs="Arial"/>
                        <w:i/>
                        <w:color w:val="000000"/>
                        <w:sz w:val="20"/>
                        <w:szCs w:val="20"/>
                      </w:rPr>
                    </m:ctrlPr>
                  </m:fPr>
                  <m:num>
                    <m:r>
                      <m:rPr>
                        <m:sty m:val="p"/>
                      </m:rPr>
                      <w:rPr>
                        <w:rFonts w:ascii="Cambria Math" w:eastAsia="Arial" w:hAnsi="Arial" w:cs="Arial"/>
                        <w:color w:val="000000"/>
                        <w:sz w:val="20"/>
                        <w:szCs w:val="20"/>
                      </w:rPr>
                      <m:t>d</m:t>
                    </m:r>
                    <m:sSub>
                      <m:sSubPr>
                        <m:ctrlPr>
                          <w:rPr>
                            <w:rFonts w:ascii="Cambria Math" w:eastAsia="Arial" w:hAnsi="Arial" w:cs="Arial"/>
                            <w:color w:val="000000"/>
                            <w:sz w:val="20"/>
                            <w:szCs w:val="20"/>
                          </w:rPr>
                        </m:ctrlPr>
                      </m:sSubPr>
                      <m:e>
                        <m:r>
                          <m:rPr>
                            <m:sty m:val="p"/>
                          </m:rPr>
                          <w:rPr>
                            <w:rFonts w:ascii="Cambria Math" w:eastAsia="Arial" w:hAnsi="Arial" w:cs="Arial"/>
                            <w:color w:val="000000"/>
                            <w:sz w:val="20"/>
                            <w:szCs w:val="20"/>
                          </w:rPr>
                          <m:t>i</m:t>
                        </m:r>
                      </m:e>
                      <m:sub>
                        <m:r>
                          <w:rPr>
                            <w:rFonts w:ascii="Cambria Math" w:eastAsia="Arial" w:hAnsi="Cambria Math" w:cs="Arial"/>
                            <w:color w:val="000000"/>
                            <w:sz w:val="20"/>
                            <w:szCs w:val="20"/>
                          </w:rPr>
                          <m:t>t</m:t>
                        </m:r>
                      </m:sub>
                    </m:sSub>
                    <m:d>
                      <m:dPr>
                        <m:ctrlPr>
                          <w:rPr>
                            <w:rFonts w:ascii="Cambria Math" w:eastAsia="Arial" w:hAnsi="Arial" w:cs="Arial"/>
                            <w:color w:val="000000"/>
                            <w:sz w:val="20"/>
                            <w:szCs w:val="20"/>
                          </w:rPr>
                        </m:ctrlPr>
                      </m:dPr>
                      <m:e>
                        <m:r>
                          <m:rPr>
                            <m:sty m:val="p"/>
                          </m:rPr>
                          <w:rPr>
                            <w:rFonts w:ascii="Cambria Math" w:eastAsia="Arial" w:hAnsi="Arial" w:cs="Arial"/>
                            <w:color w:val="000000"/>
                            <w:sz w:val="20"/>
                            <w:szCs w:val="20"/>
                          </w:rPr>
                          <m:t>t</m:t>
                        </m:r>
                      </m:e>
                    </m:d>
                  </m:num>
                  <m:den>
                    <m:r>
                      <m:rPr>
                        <m:sty m:val="p"/>
                      </m:rPr>
                      <w:rPr>
                        <w:rFonts w:ascii="Cambria Math" w:eastAsia="Arial" w:hAnsi="Arial" w:cs="Arial"/>
                        <w:color w:val="000000"/>
                        <w:sz w:val="20"/>
                        <w:szCs w:val="20"/>
                      </w:rPr>
                      <m:t>dt</m:t>
                    </m:r>
                  </m:den>
                </m:f>
              </m:oMath>
            </m:oMathPara>
          </w:p>
        </w:tc>
        <w:tc>
          <w:tcPr>
            <w:tcW w:w="738" w:type="dxa"/>
          </w:tcPr>
          <w:p w14:paraId="39FA77A9" w14:textId="77777777" w:rsidR="003D7AFE" w:rsidRPr="003D7AFE" w:rsidRDefault="003D7AFE" w:rsidP="003D7AFE">
            <w:pPr>
              <w:spacing w:line="331" w:lineRule="auto"/>
              <w:rPr>
                <w:rFonts w:ascii="Arial" w:hAnsi="Arial" w:cs="Arial"/>
                <w:sz w:val="20"/>
                <w:szCs w:val="20"/>
              </w:rPr>
            </w:pPr>
            <w:r w:rsidRPr="003D7AFE">
              <w:rPr>
                <w:rFonts w:ascii="Arial" w:hAnsi="Arial" w:cs="Arial"/>
                <w:sz w:val="20"/>
                <w:szCs w:val="20"/>
              </w:rPr>
              <w:t>(2.20)</w:t>
            </w:r>
          </w:p>
        </w:tc>
      </w:tr>
    </w:tbl>
    <w:p w14:paraId="5855F7CD" w14:textId="77777777" w:rsidR="003D7AFE" w:rsidRPr="003D7AFE" w:rsidRDefault="003D7AFE" w:rsidP="00C158E5">
      <w:pPr>
        <w:pBdr>
          <w:top w:val="none" w:sz="4" w:space="0" w:color="000000"/>
          <w:left w:val="none" w:sz="4" w:space="0" w:color="000000"/>
          <w:bottom w:val="none" w:sz="4" w:space="0" w:color="000000"/>
          <w:right w:val="none" w:sz="4" w:space="0" w:color="000000"/>
        </w:pBdr>
        <w:spacing w:line="331" w:lineRule="auto"/>
        <w:jc w:val="both"/>
        <w:rPr>
          <w:rFonts w:ascii="Arial" w:hAnsi="Arial" w:cs="Arial"/>
          <w:sz w:val="20"/>
          <w:szCs w:val="20"/>
        </w:rPr>
        <w:pPrChange w:id="118" w:author="RP" w:date="2025-01-31T11:23:00Z">
          <w:pPr>
            <w:pBdr>
              <w:top w:val="none" w:sz="4" w:space="0" w:color="000000"/>
              <w:left w:val="none" w:sz="4" w:space="0" w:color="000000"/>
              <w:bottom w:val="none" w:sz="4" w:space="0" w:color="000000"/>
              <w:right w:val="none" w:sz="4" w:space="0" w:color="000000"/>
            </w:pBdr>
            <w:spacing w:line="331" w:lineRule="auto"/>
          </w:pPr>
        </w:pPrChange>
      </w:pPr>
      <w:r w:rsidRPr="003D7AFE">
        <w:rPr>
          <w:rFonts w:ascii="Arial" w:hAnsi="Arial" w:cs="Arial"/>
          <w:sz w:val="20"/>
          <w:szCs w:val="20"/>
        </w:rPr>
        <w:t>Podstawiając uzyskane zależności składające się na siłę elektromotoryczną indukowaną w uzwojeniu twornika otrzymujemy napięcie na indukcyjności obwodu twornika:</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739"/>
      </w:tblGrid>
      <w:tr w:rsidR="003D7AFE" w:rsidRPr="003D7AFE" w14:paraId="11643996" w14:textId="77777777" w:rsidTr="003D7AFE">
        <w:tc>
          <w:tcPr>
            <w:tcW w:w="8607" w:type="dxa"/>
          </w:tcPr>
          <w:p w14:paraId="75104751" w14:textId="77777777" w:rsidR="003D7AFE" w:rsidRPr="003D7AFE" w:rsidRDefault="00BA5042" w:rsidP="003D7AFE">
            <w:pPr>
              <w:spacing w:line="331" w:lineRule="auto"/>
              <w:rPr>
                <w:rFonts w:ascii="Arial" w:hAnsi="Arial" w:cs="Arial"/>
                <w:sz w:val="20"/>
                <w:szCs w:val="20"/>
              </w:rPr>
            </w:pPr>
            <m:oMathPara>
              <m:oMath>
                <m:sSub>
                  <m:sSubPr>
                    <m:ctrlPr>
                      <w:rPr>
                        <w:rFonts w:ascii="Cambria Math" w:eastAsia="Cambria Math" w:hAnsi="Arial" w:cs="Arial"/>
                        <w:i/>
                        <w:sz w:val="20"/>
                        <w:szCs w:val="20"/>
                      </w:rPr>
                    </m:ctrlPr>
                  </m:sSubPr>
                  <m:e>
                    <m:r>
                      <w:rPr>
                        <w:rFonts w:ascii="Cambria Math" w:eastAsia="Cambria Math" w:hAnsi="Cambria Math" w:cs="Arial"/>
                        <w:sz w:val="20"/>
                        <w:szCs w:val="20"/>
                      </w:rPr>
                      <m:t>u</m:t>
                    </m:r>
                  </m:e>
                  <m:sub>
                    <m:sSub>
                      <m:sSubPr>
                        <m:ctrlPr>
                          <w:rPr>
                            <w:rFonts w:ascii="Cambria Math" w:eastAsia="Cambria Math" w:hAnsi="Arial" w:cs="Arial"/>
                            <w:i/>
                            <w:sz w:val="20"/>
                            <w:szCs w:val="20"/>
                          </w:rPr>
                        </m:ctrlPr>
                      </m:sSubPr>
                      <m:e>
                        <m:r>
                          <w:rPr>
                            <w:rFonts w:ascii="Cambria Math" w:eastAsia="Cambria Math" w:hAnsi="Cambria Math" w:cs="Arial"/>
                            <w:sz w:val="20"/>
                            <w:szCs w:val="20"/>
                          </w:rPr>
                          <m:t>L</m:t>
                        </m:r>
                      </m:e>
                      <m:sub>
                        <m:r>
                          <w:rPr>
                            <w:rFonts w:ascii="Cambria Math" w:eastAsia="Cambria Math" w:hAnsi="Cambria Math" w:cs="Arial"/>
                            <w:sz w:val="20"/>
                            <w:szCs w:val="20"/>
                          </w:rPr>
                          <m:t>t</m:t>
                        </m:r>
                      </m:sub>
                    </m:sSub>
                  </m:sub>
                </m:sSub>
                <m:r>
                  <w:rPr>
                    <w:rFonts w:ascii="Cambria Math" w:eastAsia="Cambria Math" w:hAnsi="Arial" w:cs="Arial"/>
                    <w:sz w:val="20"/>
                    <w:szCs w:val="20"/>
                  </w:rPr>
                  <m:t>(</m:t>
                </m:r>
                <m:r>
                  <w:rPr>
                    <w:rFonts w:ascii="Cambria Math" w:eastAsia="Cambria Math" w:hAnsi="Cambria Math" w:cs="Arial"/>
                    <w:sz w:val="20"/>
                    <w:szCs w:val="20"/>
                  </w:rPr>
                  <m:t>t</m:t>
                </m:r>
                <m:r>
                  <w:rPr>
                    <w:rFonts w:ascii="Cambria Math" w:eastAsia="Cambria Math" w:hAnsi="Arial" w:cs="Arial"/>
                    <w:sz w:val="20"/>
                    <w:szCs w:val="20"/>
                  </w:rPr>
                  <m:t>)=</m:t>
                </m:r>
                <m:sSubSup>
                  <m:sSubSupPr>
                    <m:ctrlPr>
                      <w:rPr>
                        <w:rFonts w:ascii="Cambria Math" w:eastAsia="Cambria Math" w:hAnsi="Arial" w:cs="Arial"/>
                        <w:i/>
                        <w:sz w:val="20"/>
                        <w:szCs w:val="20"/>
                      </w:rPr>
                    </m:ctrlPr>
                  </m:sSubSupPr>
                  <m:e>
                    <m:r>
                      <w:rPr>
                        <w:rFonts w:ascii="Cambria Math" w:eastAsia="Cambria Math" w:hAnsi="Cambria Math" w:cs="Arial"/>
                        <w:sz w:val="20"/>
                        <w:szCs w:val="20"/>
                      </w:rPr>
                      <m:t>e</m:t>
                    </m:r>
                  </m:e>
                  <m:sub>
                    <m:r>
                      <w:rPr>
                        <w:rFonts w:ascii="Cambria Math" w:eastAsia="Cambria Math" w:hAnsi="Cambria Math" w:cs="Arial"/>
                        <w:sz w:val="20"/>
                        <w:szCs w:val="20"/>
                      </w:rPr>
                      <m:t>ind</m:t>
                    </m:r>
                  </m:sub>
                  <m:sup>
                    <m:d>
                      <m:dPr>
                        <m:ctrlPr>
                          <w:rPr>
                            <w:rFonts w:ascii="Cambria Math" w:eastAsia="Cambria Math" w:hAnsi="Arial" w:cs="Arial"/>
                            <w:i/>
                            <w:sz w:val="20"/>
                            <w:szCs w:val="20"/>
                          </w:rPr>
                        </m:ctrlPr>
                      </m:dPr>
                      <m:e>
                        <m:r>
                          <w:rPr>
                            <w:rFonts w:ascii="Cambria Math" w:eastAsia="Cambria Math" w:hAnsi="Cambria Math" w:cs="Arial"/>
                            <w:sz w:val="20"/>
                            <w:szCs w:val="20"/>
                          </w:rPr>
                          <m:t>t</m:t>
                        </m:r>
                      </m:e>
                    </m:d>
                  </m:sup>
                </m:sSubSup>
                <m:r>
                  <w:rPr>
                    <w:rFonts w:ascii="Cambria Math" w:eastAsia="Cambria Math" w:hAnsi="Arial" w:cs="Arial"/>
                    <w:sz w:val="20"/>
                    <w:szCs w:val="20"/>
                  </w:rPr>
                  <m:t>(</m:t>
                </m:r>
                <m:r>
                  <w:rPr>
                    <w:rFonts w:ascii="Cambria Math" w:eastAsia="Cambria Math" w:hAnsi="Cambria Math" w:cs="Arial"/>
                    <w:sz w:val="20"/>
                    <w:szCs w:val="20"/>
                  </w:rPr>
                  <m:t>t</m:t>
                </m:r>
                <m:r>
                  <w:rPr>
                    <w:rFonts w:ascii="Cambria Math" w:eastAsia="Cambria Math" w:hAnsi="Arial" w:cs="Arial"/>
                    <w:sz w:val="20"/>
                    <w:szCs w:val="20"/>
                  </w:rPr>
                  <m:t>)=</m:t>
                </m:r>
                <m:sSub>
                  <m:sSubPr>
                    <m:ctrlPr>
                      <w:rPr>
                        <w:rFonts w:ascii="Cambria Math" w:eastAsia="Cambria Math" w:hAnsi="Arial" w:cs="Arial"/>
                        <w:i/>
                        <w:sz w:val="20"/>
                        <w:szCs w:val="20"/>
                      </w:rPr>
                    </m:ctrlPr>
                  </m:sSubPr>
                  <m:e>
                    <m:r>
                      <w:rPr>
                        <w:rFonts w:ascii="Cambria Math" w:eastAsia="Cambria Math" w:hAnsi="Cambria Math" w:cs="Arial"/>
                        <w:sz w:val="20"/>
                        <w:szCs w:val="20"/>
                      </w:rPr>
                      <m:t>c</m:t>
                    </m:r>
                  </m:e>
                  <m:sub>
                    <m:r>
                      <w:rPr>
                        <w:rFonts w:ascii="Cambria Math" w:eastAsia="Cambria Math" w:hAnsi="Cambria Math" w:cs="Arial"/>
                        <w:sz w:val="20"/>
                        <w:szCs w:val="20"/>
                      </w:rPr>
                      <m:t>E</m:t>
                    </m:r>
                  </m:sub>
                </m:sSub>
                <m:r>
                  <w:rPr>
                    <w:rFonts w:ascii="Arial" w:eastAsia="Cambria Math" w:hAnsi="Arial" w:cs="Arial"/>
                    <w:sz w:val="20"/>
                    <w:szCs w:val="20"/>
                  </w:rPr>
                  <m:t>∙</m:t>
                </m:r>
                <m:sSub>
                  <m:sSubPr>
                    <m:ctrlPr>
                      <w:rPr>
                        <w:rFonts w:ascii="Cambria Math" w:eastAsia="Arial" w:hAnsi="Arial" w:cs="Arial"/>
                        <w:color w:val="202122"/>
                        <w:sz w:val="20"/>
                        <w:szCs w:val="20"/>
                      </w:rPr>
                    </m:ctrlPr>
                  </m:sSubPr>
                  <m:e>
                    <m:r>
                      <m:rPr>
                        <m:sty m:val="p"/>
                      </m:rPr>
                      <w:rPr>
                        <w:rFonts w:ascii="Arial" w:eastAsia="Arial" w:hAnsi="Arial" w:cs="Arial"/>
                        <w:color w:val="202122"/>
                        <w:sz w:val="20"/>
                        <w:szCs w:val="20"/>
                      </w:rPr>
                      <m:t>φ</m:t>
                    </m:r>
                  </m:e>
                  <m:sub>
                    <m:r>
                      <m:rPr>
                        <m:sty m:val="p"/>
                      </m:rPr>
                      <w:rPr>
                        <w:rFonts w:ascii="Cambria Math" w:eastAsia="Arial" w:hAnsi="Arial" w:cs="Arial"/>
                        <w:color w:val="202122"/>
                        <w:sz w:val="20"/>
                        <w:szCs w:val="20"/>
                      </w:rPr>
                      <m:t>w</m:t>
                    </m:r>
                  </m:sub>
                </m:sSub>
                <m:d>
                  <m:dPr>
                    <m:ctrlPr>
                      <w:rPr>
                        <w:rFonts w:ascii="Cambria Math" w:hAnsi="Arial" w:cs="Arial"/>
                        <w:sz w:val="20"/>
                        <w:szCs w:val="20"/>
                      </w:rPr>
                    </m:ctrlPr>
                  </m:dPr>
                  <m:e>
                    <m:sSub>
                      <m:sSubPr>
                        <m:ctrlPr>
                          <w:rPr>
                            <w:rFonts w:ascii="Cambria Math" w:eastAsia="Arial" w:hAnsi="Arial" w:cs="Arial"/>
                            <w:color w:val="202122"/>
                            <w:sz w:val="20"/>
                            <w:szCs w:val="20"/>
                          </w:rPr>
                        </m:ctrlPr>
                      </m:sSubPr>
                      <m:e>
                        <m:r>
                          <m:rPr>
                            <m:sty m:val="p"/>
                          </m:rPr>
                          <w:rPr>
                            <w:rFonts w:ascii="Cambria Math" w:eastAsia="Arial" w:hAnsi="Arial" w:cs="Arial"/>
                            <w:color w:val="202122"/>
                            <w:sz w:val="20"/>
                            <w:szCs w:val="20"/>
                          </w:rPr>
                          <m:t>i</m:t>
                        </m:r>
                      </m:e>
                      <m:sub>
                        <m:r>
                          <m:rPr>
                            <m:sty m:val="p"/>
                          </m:rPr>
                          <w:rPr>
                            <w:rFonts w:ascii="Cambria Math" w:eastAsia="Arial" w:hAnsi="Arial" w:cs="Arial"/>
                            <w:color w:val="202122"/>
                            <w:sz w:val="20"/>
                            <w:szCs w:val="20"/>
                          </w:rPr>
                          <m:t>w</m:t>
                        </m:r>
                      </m:sub>
                    </m:sSub>
                    <m:d>
                      <m:dPr>
                        <m:ctrlPr>
                          <w:rPr>
                            <w:rFonts w:ascii="Cambria Math" w:hAnsi="Arial" w:cs="Arial"/>
                            <w:sz w:val="20"/>
                            <w:szCs w:val="20"/>
                          </w:rPr>
                        </m:ctrlPr>
                      </m:dPr>
                      <m:e>
                        <m:r>
                          <w:rPr>
                            <w:rFonts w:ascii="Cambria Math" w:eastAsia="Cambria Math" w:hAnsi="Cambria Math" w:cs="Arial"/>
                            <w:sz w:val="20"/>
                            <w:szCs w:val="20"/>
                          </w:rPr>
                          <m:t>t</m:t>
                        </m:r>
                      </m:e>
                    </m:d>
                  </m:e>
                </m:d>
                <m:r>
                  <w:rPr>
                    <w:rFonts w:ascii="Arial" w:hAnsi="Arial" w:cs="Arial"/>
                    <w:sz w:val="20"/>
                    <w:szCs w:val="20"/>
                  </w:rPr>
                  <m:t>∙</m:t>
                </m:r>
                <m:r>
                  <w:rPr>
                    <w:rFonts w:ascii="Cambria Math" w:hAnsi="Cambria Math" w:cs="Arial"/>
                    <w:sz w:val="20"/>
                    <w:szCs w:val="20"/>
                  </w:rPr>
                  <m:t>ω</m:t>
                </m:r>
                <m:d>
                  <m:dPr>
                    <m:ctrlPr>
                      <w:rPr>
                        <w:rFonts w:ascii="Cambria Math" w:hAnsi="Arial" w:cs="Arial"/>
                        <w:sz w:val="20"/>
                        <w:szCs w:val="20"/>
                      </w:rPr>
                    </m:ctrlPr>
                  </m:dPr>
                  <m:e>
                    <m:r>
                      <w:rPr>
                        <w:rFonts w:ascii="Cambria Math" w:eastAsia="Cambria Math" w:hAnsi="Cambria Math" w:cs="Arial"/>
                        <w:sz w:val="20"/>
                        <w:szCs w:val="20"/>
                      </w:rPr>
                      <m:t>t</m:t>
                    </m:r>
                  </m:e>
                </m:d>
                <m:r>
                  <w:rPr>
                    <w:rFonts w:ascii="Cambria Math" w:hAnsi="Arial" w:cs="Arial"/>
                    <w:sz w:val="20"/>
                    <w:szCs w:val="20"/>
                  </w:rPr>
                  <m:t>+</m:t>
                </m:r>
                <m:d>
                  <m:dPr>
                    <m:begChr m:val="["/>
                    <m:endChr m:val="]"/>
                    <m:ctrlPr>
                      <w:rPr>
                        <w:rFonts w:ascii="Cambria Math" w:eastAsia="Arial" w:hAnsi="Arial" w:cs="Arial"/>
                        <w:color w:val="000000"/>
                        <w:sz w:val="20"/>
                        <w:szCs w:val="20"/>
                      </w:rPr>
                    </m:ctrlPr>
                  </m:dPr>
                  <m:e>
                    <m:sSub>
                      <m:sSubPr>
                        <m:ctrlPr>
                          <w:rPr>
                            <w:rFonts w:ascii="Cambria Math" w:eastAsia="Arial" w:hAnsi="Arial" w:cs="Arial"/>
                            <w:color w:val="000000"/>
                            <w:sz w:val="20"/>
                            <w:szCs w:val="20"/>
                          </w:rPr>
                        </m:ctrlPr>
                      </m:sSubPr>
                      <m:e>
                        <m:r>
                          <m:rPr>
                            <m:sty m:val="p"/>
                          </m:rPr>
                          <w:rPr>
                            <w:rFonts w:ascii="Cambria Math" w:eastAsia="Arial" w:hAnsi="Arial" w:cs="Arial"/>
                            <w:color w:val="000000"/>
                            <w:sz w:val="20"/>
                            <w:szCs w:val="20"/>
                          </w:rPr>
                          <m:t>L</m:t>
                        </m:r>
                      </m:e>
                      <m:sub>
                        <m:r>
                          <w:rPr>
                            <w:rFonts w:ascii="Cambria Math" w:eastAsia="Arial" w:hAnsi="Cambria Math" w:cs="Arial"/>
                            <w:color w:val="000000"/>
                            <w:sz w:val="20"/>
                            <w:szCs w:val="20"/>
                          </w:rPr>
                          <m:t>t</m:t>
                        </m:r>
                      </m:sub>
                    </m:sSub>
                    <m:d>
                      <m:dPr>
                        <m:ctrlPr>
                          <w:rPr>
                            <w:rFonts w:ascii="Cambria Math" w:eastAsia="Arial" w:hAnsi="Arial" w:cs="Arial"/>
                            <w:color w:val="000000"/>
                            <w:sz w:val="20"/>
                            <w:szCs w:val="20"/>
                          </w:rPr>
                        </m:ctrlPr>
                      </m:dPr>
                      <m:e>
                        <m:sSub>
                          <m:sSubPr>
                            <m:ctrlPr>
                              <w:rPr>
                                <w:rFonts w:ascii="Cambria Math" w:eastAsia="Arial" w:hAnsi="Arial" w:cs="Arial"/>
                                <w:color w:val="000000"/>
                                <w:sz w:val="20"/>
                                <w:szCs w:val="20"/>
                              </w:rPr>
                            </m:ctrlPr>
                          </m:sSubPr>
                          <m:e>
                            <m:r>
                              <m:rPr>
                                <m:sty m:val="p"/>
                              </m:rPr>
                              <w:rPr>
                                <w:rFonts w:ascii="Cambria Math" w:eastAsia="Arial" w:hAnsi="Arial" w:cs="Arial"/>
                                <w:color w:val="000000"/>
                                <w:sz w:val="20"/>
                                <w:szCs w:val="20"/>
                              </w:rPr>
                              <m:t>i</m:t>
                            </m:r>
                          </m:e>
                          <m:sub>
                            <m:r>
                              <w:rPr>
                                <w:rFonts w:ascii="Cambria Math" w:eastAsia="Arial" w:hAnsi="Cambria Math" w:cs="Arial"/>
                                <w:color w:val="000000"/>
                                <w:sz w:val="20"/>
                                <w:szCs w:val="20"/>
                              </w:rPr>
                              <m:t>t</m:t>
                            </m:r>
                          </m:sub>
                        </m:sSub>
                        <m:d>
                          <m:dPr>
                            <m:ctrlPr>
                              <w:rPr>
                                <w:rFonts w:ascii="Cambria Math" w:eastAsia="Arial" w:hAnsi="Arial" w:cs="Arial"/>
                                <w:color w:val="000000"/>
                                <w:sz w:val="20"/>
                                <w:szCs w:val="20"/>
                              </w:rPr>
                            </m:ctrlPr>
                          </m:dPr>
                          <m:e>
                            <m:r>
                              <m:rPr>
                                <m:sty m:val="p"/>
                              </m:rPr>
                              <w:rPr>
                                <w:rFonts w:ascii="Cambria Math" w:eastAsia="Arial" w:hAnsi="Arial" w:cs="Arial"/>
                                <w:color w:val="000000"/>
                                <w:sz w:val="20"/>
                                <w:szCs w:val="20"/>
                              </w:rPr>
                              <m:t>t</m:t>
                            </m:r>
                          </m:e>
                        </m:d>
                      </m:e>
                    </m:d>
                    <m:r>
                      <w:rPr>
                        <w:rFonts w:ascii="Cambria Math" w:eastAsia="Arial" w:hAnsi="Arial" w:cs="Arial"/>
                        <w:color w:val="000000"/>
                        <w:sz w:val="20"/>
                        <w:szCs w:val="20"/>
                      </w:rPr>
                      <m:t>+</m:t>
                    </m:r>
                    <m:sSub>
                      <m:sSubPr>
                        <m:ctrlPr>
                          <w:rPr>
                            <w:rFonts w:ascii="Cambria Math" w:eastAsia="Arial" w:hAnsi="Arial" w:cs="Arial"/>
                            <w:color w:val="000000"/>
                            <w:sz w:val="20"/>
                            <w:szCs w:val="20"/>
                          </w:rPr>
                        </m:ctrlPr>
                      </m:sSubPr>
                      <m:e>
                        <m:r>
                          <m:rPr>
                            <m:sty m:val="p"/>
                          </m:rPr>
                          <w:rPr>
                            <w:rFonts w:ascii="Cambria Math" w:eastAsia="Arial" w:hAnsi="Arial" w:cs="Arial"/>
                            <w:color w:val="000000"/>
                            <w:sz w:val="20"/>
                            <w:szCs w:val="20"/>
                          </w:rPr>
                          <m:t>i</m:t>
                        </m:r>
                      </m:e>
                      <m:sub>
                        <m:r>
                          <w:rPr>
                            <w:rFonts w:ascii="Cambria Math" w:eastAsia="Arial" w:hAnsi="Cambria Math" w:cs="Arial"/>
                            <w:color w:val="000000"/>
                            <w:sz w:val="20"/>
                            <w:szCs w:val="20"/>
                          </w:rPr>
                          <m:t>t</m:t>
                        </m:r>
                      </m:sub>
                    </m:sSub>
                    <m:d>
                      <m:dPr>
                        <m:ctrlPr>
                          <w:rPr>
                            <w:rFonts w:ascii="Cambria Math" w:eastAsia="Arial" w:hAnsi="Arial" w:cs="Arial"/>
                            <w:color w:val="000000"/>
                            <w:sz w:val="20"/>
                            <w:szCs w:val="20"/>
                          </w:rPr>
                        </m:ctrlPr>
                      </m:dPr>
                      <m:e>
                        <m:r>
                          <m:rPr>
                            <m:sty m:val="p"/>
                          </m:rPr>
                          <w:rPr>
                            <w:rFonts w:ascii="Cambria Math" w:eastAsia="Arial" w:hAnsi="Arial" w:cs="Arial"/>
                            <w:color w:val="000000"/>
                            <w:sz w:val="20"/>
                            <w:szCs w:val="20"/>
                          </w:rPr>
                          <m:t>t</m:t>
                        </m:r>
                      </m:e>
                    </m:d>
                    <m:r>
                      <w:rPr>
                        <w:rFonts w:ascii="Arial" w:eastAsia="Arial" w:hAnsi="Arial" w:cs="Arial"/>
                        <w:color w:val="000000"/>
                        <w:sz w:val="20"/>
                        <w:szCs w:val="20"/>
                      </w:rPr>
                      <m:t>∙</m:t>
                    </m:r>
                    <m:f>
                      <m:fPr>
                        <m:ctrlPr>
                          <w:rPr>
                            <w:rFonts w:ascii="Cambria Math" w:eastAsia="Arial" w:hAnsi="Arial" w:cs="Arial"/>
                            <w:i/>
                            <w:color w:val="000000"/>
                            <w:sz w:val="20"/>
                            <w:szCs w:val="20"/>
                          </w:rPr>
                        </m:ctrlPr>
                      </m:fPr>
                      <m:num>
                        <m:r>
                          <w:rPr>
                            <w:rFonts w:ascii="Cambria Math" w:eastAsia="Arial" w:hAnsi="Cambria Math" w:cs="Arial"/>
                            <w:color w:val="000000"/>
                            <w:sz w:val="20"/>
                            <w:szCs w:val="20"/>
                          </w:rPr>
                          <m:t>d</m:t>
                        </m:r>
                        <m:sSub>
                          <m:sSubPr>
                            <m:ctrlPr>
                              <w:rPr>
                                <w:rFonts w:ascii="Cambria Math" w:eastAsia="Arial" w:hAnsi="Arial" w:cs="Arial"/>
                                <w:color w:val="000000"/>
                                <w:sz w:val="20"/>
                                <w:szCs w:val="20"/>
                              </w:rPr>
                            </m:ctrlPr>
                          </m:sSubPr>
                          <m:e>
                            <m:r>
                              <m:rPr>
                                <m:sty m:val="p"/>
                              </m:rPr>
                              <w:rPr>
                                <w:rFonts w:ascii="Cambria Math" w:eastAsia="Arial" w:hAnsi="Arial" w:cs="Arial"/>
                                <w:color w:val="000000"/>
                                <w:sz w:val="20"/>
                                <w:szCs w:val="20"/>
                              </w:rPr>
                              <m:t>L</m:t>
                            </m:r>
                          </m:e>
                          <m:sub>
                            <m:r>
                              <w:rPr>
                                <w:rFonts w:ascii="Cambria Math" w:eastAsia="Arial" w:hAnsi="Cambria Math" w:cs="Arial"/>
                                <w:color w:val="000000"/>
                                <w:sz w:val="20"/>
                                <w:szCs w:val="20"/>
                              </w:rPr>
                              <m:t>t</m:t>
                            </m:r>
                          </m:sub>
                        </m:sSub>
                        <m:d>
                          <m:dPr>
                            <m:ctrlPr>
                              <w:rPr>
                                <w:rFonts w:ascii="Cambria Math" w:eastAsia="Arial" w:hAnsi="Arial" w:cs="Arial"/>
                                <w:color w:val="000000"/>
                                <w:sz w:val="20"/>
                                <w:szCs w:val="20"/>
                              </w:rPr>
                            </m:ctrlPr>
                          </m:dPr>
                          <m:e>
                            <m:sSub>
                              <m:sSubPr>
                                <m:ctrlPr>
                                  <w:rPr>
                                    <w:rFonts w:ascii="Cambria Math" w:eastAsia="Arial" w:hAnsi="Arial" w:cs="Arial"/>
                                    <w:color w:val="000000"/>
                                    <w:sz w:val="20"/>
                                    <w:szCs w:val="20"/>
                                  </w:rPr>
                                </m:ctrlPr>
                              </m:sSubPr>
                              <m:e>
                                <m:r>
                                  <m:rPr>
                                    <m:sty m:val="p"/>
                                  </m:rPr>
                                  <w:rPr>
                                    <w:rFonts w:ascii="Cambria Math" w:eastAsia="Arial" w:hAnsi="Arial" w:cs="Arial"/>
                                    <w:color w:val="000000"/>
                                    <w:sz w:val="20"/>
                                    <w:szCs w:val="20"/>
                                  </w:rPr>
                                  <m:t>i</m:t>
                                </m:r>
                              </m:e>
                              <m:sub>
                                <m:r>
                                  <w:rPr>
                                    <w:rFonts w:ascii="Cambria Math" w:eastAsia="Arial" w:hAnsi="Cambria Math" w:cs="Arial"/>
                                    <w:color w:val="000000"/>
                                    <w:sz w:val="20"/>
                                    <w:szCs w:val="20"/>
                                  </w:rPr>
                                  <m:t>t</m:t>
                                </m:r>
                              </m:sub>
                            </m:sSub>
                            <m:d>
                              <m:dPr>
                                <m:ctrlPr>
                                  <w:rPr>
                                    <w:rFonts w:ascii="Cambria Math" w:eastAsia="Arial" w:hAnsi="Arial" w:cs="Arial"/>
                                    <w:color w:val="000000"/>
                                    <w:sz w:val="20"/>
                                    <w:szCs w:val="20"/>
                                  </w:rPr>
                                </m:ctrlPr>
                              </m:dPr>
                              <m:e>
                                <m:r>
                                  <m:rPr>
                                    <m:sty m:val="p"/>
                                  </m:rPr>
                                  <w:rPr>
                                    <w:rFonts w:ascii="Cambria Math" w:eastAsia="Arial" w:hAnsi="Arial" w:cs="Arial"/>
                                    <w:color w:val="000000"/>
                                    <w:sz w:val="20"/>
                                    <w:szCs w:val="20"/>
                                  </w:rPr>
                                  <m:t>t</m:t>
                                </m:r>
                              </m:e>
                            </m:d>
                          </m:e>
                        </m:d>
                      </m:num>
                      <m:den>
                        <m:r>
                          <w:rPr>
                            <w:rFonts w:ascii="Cambria Math" w:eastAsia="Arial" w:hAnsi="Cambria Math" w:cs="Arial"/>
                            <w:color w:val="000000"/>
                            <w:sz w:val="20"/>
                            <w:szCs w:val="20"/>
                          </w:rPr>
                          <m:t>d</m:t>
                        </m:r>
                        <m:sSub>
                          <m:sSubPr>
                            <m:ctrlPr>
                              <w:rPr>
                                <w:rFonts w:ascii="Cambria Math" w:eastAsia="Arial" w:hAnsi="Arial" w:cs="Arial"/>
                                <w:color w:val="000000"/>
                                <w:sz w:val="20"/>
                                <w:szCs w:val="20"/>
                              </w:rPr>
                            </m:ctrlPr>
                          </m:sSubPr>
                          <m:e>
                            <m:r>
                              <m:rPr>
                                <m:sty m:val="p"/>
                              </m:rPr>
                              <w:rPr>
                                <w:rFonts w:ascii="Cambria Math" w:eastAsia="Arial" w:hAnsi="Arial" w:cs="Arial"/>
                                <w:color w:val="000000"/>
                                <w:sz w:val="20"/>
                                <w:szCs w:val="20"/>
                              </w:rPr>
                              <m:t>i</m:t>
                            </m:r>
                          </m:e>
                          <m:sub>
                            <m:r>
                              <w:rPr>
                                <w:rFonts w:ascii="Cambria Math" w:eastAsia="Arial" w:hAnsi="Cambria Math" w:cs="Arial"/>
                                <w:color w:val="000000"/>
                                <w:sz w:val="20"/>
                                <w:szCs w:val="20"/>
                              </w:rPr>
                              <m:t>t</m:t>
                            </m:r>
                          </m:sub>
                        </m:sSub>
                        <m:d>
                          <m:dPr>
                            <m:ctrlPr>
                              <w:rPr>
                                <w:rFonts w:ascii="Cambria Math" w:eastAsia="Arial" w:hAnsi="Arial" w:cs="Arial"/>
                                <w:color w:val="000000"/>
                                <w:sz w:val="20"/>
                                <w:szCs w:val="20"/>
                              </w:rPr>
                            </m:ctrlPr>
                          </m:dPr>
                          <m:e>
                            <m:r>
                              <m:rPr>
                                <m:sty m:val="p"/>
                              </m:rPr>
                              <w:rPr>
                                <w:rFonts w:ascii="Cambria Math" w:eastAsia="Arial" w:hAnsi="Arial" w:cs="Arial"/>
                                <w:color w:val="000000"/>
                                <w:sz w:val="20"/>
                                <w:szCs w:val="20"/>
                              </w:rPr>
                              <m:t>t</m:t>
                            </m:r>
                          </m:e>
                        </m:d>
                      </m:den>
                    </m:f>
                  </m:e>
                </m:d>
                <m:r>
                  <w:rPr>
                    <w:rFonts w:ascii="Arial" w:eastAsia="Arial" w:hAnsi="Arial" w:cs="Arial"/>
                    <w:color w:val="000000"/>
                    <w:sz w:val="20"/>
                    <w:szCs w:val="20"/>
                  </w:rPr>
                  <m:t>∙</m:t>
                </m:r>
                <m:f>
                  <m:fPr>
                    <m:ctrlPr>
                      <w:rPr>
                        <w:rFonts w:ascii="Cambria Math" w:eastAsia="Arial" w:hAnsi="Arial" w:cs="Arial"/>
                        <w:i/>
                        <w:color w:val="000000"/>
                        <w:sz w:val="20"/>
                        <w:szCs w:val="20"/>
                      </w:rPr>
                    </m:ctrlPr>
                  </m:fPr>
                  <m:num>
                    <m:r>
                      <m:rPr>
                        <m:sty m:val="p"/>
                      </m:rPr>
                      <w:rPr>
                        <w:rFonts w:ascii="Cambria Math" w:eastAsia="Arial" w:hAnsi="Arial" w:cs="Arial"/>
                        <w:color w:val="000000"/>
                        <w:sz w:val="20"/>
                        <w:szCs w:val="20"/>
                      </w:rPr>
                      <m:t>d</m:t>
                    </m:r>
                    <m:sSub>
                      <m:sSubPr>
                        <m:ctrlPr>
                          <w:rPr>
                            <w:rFonts w:ascii="Cambria Math" w:eastAsia="Arial" w:hAnsi="Arial" w:cs="Arial"/>
                            <w:color w:val="000000"/>
                            <w:sz w:val="20"/>
                            <w:szCs w:val="20"/>
                          </w:rPr>
                        </m:ctrlPr>
                      </m:sSubPr>
                      <m:e>
                        <m:r>
                          <m:rPr>
                            <m:sty m:val="p"/>
                          </m:rPr>
                          <w:rPr>
                            <w:rFonts w:ascii="Cambria Math" w:eastAsia="Arial" w:hAnsi="Arial" w:cs="Arial"/>
                            <w:color w:val="000000"/>
                            <w:sz w:val="20"/>
                            <w:szCs w:val="20"/>
                          </w:rPr>
                          <m:t>i</m:t>
                        </m:r>
                      </m:e>
                      <m:sub>
                        <m:r>
                          <w:rPr>
                            <w:rFonts w:ascii="Cambria Math" w:eastAsia="Arial" w:hAnsi="Cambria Math" w:cs="Arial"/>
                            <w:color w:val="000000"/>
                            <w:sz w:val="20"/>
                            <w:szCs w:val="20"/>
                          </w:rPr>
                          <m:t>t</m:t>
                        </m:r>
                      </m:sub>
                    </m:sSub>
                    <m:d>
                      <m:dPr>
                        <m:ctrlPr>
                          <w:rPr>
                            <w:rFonts w:ascii="Cambria Math" w:eastAsia="Arial" w:hAnsi="Arial" w:cs="Arial"/>
                            <w:color w:val="000000"/>
                            <w:sz w:val="20"/>
                            <w:szCs w:val="20"/>
                          </w:rPr>
                        </m:ctrlPr>
                      </m:dPr>
                      <m:e>
                        <m:r>
                          <m:rPr>
                            <m:sty m:val="p"/>
                          </m:rPr>
                          <w:rPr>
                            <w:rFonts w:ascii="Cambria Math" w:eastAsia="Arial" w:hAnsi="Arial" w:cs="Arial"/>
                            <w:color w:val="000000"/>
                            <w:sz w:val="20"/>
                            <w:szCs w:val="20"/>
                          </w:rPr>
                          <m:t>t</m:t>
                        </m:r>
                      </m:e>
                    </m:d>
                  </m:num>
                  <m:den>
                    <m:r>
                      <m:rPr>
                        <m:sty m:val="p"/>
                      </m:rPr>
                      <w:rPr>
                        <w:rFonts w:ascii="Cambria Math" w:eastAsia="Arial" w:hAnsi="Arial" w:cs="Arial"/>
                        <w:color w:val="000000"/>
                        <w:sz w:val="20"/>
                        <w:szCs w:val="20"/>
                      </w:rPr>
                      <m:t>dt</m:t>
                    </m:r>
                  </m:den>
                </m:f>
              </m:oMath>
            </m:oMathPara>
          </w:p>
        </w:tc>
        <w:tc>
          <w:tcPr>
            <w:tcW w:w="738" w:type="dxa"/>
          </w:tcPr>
          <w:p w14:paraId="0C8CD215" w14:textId="77777777" w:rsidR="003D7AFE" w:rsidRPr="003D7AFE" w:rsidRDefault="003D7AFE" w:rsidP="003D7AFE">
            <w:pPr>
              <w:spacing w:line="331" w:lineRule="auto"/>
              <w:jc w:val="center"/>
              <w:rPr>
                <w:rFonts w:ascii="Arial" w:hAnsi="Arial" w:cs="Arial"/>
                <w:sz w:val="20"/>
                <w:szCs w:val="20"/>
              </w:rPr>
            </w:pPr>
            <w:r w:rsidRPr="003D7AFE">
              <w:rPr>
                <w:rFonts w:ascii="Arial" w:hAnsi="Arial" w:cs="Arial"/>
                <w:sz w:val="20"/>
                <w:szCs w:val="20"/>
              </w:rPr>
              <w:t>(2.21)</w:t>
            </w:r>
          </w:p>
        </w:tc>
      </w:tr>
    </w:tbl>
    <w:p w14:paraId="4D01EDAF" w14:textId="77777777" w:rsidR="003D7AFE" w:rsidRPr="003D7AFE" w:rsidRDefault="003D7AFE" w:rsidP="00C158E5">
      <w:pPr>
        <w:pBdr>
          <w:top w:val="none" w:sz="4" w:space="0" w:color="000000"/>
          <w:left w:val="none" w:sz="4" w:space="0" w:color="000000"/>
          <w:bottom w:val="none" w:sz="4" w:space="0" w:color="000000"/>
          <w:right w:val="none" w:sz="4" w:space="0" w:color="000000"/>
        </w:pBdr>
        <w:spacing w:line="331" w:lineRule="auto"/>
        <w:jc w:val="both"/>
        <w:rPr>
          <w:rFonts w:ascii="Arial" w:hAnsi="Arial" w:cs="Arial"/>
          <w:sz w:val="20"/>
          <w:szCs w:val="20"/>
        </w:rPr>
        <w:pPrChange w:id="119" w:author="RP" w:date="2025-01-31T11:23:00Z">
          <w:pPr>
            <w:pBdr>
              <w:top w:val="none" w:sz="4" w:space="0" w:color="000000"/>
              <w:left w:val="none" w:sz="4" w:space="0" w:color="000000"/>
              <w:bottom w:val="none" w:sz="4" w:space="0" w:color="000000"/>
              <w:right w:val="none" w:sz="4" w:space="0" w:color="000000"/>
            </w:pBdr>
            <w:spacing w:line="331" w:lineRule="auto"/>
          </w:pPr>
        </w:pPrChange>
      </w:pPr>
      <w:r w:rsidRPr="003D7AFE">
        <w:rPr>
          <w:rFonts w:ascii="Arial" w:hAnsi="Arial" w:cs="Arial"/>
          <w:sz w:val="20"/>
          <w:szCs w:val="20"/>
        </w:rPr>
        <w:t>Po rozwinięciu prawa opisującego podsystem elektryczny obwodu twornika (2.6)</w:t>
      </w:r>
      <w:r w:rsidRPr="003D7AFE">
        <w:rPr>
          <w:rFonts w:ascii="Arial" w:hAnsi="Arial" w:cs="Arial"/>
          <w:color w:val="FF0000"/>
          <w:sz w:val="20"/>
          <w:szCs w:val="20"/>
        </w:rPr>
        <w:t xml:space="preserve"> </w:t>
      </w:r>
      <w:r w:rsidRPr="003D7AFE">
        <w:rPr>
          <w:rFonts w:ascii="Arial" w:hAnsi="Arial" w:cs="Arial"/>
          <w:sz w:val="20"/>
          <w:szCs w:val="20"/>
        </w:rPr>
        <w:t>o rozwinięte wzory na napięcie na rezystancji uzwojenia twornika oraz na napięcie na indukcyjności obwodu twornika otrzymujemy:</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739"/>
      </w:tblGrid>
      <w:tr w:rsidR="003D7AFE" w:rsidRPr="003D7AFE" w14:paraId="1008B103" w14:textId="77777777" w:rsidTr="003D7AFE">
        <w:tc>
          <w:tcPr>
            <w:tcW w:w="8607" w:type="dxa"/>
          </w:tcPr>
          <w:p w14:paraId="5E082345" w14:textId="77777777" w:rsidR="003D7AFE" w:rsidRPr="003D7AFE" w:rsidRDefault="00BA5042" w:rsidP="003D7AFE">
            <w:pPr>
              <w:pBdr>
                <w:top w:val="none" w:sz="4" w:space="0" w:color="000000"/>
                <w:left w:val="none" w:sz="4" w:space="0" w:color="000000"/>
                <w:bottom w:val="none" w:sz="4" w:space="0" w:color="000000"/>
                <w:right w:val="none" w:sz="4" w:space="0" w:color="000000"/>
              </w:pBdr>
              <w:spacing w:line="331" w:lineRule="auto"/>
              <w:rPr>
                <w:rFonts w:ascii="Arial" w:hAnsi="Arial" w:cs="Arial"/>
                <w:sz w:val="20"/>
                <w:szCs w:val="20"/>
              </w:rPr>
            </w:pPr>
            <m:oMathPara>
              <m:oMath>
                <m:sSub>
                  <m:sSubPr>
                    <m:ctrlPr>
                      <w:rPr>
                        <w:rFonts w:ascii="Cambria Math" w:eastAsia="Cambria Math" w:hAnsi="Arial" w:cs="Arial"/>
                        <w:i/>
                        <w:sz w:val="20"/>
                        <w:szCs w:val="20"/>
                      </w:rPr>
                    </m:ctrlPr>
                  </m:sSubPr>
                  <m:e>
                    <m:r>
                      <w:rPr>
                        <w:rFonts w:ascii="Cambria Math" w:eastAsia="Cambria Math" w:hAnsi="Cambria Math" w:cs="Arial"/>
                        <w:sz w:val="20"/>
                        <w:szCs w:val="20"/>
                      </w:rPr>
                      <m:t>u</m:t>
                    </m:r>
                  </m:e>
                  <m:sub>
                    <m:r>
                      <w:rPr>
                        <w:rFonts w:ascii="Cambria Math" w:eastAsia="Cambria Math" w:hAnsi="Cambria Math" w:cs="Arial"/>
                        <w:sz w:val="20"/>
                        <w:szCs w:val="20"/>
                      </w:rPr>
                      <m:t>t</m:t>
                    </m:r>
                  </m:sub>
                </m:sSub>
                <m:d>
                  <m:dPr>
                    <m:ctrlPr>
                      <w:rPr>
                        <w:rFonts w:ascii="Cambria Math" w:eastAsia="Cambria Math" w:hAnsi="Arial" w:cs="Arial"/>
                        <w:i/>
                        <w:sz w:val="20"/>
                        <w:szCs w:val="20"/>
                      </w:rPr>
                    </m:ctrlPr>
                  </m:dPr>
                  <m:e>
                    <m:r>
                      <w:rPr>
                        <w:rFonts w:ascii="Cambria Math" w:eastAsia="Cambria Math" w:hAnsi="Cambria Math" w:cs="Arial"/>
                        <w:sz w:val="20"/>
                        <w:szCs w:val="20"/>
                      </w:rPr>
                      <m:t>t</m:t>
                    </m:r>
                  </m:e>
                </m:d>
                <m:r>
                  <w:rPr>
                    <w:rFonts w:ascii="Cambria Math" w:eastAsia="Cambria Math" w:hAnsi="Arial" w:cs="Arial"/>
                    <w:sz w:val="20"/>
                    <w:szCs w:val="20"/>
                  </w:rPr>
                  <m:t>=</m:t>
                </m:r>
                <m:sSub>
                  <m:sSubPr>
                    <m:ctrlPr>
                      <w:rPr>
                        <w:rFonts w:ascii="Cambria Math" w:eastAsia="Cambria Math" w:hAnsi="Arial" w:cs="Arial"/>
                        <w:i/>
                        <w:sz w:val="20"/>
                        <w:szCs w:val="20"/>
                      </w:rPr>
                    </m:ctrlPr>
                  </m:sSubPr>
                  <m:e>
                    <m:r>
                      <w:rPr>
                        <w:rFonts w:ascii="Cambria Math" w:eastAsia="Cambria Math" w:hAnsi="Cambria Math" w:cs="Arial"/>
                        <w:sz w:val="20"/>
                        <w:szCs w:val="20"/>
                      </w:rPr>
                      <m:t>R</m:t>
                    </m:r>
                  </m:e>
                  <m:sub>
                    <m:r>
                      <w:rPr>
                        <w:rFonts w:ascii="Cambria Math" w:eastAsia="Cambria Math" w:hAnsi="Cambria Math" w:cs="Arial"/>
                        <w:sz w:val="20"/>
                        <w:szCs w:val="20"/>
                      </w:rPr>
                      <m:t>t</m:t>
                    </m:r>
                  </m:sub>
                </m:sSub>
                <m:r>
                  <m:rPr>
                    <m:sty m:val="p"/>
                  </m:rPr>
                  <w:rPr>
                    <w:rFonts w:ascii="Arial" w:hAnsi="Arial" w:cs="Arial"/>
                    <w:sz w:val="20"/>
                    <w:szCs w:val="20"/>
                  </w:rPr>
                  <m:t>∙</m:t>
                </m:r>
                <m:sSub>
                  <m:sSubPr>
                    <m:ctrlPr>
                      <w:rPr>
                        <w:rFonts w:ascii="Cambria Math" w:hAnsi="Arial" w:cs="Arial"/>
                        <w:sz w:val="20"/>
                        <w:szCs w:val="20"/>
                      </w:rPr>
                    </m:ctrlPr>
                  </m:sSubPr>
                  <m:e>
                    <m:r>
                      <m:rPr>
                        <m:sty m:val="p"/>
                      </m:rPr>
                      <w:rPr>
                        <w:rFonts w:ascii="Cambria Math" w:hAnsi="Arial" w:cs="Arial"/>
                        <w:sz w:val="20"/>
                        <w:szCs w:val="20"/>
                      </w:rPr>
                      <m:t>i</m:t>
                    </m:r>
                  </m:e>
                  <m:sub>
                    <m:r>
                      <m:rPr>
                        <m:sty m:val="p"/>
                      </m:rPr>
                      <w:rPr>
                        <w:rFonts w:ascii="Cambria Math" w:hAnsi="Arial" w:cs="Arial"/>
                        <w:sz w:val="20"/>
                        <w:szCs w:val="20"/>
                      </w:rPr>
                      <m:t>t</m:t>
                    </m:r>
                  </m:sub>
                </m:sSub>
                <m:d>
                  <m:dPr>
                    <m:ctrlPr>
                      <w:rPr>
                        <w:rFonts w:ascii="Cambria Math" w:hAnsi="Arial" w:cs="Arial"/>
                        <w:sz w:val="20"/>
                        <w:szCs w:val="20"/>
                      </w:rPr>
                    </m:ctrlPr>
                  </m:dPr>
                  <m:e>
                    <m:r>
                      <m:rPr>
                        <m:sty m:val="p"/>
                      </m:rPr>
                      <w:rPr>
                        <w:rFonts w:ascii="Cambria Math" w:hAnsi="Arial" w:cs="Arial"/>
                        <w:sz w:val="20"/>
                        <w:szCs w:val="20"/>
                      </w:rPr>
                      <m:t>t</m:t>
                    </m:r>
                  </m:e>
                </m:d>
                <m:r>
                  <w:rPr>
                    <w:rFonts w:ascii="Cambria Math" w:hAnsi="Arial" w:cs="Arial"/>
                    <w:sz w:val="20"/>
                    <w:szCs w:val="20"/>
                  </w:rPr>
                  <m:t>+</m:t>
                </m:r>
                <m:sSub>
                  <m:sSubPr>
                    <m:ctrlPr>
                      <w:rPr>
                        <w:rFonts w:ascii="Cambria Math" w:eastAsia="Cambria Math" w:hAnsi="Arial" w:cs="Arial"/>
                        <w:i/>
                        <w:sz w:val="20"/>
                        <w:szCs w:val="20"/>
                      </w:rPr>
                    </m:ctrlPr>
                  </m:sSubPr>
                  <m:e>
                    <m:r>
                      <w:rPr>
                        <w:rFonts w:ascii="Cambria Math" w:eastAsia="Cambria Math" w:hAnsi="Cambria Math" w:cs="Arial"/>
                        <w:sz w:val="20"/>
                        <w:szCs w:val="20"/>
                      </w:rPr>
                      <m:t>c</m:t>
                    </m:r>
                  </m:e>
                  <m:sub>
                    <m:r>
                      <w:rPr>
                        <w:rFonts w:ascii="Cambria Math" w:eastAsia="Cambria Math" w:hAnsi="Cambria Math" w:cs="Arial"/>
                        <w:sz w:val="20"/>
                        <w:szCs w:val="20"/>
                      </w:rPr>
                      <m:t>E</m:t>
                    </m:r>
                  </m:sub>
                </m:sSub>
                <m:r>
                  <w:rPr>
                    <w:rFonts w:ascii="Arial" w:eastAsia="Cambria Math" w:hAnsi="Arial" w:cs="Arial"/>
                    <w:sz w:val="20"/>
                    <w:szCs w:val="20"/>
                  </w:rPr>
                  <m:t>∙</m:t>
                </m:r>
                <m:sSub>
                  <m:sSubPr>
                    <m:ctrlPr>
                      <w:rPr>
                        <w:rFonts w:ascii="Cambria Math" w:eastAsia="Arial" w:hAnsi="Arial" w:cs="Arial"/>
                        <w:color w:val="202122"/>
                        <w:sz w:val="20"/>
                        <w:szCs w:val="20"/>
                      </w:rPr>
                    </m:ctrlPr>
                  </m:sSubPr>
                  <m:e>
                    <m:r>
                      <m:rPr>
                        <m:sty m:val="p"/>
                      </m:rPr>
                      <w:rPr>
                        <w:rFonts w:ascii="Arial" w:eastAsia="Arial" w:hAnsi="Arial" w:cs="Arial"/>
                        <w:color w:val="202122"/>
                        <w:sz w:val="20"/>
                        <w:szCs w:val="20"/>
                      </w:rPr>
                      <m:t>φ</m:t>
                    </m:r>
                  </m:e>
                  <m:sub>
                    <m:r>
                      <m:rPr>
                        <m:sty m:val="p"/>
                      </m:rPr>
                      <w:rPr>
                        <w:rFonts w:ascii="Cambria Math" w:eastAsia="Arial" w:hAnsi="Arial" w:cs="Arial"/>
                        <w:color w:val="202122"/>
                        <w:sz w:val="20"/>
                        <w:szCs w:val="20"/>
                      </w:rPr>
                      <m:t>w</m:t>
                    </m:r>
                  </m:sub>
                </m:sSub>
                <m:d>
                  <m:dPr>
                    <m:ctrlPr>
                      <w:rPr>
                        <w:rFonts w:ascii="Cambria Math" w:hAnsi="Arial" w:cs="Arial"/>
                        <w:sz w:val="20"/>
                        <w:szCs w:val="20"/>
                      </w:rPr>
                    </m:ctrlPr>
                  </m:dPr>
                  <m:e>
                    <m:sSub>
                      <m:sSubPr>
                        <m:ctrlPr>
                          <w:rPr>
                            <w:rFonts w:ascii="Cambria Math" w:eastAsia="Arial" w:hAnsi="Arial" w:cs="Arial"/>
                            <w:color w:val="202122"/>
                            <w:sz w:val="20"/>
                            <w:szCs w:val="20"/>
                          </w:rPr>
                        </m:ctrlPr>
                      </m:sSubPr>
                      <m:e>
                        <m:r>
                          <m:rPr>
                            <m:sty m:val="p"/>
                          </m:rPr>
                          <w:rPr>
                            <w:rFonts w:ascii="Cambria Math" w:eastAsia="Arial" w:hAnsi="Arial" w:cs="Arial"/>
                            <w:color w:val="202122"/>
                            <w:sz w:val="20"/>
                            <w:szCs w:val="20"/>
                          </w:rPr>
                          <m:t>i</m:t>
                        </m:r>
                      </m:e>
                      <m:sub>
                        <m:r>
                          <m:rPr>
                            <m:sty m:val="p"/>
                          </m:rPr>
                          <w:rPr>
                            <w:rFonts w:ascii="Cambria Math" w:eastAsia="Arial" w:hAnsi="Arial" w:cs="Arial"/>
                            <w:color w:val="202122"/>
                            <w:sz w:val="20"/>
                            <w:szCs w:val="20"/>
                          </w:rPr>
                          <m:t>w</m:t>
                        </m:r>
                      </m:sub>
                    </m:sSub>
                    <m:d>
                      <m:dPr>
                        <m:ctrlPr>
                          <w:rPr>
                            <w:rFonts w:ascii="Cambria Math" w:hAnsi="Arial" w:cs="Arial"/>
                            <w:sz w:val="20"/>
                            <w:szCs w:val="20"/>
                          </w:rPr>
                        </m:ctrlPr>
                      </m:dPr>
                      <m:e>
                        <m:r>
                          <w:rPr>
                            <w:rFonts w:ascii="Cambria Math" w:eastAsia="Cambria Math" w:hAnsi="Cambria Math" w:cs="Arial"/>
                            <w:sz w:val="20"/>
                            <w:szCs w:val="20"/>
                          </w:rPr>
                          <m:t>t</m:t>
                        </m:r>
                      </m:e>
                    </m:d>
                  </m:e>
                </m:d>
                <m:r>
                  <w:rPr>
                    <w:rFonts w:ascii="Arial" w:hAnsi="Arial" w:cs="Arial"/>
                    <w:sz w:val="20"/>
                    <w:szCs w:val="20"/>
                  </w:rPr>
                  <m:t>∙</m:t>
                </m:r>
                <m:r>
                  <w:rPr>
                    <w:rFonts w:ascii="Cambria Math" w:hAnsi="Cambria Math" w:cs="Arial"/>
                    <w:sz w:val="20"/>
                    <w:szCs w:val="20"/>
                  </w:rPr>
                  <m:t>ω</m:t>
                </m:r>
                <m:d>
                  <m:dPr>
                    <m:ctrlPr>
                      <w:rPr>
                        <w:rFonts w:ascii="Cambria Math" w:hAnsi="Arial" w:cs="Arial"/>
                        <w:sz w:val="20"/>
                        <w:szCs w:val="20"/>
                      </w:rPr>
                    </m:ctrlPr>
                  </m:dPr>
                  <m:e>
                    <m:r>
                      <w:rPr>
                        <w:rFonts w:ascii="Cambria Math" w:eastAsia="Cambria Math" w:hAnsi="Cambria Math" w:cs="Arial"/>
                        <w:sz w:val="20"/>
                        <w:szCs w:val="20"/>
                      </w:rPr>
                      <m:t>t</m:t>
                    </m:r>
                  </m:e>
                </m:d>
                <m:r>
                  <w:rPr>
                    <w:rFonts w:ascii="Cambria Math" w:hAnsi="Arial" w:cs="Arial"/>
                    <w:sz w:val="20"/>
                    <w:szCs w:val="20"/>
                  </w:rPr>
                  <m:t>+</m:t>
                </m:r>
                <m:d>
                  <m:dPr>
                    <m:begChr m:val="["/>
                    <m:endChr m:val="]"/>
                    <m:ctrlPr>
                      <w:rPr>
                        <w:rFonts w:ascii="Cambria Math" w:eastAsia="Arial" w:hAnsi="Arial" w:cs="Arial"/>
                        <w:color w:val="000000"/>
                        <w:sz w:val="20"/>
                        <w:szCs w:val="20"/>
                      </w:rPr>
                    </m:ctrlPr>
                  </m:dPr>
                  <m:e>
                    <m:sSub>
                      <m:sSubPr>
                        <m:ctrlPr>
                          <w:rPr>
                            <w:rFonts w:ascii="Cambria Math" w:eastAsia="Arial" w:hAnsi="Arial" w:cs="Arial"/>
                            <w:color w:val="000000"/>
                            <w:sz w:val="20"/>
                            <w:szCs w:val="20"/>
                          </w:rPr>
                        </m:ctrlPr>
                      </m:sSubPr>
                      <m:e>
                        <m:r>
                          <m:rPr>
                            <m:sty m:val="p"/>
                          </m:rPr>
                          <w:rPr>
                            <w:rFonts w:ascii="Cambria Math" w:eastAsia="Arial" w:hAnsi="Arial" w:cs="Arial"/>
                            <w:color w:val="000000"/>
                            <w:sz w:val="20"/>
                            <w:szCs w:val="20"/>
                          </w:rPr>
                          <m:t>L</m:t>
                        </m:r>
                      </m:e>
                      <m:sub>
                        <m:r>
                          <w:rPr>
                            <w:rFonts w:ascii="Cambria Math" w:eastAsia="Arial" w:hAnsi="Cambria Math" w:cs="Arial"/>
                            <w:color w:val="000000"/>
                            <w:sz w:val="20"/>
                            <w:szCs w:val="20"/>
                          </w:rPr>
                          <m:t>t</m:t>
                        </m:r>
                      </m:sub>
                    </m:sSub>
                    <m:d>
                      <m:dPr>
                        <m:ctrlPr>
                          <w:rPr>
                            <w:rFonts w:ascii="Cambria Math" w:eastAsia="Arial" w:hAnsi="Arial" w:cs="Arial"/>
                            <w:color w:val="000000"/>
                            <w:sz w:val="20"/>
                            <w:szCs w:val="20"/>
                          </w:rPr>
                        </m:ctrlPr>
                      </m:dPr>
                      <m:e>
                        <m:sSub>
                          <m:sSubPr>
                            <m:ctrlPr>
                              <w:rPr>
                                <w:rFonts w:ascii="Cambria Math" w:eastAsia="Arial" w:hAnsi="Arial" w:cs="Arial"/>
                                <w:color w:val="000000"/>
                                <w:sz w:val="20"/>
                                <w:szCs w:val="20"/>
                              </w:rPr>
                            </m:ctrlPr>
                          </m:sSubPr>
                          <m:e>
                            <m:r>
                              <m:rPr>
                                <m:sty m:val="p"/>
                              </m:rPr>
                              <w:rPr>
                                <w:rFonts w:ascii="Cambria Math" w:eastAsia="Arial" w:hAnsi="Arial" w:cs="Arial"/>
                                <w:color w:val="000000"/>
                                <w:sz w:val="20"/>
                                <w:szCs w:val="20"/>
                              </w:rPr>
                              <m:t>i</m:t>
                            </m:r>
                          </m:e>
                          <m:sub>
                            <m:r>
                              <w:rPr>
                                <w:rFonts w:ascii="Cambria Math" w:eastAsia="Arial" w:hAnsi="Cambria Math" w:cs="Arial"/>
                                <w:color w:val="000000"/>
                                <w:sz w:val="20"/>
                                <w:szCs w:val="20"/>
                              </w:rPr>
                              <m:t>t</m:t>
                            </m:r>
                          </m:sub>
                        </m:sSub>
                        <m:d>
                          <m:dPr>
                            <m:ctrlPr>
                              <w:rPr>
                                <w:rFonts w:ascii="Cambria Math" w:eastAsia="Arial" w:hAnsi="Arial" w:cs="Arial"/>
                                <w:color w:val="000000"/>
                                <w:sz w:val="20"/>
                                <w:szCs w:val="20"/>
                              </w:rPr>
                            </m:ctrlPr>
                          </m:dPr>
                          <m:e>
                            <m:r>
                              <m:rPr>
                                <m:sty m:val="p"/>
                              </m:rPr>
                              <w:rPr>
                                <w:rFonts w:ascii="Cambria Math" w:eastAsia="Arial" w:hAnsi="Arial" w:cs="Arial"/>
                                <w:color w:val="000000"/>
                                <w:sz w:val="20"/>
                                <w:szCs w:val="20"/>
                              </w:rPr>
                              <m:t>t</m:t>
                            </m:r>
                          </m:e>
                        </m:d>
                      </m:e>
                    </m:d>
                    <m:r>
                      <w:rPr>
                        <w:rFonts w:ascii="Cambria Math" w:eastAsia="Arial" w:hAnsi="Arial" w:cs="Arial"/>
                        <w:color w:val="000000"/>
                        <w:sz w:val="20"/>
                        <w:szCs w:val="20"/>
                      </w:rPr>
                      <m:t>+</m:t>
                    </m:r>
                    <m:sSub>
                      <m:sSubPr>
                        <m:ctrlPr>
                          <w:rPr>
                            <w:rFonts w:ascii="Cambria Math" w:eastAsia="Arial" w:hAnsi="Arial" w:cs="Arial"/>
                            <w:color w:val="000000"/>
                            <w:sz w:val="20"/>
                            <w:szCs w:val="20"/>
                          </w:rPr>
                        </m:ctrlPr>
                      </m:sSubPr>
                      <m:e>
                        <m:r>
                          <m:rPr>
                            <m:sty m:val="p"/>
                          </m:rPr>
                          <w:rPr>
                            <w:rFonts w:ascii="Cambria Math" w:eastAsia="Arial" w:hAnsi="Arial" w:cs="Arial"/>
                            <w:color w:val="000000"/>
                            <w:sz w:val="20"/>
                            <w:szCs w:val="20"/>
                          </w:rPr>
                          <m:t>i</m:t>
                        </m:r>
                      </m:e>
                      <m:sub>
                        <m:r>
                          <w:rPr>
                            <w:rFonts w:ascii="Cambria Math" w:eastAsia="Arial" w:hAnsi="Cambria Math" w:cs="Arial"/>
                            <w:color w:val="000000"/>
                            <w:sz w:val="20"/>
                            <w:szCs w:val="20"/>
                          </w:rPr>
                          <m:t>t</m:t>
                        </m:r>
                      </m:sub>
                    </m:sSub>
                    <m:d>
                      <m:dPr>
                        <m:ctrlPr>
                          <w:rPr>
                            <w:rFonts w:ascii="Cambria Math" w:eastAsia="Arial" w:hAnsi="Arial" w:cs="Arial"/>
                            <w:color w:val="000000"/>
                            <w:sz w:val="20"/>
                            <w:szCs w:val="20"/>
                          </w:rPr>
                        </m:ctrlPr>
                      </m:dPr>
                      <m:e>
                        <m:r>
                          <m:rPr>
                            <m:sty m:val="p"/>
                          </m:rPr>
                          <w:rPr>
                            <w:rFonts w:ascii="Cambria Math" w:eastAsia="Arial" w:hAnsi="Arial" w:cs="Arial"/>
                            <w:color w:val="000000"/>
                            <w:sz w:val="20"/>
                            <w:szCs w:val="20"/>
                          </w:rPr>
                          <m:t>t</m:t>
                        </m:r>
                      </m:e>
                    </m:d>
                    <m:r>
                      <w:rPr>
                        <w:rFonts w:ascii="Arial" w:eastAsia="Arial" w:hAnsi="Arial" w:cs="Arial"/>
                        <w:color w:val="000000"/>
                        <w:sz w:val="20"/>
                        <w:szCs w:val="20"/>
                      </w:rPr>
                      <m:t>∙</m:t>
                    </m:r>
                    <m:f>
                      <m:fPr>
                        <m:ctrlPr>
                          <w:rPr>
                            <w:rFonts w:ascii="Cambria Math" w:eastAsia="Arial" w:hAnsi="Arial" w:cs="Arial"/>
                            <w:i/>
                            <w:color w:val="000000"/>
                            <w:sz w:val="20"/>
                            <w:szCs w:val="20"/>
                          </w:rPr>
                        </m:ctrlPr>
                      </m:fPr>
                      <m:num>
                        <m:r>
                          <w:rPr>
                            <w:rFonts w:ascii="Cambria Math" w:eastAsia="Arial" w:hAnsi="Cambria Math" w:cs="Arial"/>
                            <w:color w:val="000000"/>
                            <w:sz w:val="20"/>
                            <w:szCs w:val="20"/>
                          </w:rPr>
                          <m:t>d</m:t>
                        </m:r>
                        <m:sSub>
                          <m:sSubPr>
                            <m:ctrlPr>
                              <w:rPr>
                                <w:rFonts w:ascii="Cambria Math" w:eastAsia="Arial" w:hAnsi="Arial" w:cs="Arial"/>
                                <w:color w:val="000000"/>
                                <w:sz w:val="20"/>
                                <w:szCs w:val="20"/>
                              </w:rPr>
                            </m:ctrlPr>
                          </m:sSubPr>
                          <m:e>
                            <m:r>
                              <m:rPr>
                                <m:sty m:val="p"/>
                              </m:rPr>
                              <w:rPr>
                                <w:rFonts w:ascii="Cambria Math" w:eastAsia="Arial" w:hAnsi="Arial" w:cs="Arial"/>
                                <w:color w:val="000000"/>
                                <w:sz w:val="20"/>
                                <w:szCs w:val="20"/>
                              </w:rPr>
                              <m:t>L</m:t>
                            </m:r>
                          </m:e>
                          <m:sub>
                            <m:r>
                              <w:rPr>
                                <w:rFonts w:ascii="Cambria Math" w:eastAsia="Arial" w:hAnsi="Cambria Math" w:cs="Arial"/>
                                <w:color w:val="000000"/>
                                <w:sz w:val="20"/>
                                <w:szCs w:val="20"/>
                              </w:rPr>
                              <m:t>t</m:t>
                            </m:r>
                          </m:sub>
                        </m:sSub>
                        <m:d>
                          <m:dPr>
                            <m:ctrlPr>
                              <w:rPr>
                                <w:rFonts w:ascii="Cambria Math" w:eastAsia="Arial" w:hAnsi="Arial" w:cs="Arial"/>
                                <w:color w:val="000000"/>
                                <w:sz w:val="20"/>
                                <w:szCs w:val="20"/>
                              </w:rPr>
                            </m:ctrlPr>
                          </m:dPr>
                          <m:e>
                            <m:sSub>
                              <m:sSubPr>
                                <m:ctrlPr>
                                  <w:rPr>
                                    <w:rFonts w:ascii="Cambria Math" w:eastAsia="Arial" w:hAnsi="Arial" w:cs="Arial"/>
                                    <w:color w:val="000000"/>
                                    <w:sz w:val="20"/>
                                    <w:szCs w:val="20"/>
                                  </w:rPr>
                                </m:ctrlPr>
                              </m:sSubPr>
                              <m:e>
                                <m:r>
                                  <m:rPr>
                                    <m:sty m:val="p"/>
                                  </m:rPr>
                                  <w:rPr>
                                    <w:rFonts w:ascii="Cambria Math" w:eastAsia="Arial" w:hAnsi="Arial" w:cs="Arial"/>
                                    <w:color w:val="000000"/>
                                    <w:sz w:val="20"/>
                                    <w:szCs w:val="20"/>
                                  </w:rPr>
                                  <m:t>i</m:t>
                                </m:r>
                              </m:e>
                              <m:sub>
                                <m:r>
                                  <w:rPr>
                                    <w:rFonts w:ascii="Cambria Math" w:eastAsia="Arial" w:hAnsi="Cambria Math" w:cs="Arial"/>
                                    <w:color w:val="000000"/>
                                    <w:sz w:val="20"/>
                                    <w:szCs w:val="20"/>
                                  </w:rPr>
                                  <m:t>t</m:t>
                                </m:r>
                              </m:sub>
                            </m:sSub>
                            <m:d>
                              <m:dPr>
                                <m:ctrlPr>
                                  <w:rPr>
                                    <w:rFonts w:ascii="Cambria Math" w:eastAsia="Arial" w:hAnsi="Arial" w:cs="Arial"/>
                                    <w:color w:val="000000"/>
                                    <w:sz w:val="20"/>
                                    <w:szCs w:val="20"/>
                                  </w:rPr>
                                </m:ctrlPr>
                              </m:dPr>
                              <m:e>
                                <m:r>
                                  <m:rPr>
                                    <m:sty m:val="p"/>
                                  </m:rPr>
                                  <w:rPr>
                                    <w:rFonts w:ascii="Cambria Math" w:eastAsia="Arial" w:hAnsi="Arial" w:cs="Arial"/>
                                    <w:color w:val="000000"/>
                                    <w:sz w:val="20"/>
                                    <w:szCs w:val="20"/>
                                  </w:rPr>
                                  <m:t>t</m:t>
                                </m:r>
                              </m:e>
                            </m:d>
                          </m:e>
                        </m:d>
                      </m:num>
                      <m:den>
                        <m:r>
                          <w:rPr>
                            <w:rFonts w:ascii="Cambria Math" w:eastAsia="Arial" w:hAnsi="Cambria Math" w:cs="Arial"/>
                            <w:color w:val="000000"/>
                            <w:sz w:val="20"/>
                            <w:szCs w:val="20"/>
                          </w:rPr>
                          <m:t>d</m:t>
                        </m:r>
                        <m:sSub>
                          <m:sSubPr>
                            <m:ctrlPr>
                              <w:rPr>
                                <w:rFonts w:ascii="Cambria Math" w:eastAsia="Arial" w:hAnsi="Arial" w:cs="Arial"/>
                                <w:color w:val="000000"/>
                                <w:sz w:val="20"/>
                                <w:szCs w:val="20"/>
                              </w:rPr>
                            </m:ctrlPr>
                          </m:sSubPr>
                          <m:e>
                            <m:r>
                              <m:rPr>
                                <m:sty m:val="p"/>
                              </m:rPr>
                              <w:rPr>
                                <w:rFonts w:ascii="Cambria Math" w:eastAsia="Arial" w:hAnsi="Arial" w:cs="Arial"/>
                                <w:color w:val="000000"/>
                                <w:sz w:val="20"/>
                                <w:szCs w:val="20"/>
                              </w:rPr>
                              <m:t>i</m:t>
                            </m:r>
                          </m:e>
                          <m:sub>
                            <m:r>
                              <w:rPr>
                                <w:rFonts w:ascii="Cambria Math" w:eastAsia="Arial" w:hAnsi="Cambria Math" w:cs="Arial"/>
                                <w:color w:val="000000"/>
                                <w:sz w:val="20"/>
                                <w:szCs w:val="20"/>
                              </w:rPr>
                              <m:t>t</m:t>
                            </m:r>
                          </m:sub>
                        </m:sSub>
                        <m:d>
                          <m:dPr>
                            <m:ctrlPr>
                              <w:rPr>
                                <w:rFonts w:ascii="Cambria Math" w:eastAsia="Arial" w:hAnsi="Arial" w:cs="Arial"/>
                                <w:color w:val="000000"/>
                                <w:sz w:val="20"/>
                                <w:szCs w:val="20"/>
                              </w:rPr>
                            </m:ctrlPr>
                          </m:dPr>
                          <m:e>
                            <m:r>
                              <m:rPr>
                                <m:sty m:val="p"/>
                              </m:rPr>
                              <w:rPr>
                                <w:rFonts w:ascii="Cambria Math" w:eastAsia="Arial" w:hAnsi="Arial" w:cs="Arial"/>
                                <w:color w:val="000000"/>
                                <w:sz w:val="20"/>
                                <w:szCs w:val="20"/>
                              </w:rPr>
                              <m:t>t</m:t>
                            </m:r>
                          </m:e>
                        </m:d>
                      </m:den>
                    </m:f>
                  </m:e>
                </m:d>
                <m:r>
                  <w:rPr>
                    <w:rFonts w:ascii="Arial" w:eastAsia="Arial" w:hAnsi="Arial" w:cs="Arial"/>
                    <w:color w:val="000000"/>
                    <w:sz w:val="20"/>
                    <w:szCs w:val="20"/>
                  </w:rPr>
                  <m:t>∙</m:t>
                </m:r>
                <m:f>
                  <m:fPr>
                    <m:ctrlPr>
                      <w:rPr>
                        <w:rFonts w:ascii="Cambria Math" w:eastAsia="Arial" w:hAnsi="Arial" w:cs="Arial"/>
                        <w:i/>
                        <w:color w:val="000000"/>
                        <w:sz w:val="20"/>
                        <w:szCs w:val="20"/>
                      </w:rPr>
                    </m:ctrlPr>
                  </m:fPr>
                  <m:num>
                    <m:r>
                      <m:rPr>
                        <m:sty m:val="p"/>
                      </m:rPr>
                      <w:rPr>
                        <w:rFonts w:ascii="Cambria Math" w:eastAsia="Arial" w:hAnsi="Arial" w:cs="Arial"/>
                        <w:color w:val="000000"/>
                        <w:sz w:val="20"/>
                        <w:szCs w:val="20"/>
                      </w:rPr>
                      <m:t>d</m:t>
                    </m:r>
                    <m:sSub>
                      <m:sSubPr>
                        <m:ctrlPr>
                          <w:rPr>
                            <w:rFonts w:ascii="Cambria Math" w:eastAsia="Arial" w:hAnsi="Arial" w:cs="Arial"/>
                            <w:color w:val="000000"/>
                            <w:sz w:val="20"/>
                            <w:szCs w:val="20"/>
                          </w:rPr>
                        </m:ctrlPr>
                      </m:sSubPr>
                      <m:e>
                        <m:r>
                          <m:rPr>
                            <m:sty m:val="p"/>
                          </m:rPr>
                          <w:rPr>
                            <w:rFonts w:ascii="Cambria Math" w:eastAsia="Arial" w:hAnsi="Arial" w:cs="Arial"/>
                            <w:color w:val="000000"/>
                            <w:sz w:val="20"/>
                            <w:szCs w:val="20"/>
                          </w:rPr>
                          <m:t>i</m:t>
                        </m:r>
                      </m:e>
                      <m:sub>
                        <m:r>
                          <w:rPr>
                            <w:rFonts w:ascii="Cambria Math" w:eastAsia="Arial" w:hAnsi="Cambria Math" w:cs="Arial"/>
                            <w:color w:val="000000"/>
                            <w:sz w:val="20"/>
                            <w:szCs w:val="20"/>
                          </w:rPr>
                          <m:t>t</m:t>
                        </m:r>
                      </m:sub>
                    </m:sSub>
                    <m:d>
                      <m:dPr>
                        <m:ctrlPr>
                          <w:rPr>
                            <w:rFonts w:ascii="Cambria Math" w:eastAsia="Arial" w:hAnsi="Arial" w:cs="Arial"/>
                            <w:color w:val="000000"/>
                            <w:sz w:val="20"/>
                            <w:szCs w:val="20"/>
                          </w:rPr>
                        </m:ctrlPr>
                      </m:dPr>
                      <m:e>
                        <m:r>
                          <m:rPr>
                            <m:sty m:val="p"/>
                          </m:rPr>
                          <w:rPr>
                            <w:rFonts w:ascii="Cambria Math" w:eastAsia="Arial" w:hAnsi="Arial" w:cs="Arial"/>
                            <w:color w:val="000000"/>
                            <w:sz w:val="20"/>
                            <w:szCs w:val="20"/>
                          </w:rPr>
                          <m:t>t</m:t>
                        </m:r>
                      </m:e>
                    </m:d>
                  </m:num>
                  <m:den>
                    <m:r>
                      <m:rPr>
                        <m:sty m:val="p"/>
                      </m:rPr>
                      <w:rPr>
                        <w:rFonts w:ascii="Cambria Math" w:eastAsia="Arial" w:hAnsi="Arial" w:cs="Arial"/>
                        <w:color w:val="000000"/>
                        <w:sz w:val="20"/>
                        <w:szCs w:val="20"/>
                      </w:rPr>
                      <m:t>dt</m:t>
                    </m:r>
                  </m:den>
                </m:f>
              </m:oMath>
            </m:oMathPara>
          </w:p>
          <w:p w14:paraId="793DFFF4" w14:textId="77777777" w:rsidR="003D7AFE" w:rsidRPr="003D7AFE" w:rsidRDefault="003D7AFE" w:rsidP="003D7AFE">
            <w:pPr>
              <w:spacing w:line="331" w:lineRule="auto"/>
              <w:rPr>
                <w:rFonts w:ascii="Arial" w:hAnsi="Arial" w:cs="Arial"/>
                <w:sz w:val="20"/>
                <w:szCs w:val="20"/>
              </w:rPr>
            </w:pPr>
          </w:p>
        </w:tc>
        <w:tc>
          <w:tcPr>
            <w:tcW w:w="738" w:type="dxa"/>
          </w:tcPr>
          <w:p w14:paraId="5A913770" w14:textId="77777777" w:rsidR="003D7AFE" w:rsidRPr="003D7AFE" w:rsidRDefault="003D7AFE" w:rsidP="003D7AFE">
            <w:pPr>
              <w:spacing w:line="331" w:lineRule="auto"/>
              <w:jc w:val="center"/>
              <w:rPr>
                <w:rFonts w:ascii="Arial" w:hAnsi="Arial" w:cs="Arial"/>
                <w:sz w:val="20"/>
                <w:szCs w:val="20"/>
              </w:rPr>
            </w:pPr>
            <w:r w:rsidRPr="003D7AFE">
              <w:rPr>
                <w:rFonts w:ascii="Arial" w:hAnsi="Arial" w:cs="Arial"/>
                <w:sz w:val="20"/>
                <w:szCs w:val="20"/>
              </w:rPr>
              <w:t>(2.22)</w:t>
            </w:r>
          </w:p>
        </w:tc>
      </w:tr>
    </w:tbl>
    <w:p w14:paraId="387B7417" w14:textId="77777777" w:rsidR="003D7AFE" w:rsidRPr="003D7AFE" w:rsidRDefault="003D7AFE" w:rsidP="00C158E5">
      <w:pPr>
        <w:pBdr>
          <w:top w:val="none" w:sz="4" w:space="0" w:color="000000"/>
          <w:left w:val="none" w:sz="4" w:space="0" w:color="000000"/>
          <w:bottom w:val="none" w:sz="4" w:space="0" w:color="000000"/>
          <w:right w:val="none" w:sz="4" w:space="0" w:color="000000"/>
        </w:pBdr>
        <w:spacing w:line="331" w:lineRule="auto"/>
        <w:jc w:val="both"/>
        <w:rPr>
          <w:rFonts w:ascii="Arial" w:eastAsia="Arial" w:hAnsi="Arial" w:cs="Arial"/>
          <w:color w:val="000000"/>
          <w:sz w:val="20"/>
          <w:szCs w:val="20"/>
        </w:rPr>
        <w:pPrChange w:id="120" w:author="RP" w:date="2025-01-31T11:23:00Z">
          <w:pPr>
            <w:pBdr>
              <w:top w:val="none" w:sz="4" w:space="0" w:color="000000"/>
              <w:left w:val="none" w:sz="4" w:space="0" w:color="000000"/>
              <w:bottom w:val="none" w:sz="4" w:space="0" w:color="000000"/>
              <w:right w:val="none" w:sz="4" w:space="0" w:color="000000"/>
            </w:pBdr>
            <w:spacing w:line="331" w:lineRule="auto"/>
          </w:pPr>
        </w:pPrChange>
      </w:pPr>
      <w:r w:rsidRPr="003D7AFE">
        <w:rPr>
          <w:rFonts w:ascii="Arial" w:eastAsia="Arial" w:hAnsi="Arial" w:cs="Arial"/>
          <w:color w:val="000000"/>
          <w:sz w:val="20"/>
          <w:szCs w:val="20"/>
        </w:rPr>
        <w:t xml:space="preserve">Do prawa opisującego podsystem elektryczny obwodu wzbudzenia należy wprowadzić pojęcia takie jak: napięcie na rezystancji uzwojenia wzbudzenia, siła elektromotoryczna indukowana w uzwojeniu wzbudzenia oraz indukcyjność własna obwodu wzbudzenia. </w:t>
      </w:r>
    </w:p>
    <w:p w14:paraId="73217271" w14:textId="77777777" w:rsidR="003D7AFE" w:rsidRPr="003D7AFE" w:rsidRDefault="003D7AFE" w:rsidP="003D7AFE">
      <w:pPr>
        <w:pBdr>
          <w:top w:val="none" w:sz="4" w:space="0" w:color="000000"/>
          <w:left w:val="none" w:sz="4" w:space="0" w:color="000000"/>
          <w:bottom w:val="none" w:sz="4" w:space="0" w:color="000000"/>
          <w:right w:val="none" w:sz="4" w:space="0" w:color="000000"/>
        </w:pBdr>
        <w:spacing w:line="331" w:lineRule="auto"/>
        <w:rPr>
          <w:rFonts w:ascii="Arial" w:eastAsia="Arial" w:hAnsi="Arial" w:cs="Arial"/>
          <w:color w:val="000000"/>
          <w:sz w:val="20"/>
          <w:szCs w:val="20"/>
        </w:rPr>
      </w:pPr>
      <w:r w:rsidRPr="003D7AFE">
        <w:rPr>
          <w:rFonts w:ascii="Arial" w:eastAsia="Arial" w:hAnsi="Arial" w:cs="Arial"/>
          <w:color w:val="000000"/>
          <w:sz w:val="20"/>
          <w:szCs w:val="20"/>
        </w:rPr>
        <w:t xml:space="preserve">Napięcie na rezystancji uzwojenia wzbudzenia jest wyrażone </w:t>
      </w:r>
      <w:r w:rsidRPr="006A0D53">
        <w:rPr>
          <w:rFonts w:ascii="Arial" w:eastAsia="Arial" w:hAnsi="Arial" w:cs="Arial"/>
          <w:sz w:val="20"/>
          <w:szCs w:val="20"/>
        </w:rPr>
        <w:t>wzorem</w:t>
      </w:r>
      <w:r w:rsidR="00510CE5" w:rsidRPr="006A0D53">
        <w:rPr>
          <w:rFonts w:ascii="Arial" w:eastAsia="Arial" w:hAnsi="Arial" w:cs="Arial"/>
          <w:sz w:val="20"/>
          <w:szCs w:val="20"/>
        </w:rPr>
        <w:t xml:space="preserve"> [</w:t>
      </w:r>
      <w:r w:rsidR="006A0D53" w:rsidRPr="006A0D53">
        <w:rPr>
          <w:rFonts w:ascii="Arial" w:eastAsia="Arial" w:hAnsi="Arial" w:cs="Arial"/>
          <w:sz w:val="20"/>
          <w:szCs w:val="20"/>
        </w:rPr>
        <w:t>4</w:t>
      </w:r>
      <w:r w:rsidR="00510CE5" w:rsidRPr="006A0D53">
        <w:rPr>
          <w:rFonts w:ascii="Arial" w:eastAsia="Arial" w:hAnsi="Arial" w:cs="Arial"/>
          <w:sz w:val="20"/>
          <w:szCs w:val="20"/>
        </w:rPr>
        <w:t>]:</w:t>
      </w:r>
    </w:p>
    <w:tbl>
      <w:tblPr>
        <w:tblStyle w:val="Tabela-Siatka"/>
        <w:tblW w:w="0" w:type="auto"/>
        <w:tblLayout w:type="fixed"/>
        <w:tblLook w:val="04A0" w:firstRow="1" w:lastRow="0" w:firstColumn="1" w:lastColumn="0" w:noHBand="0" w:noVBand="1"/>
      </w:tblPr>
      <w:tblGrid>
        <w:gridCol w:w="8613"/>
        <w:gridCol w:w="742"/>
      </w:tblGrid>
      <w:tr w:rsidR="003D7AFE" w:rsidRPr="003D7AFE" w14:paraId="69A2E2A8" w14:textId="77777777" w:rsidTr="003D7AFE">
        <w:trPr>
          <w:trHeight w:val="576"/>
        </w:trPr>
        <w:tc>
          <w:tcPr>
            <w:tcW w:w="8613" w:type="dxa"/>
            <w:tcBorders>
              <w:top w:val="none" w:sz="4" w:space="0" w:color="000000"/>
              <w:left w:val="none" w:sz="4" w:space="0" w:color="000000"/>
              <w:bottom w:val="none" w:sz="4" w:space="0" w:color="000000"/>
              <w:right w:val="none" w:sz="4" w:space="0" w:color="000000"/>
            </w:tcBorders>
          </w:tcPr>
          <w:p w14:paraId="65303BF4" w14:textId="77777777" w:rsidR="003D7AFE" w:rsidRPr="003D7AFE" w:rsidRDefault="00BA5042" w:rsidP="003D7AFE">
            <w:pPr>
              <w:pBdr>
                <w:top w:val="none" w:sz="4" w:space="0" w:color="000000"/>
                <w:left w:val="none" w:sz="4" w:space="0" w:color="000000"/>
                <w:bottom w:val="none" w:sz="4" w:space="0" w:color="000000"/>
                <w:right w:val="none" w:sz="4" w:space="0" w:color="000000"/>
              </w:pBdr>
              <w:spacing w:after="200" w:line="331" w:lineRule="auto"/>
              <w:jc w:val="center"/>
              <w:rPr>
                <w:rFonts w:ascii="Arial" w:eastAsia="Arial" w:hAnsi="Arial" w:cs="Arial"/>
                <w:color w:val="000000"/>
                <w:sz w:val="20"/>
                <w:szCs w:val="20"/>
              </w:rPr>
            </w:pPr>
            <m:oMathPara>
              <m:oMathParaPr>
                <m:jc m:val="center"/>
              </m:oMathParaPr>
              <m:oMath>
                <m:sSub>
                  <m:sSubPr>
                    <m:ctrlPr>
                      <w:rPr>
                        <w:rFonts w:ascii="Cambria Math" w:eastAsia="Cambria Math" w:hAnsi="Arial" w:cs="Arial"/>
                        <w:i/>
                        <w:sz w:val="20"/>
                        <w:szCs w:val="20"/>
                      </w:rPr>
                    </m:ctrlPr>
                  </m:sSubPr>
                  <m:e>
                    <m:r>
                      <w:rPr>
                        <w:rFonts w:ascii="Cambria Math" w:eastAsia="Cambria Math" w:hAnsi="Cambria Math" w:cs="Arial"/>
                        <w:sz w:val="20"/>
                        <w:szCs w:val="20"/>
                      </w:rPr>
                      <m:t>u</m:t>
                    </m:r>
                  </m:e>
                  <m:sub>
                    <m:sSub>
                      <m:sSubPr>
                        <m:ctrlPr>
                          <w:rPr>
                            <w:rFonts w:ascii="Cambria Math" w:eastAsia="Cambria Math" w:hAnsi="Arial" w:cs="Arial"/>
                            <w:i/>
                            <w:sz w:val="20"/>
                            <w:szCs w:val="20"/>
                          </w:rPr>
                        </m:ctrlPr>
                      </m:sSubPr>
                      <m:e>
                        <m:r>
                          <w:rPr>
                            <w:rFonts w:ascii="Cambria Math" w:eastAsia="Cambria Math" w:hAnsi="Cambria Math" w:cs="Arial"/>
                            <w:sz w:val="20"/>
                            <w:szCs w:val="20"/>
                          </w:rPr>
                          <m:t>R</m:t>
                        </m:r>
                      </m:e>
                      <m:sub>
                        <m:r>
                          <w:rPr>
                            <w:rFonts w:ascii="Cambria Math" w:eastAsia="Cambria Math" w:hAnsi="Cambria Math" w:cs="Arial"/>
                            <w:sz w:val="20"/>
                            <w:szCs w:val="20"/>
                          </w:rPr>
                          <m:t>w</m:t>
                        </m:r>
                      </m:sub>
                    </m:sSub>
                  </m:sub>
                </m:sSub>
                <m:d>
                  <m:dPr>
                    <m:ctrlPr>
                      <w:rPr>
                        <w:rFonts w:ascii="Cambria Math" w:hAnsi="Arial" w:cs="Arial"/>
                        <w:sz w:val="20"/>
                        <w:szCs w:val="20"/>
                      </w:rPr>
                    </m:ctrlPr>
                  </m:dPr>
                  <m:e>
                    <m:r>
                      <w:rPr>
                        <w:rFonts w:ascii="Cambria Math" w:eastAsia="Cambria Math" w:hAnsi="Cambria Math" w:cs="Arial"/>
                        <w:sz w:val="20"/>
                        <w:szCs w:val="20"/>
                      </w:rPr>
                      <m:t>t</m:t>
                    </m:r>
                  </m:e>
                </m:d>
                <m:r>
                  <w:rPr>
                    <w:rFonts w:ascii="Cambria Math" w:eastAsia="Cambria Math" w:hAnsi="Arial" w:cs="Arial"/>
                    <w:sz w:val="20"/>
                    <w:szCs w:val="20"/>
                  </w:rPr>
                  <m:t>=</m:t>
                </m:r>
                <m:sSub>
                  <m:sSubPr>
                    <m:ctrlPr>
                      <w:rPr>
                        <w:rFonts w:ascii="Cambria Math" w:eastAsia="Cambria Math" w:hAnsi="Arial" w:cs="Arial"/>
                        <w:i/>
                        <w:sz w:val="20"/>
                        <w:szCs w:val="20"/>
                      </w:rPr>
                    </m:ctrlPr>
                  </m:sSubPr>
                  <m:e>
                    <m:r>
                      <w:rPr>
                        <w:rFonts w:ascii="Cambria Math" w:eastAsia="Cambria Math" w:hAnsi="Cambria Math" w:cs="Arial"/>
                        <w:sz w:val="20"/>
                        <w:szCs w:val="20"/>
                      </w:rPr>
                      <m:t>R</m:t>
                    </m:r>
                  </m:e>
                  <m:sub>
                    <m:r>
                      <w:rPr>
                        <w:rFonts w:ascii="Cambria Math" w:eastAsia="Cambria Math" w:hAnsi="Cambria Math" w:cs="Arial"/>
                        <w:sz w:val="20"/>
                        <w:szCs w:val="20"/>
                      </w:rPr>
                      <m:t>w</m:t>
                    </m:r>
                  </m:sub>
                </m:sSub>
                <m:r>
                  <m:rPr>
                    <m:sty m:val="p"/>
                  </m:rPr>
                  <w:rPr>
                    <w:rFonts w:ascii="Arial" w:hAnsi="Arial" w:cs="Arial"/>
                    <w:sz w:val="20"/>
                    <w:szCs w:val="20"/>
                  </w:rPr>
                  <m:t>∙</m:t>
                </m:r>
                <m:sSub>
                  <m:sSubPr>
                    <m:ctrlPr>
                      <w:rPr>
                        <w:rFonts w:ascii="Cambria Math" w:hAnsi="Arial" w:cs="Arial"/>
                        <w:sz w:val="20"/>
                        <w:szCs w:val="20"/>
                      </w:rPr>
                    </m:ctrlPr>
                  </m:sSubPr>
                  <m:e>
                    <m:r>
                      <m:rPr>
                        <m:sty m:val="p"/>
                      </m:rPr>
                      <w:rPr>
                        <w:rFonts w:ascii="Cambria Math" w:hAnsi="Arial" w:cs="Arial"/>
                        <w:sz w:val="20"/>
                        <w:szCs w:val="20"/>
                      </w:rPr>
                      <m:t>i</m:t>
                    </m:r>
                  </m:e>
                  <m:sub>
                    <m:r>
                      <m:rPr>
                        <m:sty m:val="p"/>
                      </m:rPr>
                      <w:rPr>
                        <w:rFonts w:ascii="Cambria Math" w:hAnsi="Arial" w:cs="Arial"/>
                        <w:sz w:val="20"/>
                        <w:szCs w:val="20"/>
                      </w:rPr>
                      <m:t>w</m:t>
                    </m:r>
                  </m:sub>
                </m:sSub>
                <m:d>
                  <m:dPr>
                    <m:ctrlPr>
                      <w:rPr>
                        <w:rFonts w:ascii="Cambria Math" w:hAnsi="Arial" w:cs="Arial"/>
                        <w:sz w:val="20"/>
                        <w:szCs w:val="20"/>
                      </w:rPr>
                    </m:ctrlPr>
                  </m:dPr>
                  <m:e>
                    <m:r>
                      <m:rPr>
                        <m:sty m:val="p"/>
                      </m:rPr>
                      <w:rPr>
                        <w:rFonts w:ascii="Cambria Math" w:hAnsi="Arial" w:cs="Arial"/>
                        <w:sz w:val="20"/>
                        <w:szCs w:val="20"/>
                      </w:rPr>
                      <m:t>t</m:t>
                    </m:r>
                  </m:e>
                </m:d>
              </m:oMath>
            </m:oMathPara>
          </w:p>
        </w:tc>
        <w:tc>
          <w:tcPr>
            <w:tcW w:w="742" w:type="dxa"/>
            <w:tcBorders>
              <w:top w:val="none" w:sz="4" w:space="0" w:color="000000"/>
              <w:left w:val="none" w:sz="4" w:space="0" w:color="000000"/>
              <w:bottom w:val="none" w:sz="4" w:space="0" w:color="000000"/>
              <w:right w:val="none" w:sz="4" w:space="0" w:color="000000"/>
            </w:tcBorders>
          </w:tcPr>
          <w:p w14:paraId="0678F6DB" w14:textId="77777777" w:rsidR="003D7AFE" w:rsidRPr="003D7AFE" w:rsidRDefault="003D7AFE" w:rsidP="003D7AFE">
            <w:pPr>
              <w:pBdr>
                <w:top w:val="none" w:sz="4" w:space="0" w:color="000000"/>
                <w:left w:val="none" w:sz="4" w:space="0" w:color="000000"/>
                <w:bottom w:val="none" w:sz="4" w:space="0" w:color="000000"/>
                <w:right w:val="none" w:sz="4" w:space="0" w:color="000000"/>
              </w:pBdr>
              <w:spacing w:after="200" w:line="331" w:lineRule="auto"/>
              <w:rPr>
                <w:rFonts w:ascii="Arial" w:eastAsia="Arial" w:hAnsi="Arial" w:cs="Arial"/>
                <w:sz w:val="20"/>
                <w:szCs w:val="20"/>
              </w:rPr>
            </w:pPr>
            <w:r w:rsidRPr="003D7AFE">
              <w:rPr>
                <w:rFonts w:ascii="Arial" w:eastAsia="Arial" w:hAnsi="Arial" w:cs="Arial"/>
                <w:sz w:val="20"/>
                <w:szCs w:val="20"/>
              </w:rPr>
              <w:t>(2.21)</w:t>
            </w:r>
          </w:p>
        </w:tc>
      </w:tr>
    </w:tbl>
    <w:p w14:paraId="28DE4297" w14:textId="77777777" w:rsidR="003D7AFE" w:rsidRPr="003D7AFE" w:rsidRDefault="003D7AFE" w:rsidP="003D7AFE">
      <w:pPr>
        <w:pBdr>
          <w:top w:val="none" w:sz="4" w:space="0" w:color="000000"/>
          <w:left w:val="none" w:sz="4" w:space="0" w:color="000000"/>
          <w:bottom w:val="none" w:sz="4" w:space="0" w:color="000000"/>
          <w:right w:val="none" w:sz="4" w:space="0" w:color="000000"/>
        </w:pBdr>
        <w:spacing w:line="331" w:lineRule="auto"/>
        <w:rPr>
          <w:rFonts w:ascii="Arial" w:eastAsia="Arial" w:hAnsi="Arial" w:cs="Arial"/>
          <w:sz w:val="20"/>
          <w:szCs w:val="20"/>
        </w:rPr>
      </w:pPr>
      <w:r w:rsidRPr="003D7AFE">
        <w:rPr>
          <w:rFonts w:ascii="Arial" w:eastAsia="Arial" w:hAnsi="Arial" w:cs="Arial"/>
          <w:sz w:val="20"/>
          <w:szCs w:val="20"/>
        </w:rPr>
        <w:t>gdzie:</w:t>
      </w:r>
    </w:p>
    <w:p w14:paraId="71AD627C" w14:textId="77777777" w:rsidR="003D7AFE" w:rsidRPr="003D7AFE" w:rsidRDefault="00BA5042" w:rsidP="003D7AFE">
      <w:pPr>
        <w:pBdr>
          <w:top w:val="none" w:sz="4" w:space="0" w:color="000000"/>
          <w:left w:val="none" w:sz="4" w:space="0" w:color="000000"/>
          <w:bottom w:val="none" w:sz="4" w:space="0" w:color="000000"/>
          <w:right w:val="none" w:sz="4" w:space="0" w:color="000000"/>
        </w:pBdr>
        <w:spacing w:line="331" w:lineRule="auto"/>
        <w:rPr>
          <w:rFonts w:ascii="Arial" w:eastAsia="Arial" w:hAnsi="Arial" w:cs="Arial"/>
          <w:sz w:val="20"/>
          <w:szCs w:val="20"/>
        </w:rPr>
      </w:pPr>
      <m:oMath>
        <m:sSub>
          <m:sSubPr>
            <m:ctrlPr>
              <w:rPr>
                <w:rFonts w:ascii="Cambria Math" w:eastAsia="Cambria Math" w:hAnsi="Arial" w:cs="Arial"/>
                <w:i/>
                <w:sz w:val="20"/>
                <w:szCs w:val="20"/>
              </w:rPr>
            </m:ctrlPr>
          </m:sSubPr>
          <m:e>
            <m:r>
              <w:rPr>
                <w:rFonts w:ascii="Cambria Math" w:eastAsia="Cambria Math" w:hAnsi="Cambria Math" w:cs="Arial"/>
                <w:sz w:val="20"/>
                <w:szCs w:val="20"/>
              </w:rPr>
              <m:t>R</m:t>
            </m:r>
          </m:e>
          <m:sub>
            <m:r>
              <w:rPr>
                <w:rFonts w:ascii="Cambria Math" w:eastAsia="Cambria Math" w:hAnsi="Cambria Math" w:cs="Arial"/>
                <w:sz w:val="20"/>
                <w:szCs w:val="20"/>
              </w:rPr>
              <m:t>w</m:t>
            </m:r>
          </m:sub>
        </m:sSub>
      </m:oMath>
      <w:r w:rsidR="003D7AFE" w:rsidRPr="003D7AFE">
        <w:rPr>
          <w:rFonts w:ascii="Arial" w:eastAsia="Arial" w:hAnsi="Arial" w:cs="Arial"/>
          <w:sz w:val="20"/>
          <w:szCs w:val="20"/>
        </w:rPr>
        <w:t xml:space="preserve"> – </w:t>
      </w:r>
      <w:r w:rsidR="003D7AFE" w:rsidRPr="003D7AFE">
        <w:rPr>
          <w:rFonts w:ascii="Arial" w:hAnsi="Arial" w:cs="Arial"/>
          <w:sz w:val="20"/>
          <w:szCs w:val="20"/>
        </w:rPr>
        <w:t xml:space="preserve">rezystancja uzwojenia wzbudzenia </w:t>
      </w:r>
      <m:oMath>
        <m:d>
          <m:dPr>
            <m:begChr m:val="["/>
            <m:endChr m:val="]"/>
            <m:ctrlPr>
              <w:rPr>
                <w:rFonts w:ascii="Cambria Math" w:eastAsia="Cambria Math" w:hAnsi="Arial" w:cs="Arial"/>
                <w:i/>
                <w:sz w:val="20"/>
                <w:szCs w:val="20"/>
              </w:rPr>
            </m:ctrlPr>
          </m:dPr>
          <m:e>
            <m:r>
              <m:rPr>
                <m:sty m:val="p"/>
              </m:rPr>
              <w:rPr>
                <w:rFonts w:ascii="Arial" w:hAnsi="Arial" w:cs="Arial"/>
                <w:color w:val="040C28"/>
                <w:sz w:val="20"/>
                <w:szCs w:val="20"/>
              </w:rPr>
              <m:t>Ω</m:t>
            </m:r>
          </m:e>
        </m:d>
      </m:oMath>
      <w:r w:rsidR="003D7AFE" w:rsidRPr="003D7AFE">
        <w:rPr>
          <w:rFonts w:ascii="Arial" w:hAnsi="Arial" w:cs="Arial"/>
          <w:sz w:val="20"/>
          <w:szCs w:val="20"/>
        </w:rPr>
        <w:t>,</w:t>
      </w:r>
    </w:p>
    <w:p w14:paraId="23A821C4" w14:textId="77777777" w:rsidR="003D7AFE" w:rsidRPr="003D7AFE" w:rsidRDefault="00BA5042" w:rsidP="003D7AFE">
      <w:pPr>
        <w:pBdr>
          <w:top w:val="none" w:sz="4" w:space="0" w:color="000000"/>
          <w:left w:val="none" w:sz="4" w:space="0" w:color="000000"/>
          <w:bottom w:val="none" w:sz="4" w:space="0" w:color="000000"/>
          <w:right w:val="none" w:sz="4" w:space="0" w:color="000000"/>
        </w:pBdr>
        <w:spacing w:line="331" w:lineRule="auto"/>
        <w:rPr>
          <w:rFonts w:ascii="Arial" w:eastAsia="Arial" w:hAnsi="Arial" w:cs="Arial"/>
          <w:color w:val="000000"/>
          <w:sz w:val="20"/>
          <w:szCs w:val="20"/>
        </w:rPr>
      </w:pPr>
      <m:oMath>
        <m:sSub>
          <m:sSubPr>
            <m:ctrlPr>
              <w:rPr>
                <w:rFonts w:ascii="Cambria Math" w:hAnsi="Arial" w:cs="Arial"/>
                <w:sz w:val="20"/>
                <w:szCs w:val="20"/>
              </w:rPr>
            </m:ctrlPr>
          </m:sSubPr>
          <m:e>
            <m:r>
              <m:rPr>
                <m:sty m:val="p"/>
              </m:rPr>
              <w:rPr>
                <w:rFonts w:ascii="Cambria Math" w:hAnsi="Arial" w:cs="Arial"/>
                <w:sz w:val="20"/>
                <w:szCs w:val="20"/>
              </w:rPr>
              <m:t>i</m:t>
            </m:r>
          </m:e>
          <m:sub>
            <m:r>
              <m:rPr>
                <m:sty m:val="p"/>
              </m:rPr>
              <w:rPr>
                <w:rFonts w:ascii="Cambria Math" w:hAnsi="Arial" w:cs="Arial"/>
                <w:sz w:val="20"/>
                <w:szCs w:val="20"/>
              </w:rPr>
              <m:t>w</m:t>
            </m:r>
          </m:sub>
        </m:sSub>
        <m:d>
          <m:dPr>
            <m:ctrlPr>
              <w:rPr>
                <w:rFonts w:ascii="Cambria Math" w:hAnsi="Arial" w:cs="Arial"/>
                <w:sz w:val="20"/>
                <w:szCs w:val="20"/>
              </w:rPr>
            </m:ctrlPr>
          </m:dPr>
          <m:e>
            <m:r>
              <m:rPr>
                <m:sty m:val="p"/>
              </m:rPr>
              <w:rPr>
                <w:rFonts w:ascii="Cambria Math" w:hAnsi="Arial" w:cs="Arial"/>
                <w:sz w:val="20"/>
                <w:szCs w:val="20"/>
              </w:rPr>
              <m:t xml:space="preserve">t </m:t>
            </m:r>
          </m:e>
        </m:d>
      </m:oMath>
      <w:r w:rsidR="003D7AFE" w:rsidRPr="003D7AFE">
        <w:rPr>
          <w:rFonts w:ascii="Arial" w:eastAsia="Arial" w:hAnsi="Arial" w:cs="Arial"/>
          <w:sz w:val="20"/>
          <w:szCs w:val="20"/>
        </w:rPr>
        <w:t xml:space="preserve"> - </w:t>
      </w:r>
      <w:r w:rsidR="003D7AFE" w:rsidRPr="003D7AFE">
        <w:rPr>
          <w:rFonts w:ascii="Arial" w:hAnsi="Arial" w:cs="Arial"/>
          <w:sz w:val="20"/>
          <w:szCs w:val="20"/>
        </w:rPr>
        <w:t>prąd płynący przez uzwojenie wzbudzenia</w:t>
      </w:r>
      <w:r w:rsidR="003D7AFE" w:rsidRPr="003D7AFE">
        <w:rPr>
          <w:rFonts w:ascii="Arial" w:eastAsia="Arial" w:hAnsi="Arial" w:cs="Arial"/>
          <w:color w:val="000000"/>
          <w:sz w:val="20"/>
          <w:szCs w:val="20"/>
        </w:rPr>
        <w:t xml:space="preserve"> </w:t>
      </w:r>
      <m:oMath>
        <m:d>
          <m:dPr>
            <m:begChr m:val="["/>
            <m:endChr m:val="]"/>
            <m:ctrlPr>
              <w:rPr>
                <w:rFonts w:ascii="Cambria Math" w:eastAsia="Cambria Math" w:hAnsi="Arial" w:cs="Arial"/>
                <w:i/>
                <w:sz w:val="20"/>
                <w:szCs w:val="20"/>
              </w:rPr>
            </m:ctrlPr>
          </m:dPr>
          <m:e>
            <m:r>
              <w:rPr>
                <w:rFonts w:ascii="Cambria Math" w:eastAsia="Cambria Math" w:hAnsi="Cambria Math" w:cs="Arial"/>
                <w:sz w:val="20"/>
                <w:szCs w:val="20"/>
              </w:rPr>
              <m:t>A</m:t>
            </m:r>
          </m:e>
        </m:d>
      </m:oMath>
      <w:r w:rsidR="003D7AFE" w:rsidRPr="003D7AFE">
        <w:rPr>
          <w:rFonts w:ascii="Arial" w:hAnsi="Arial" w:cs="Arial"/>
          <w:sz w:val="20"/>
          <w:szCs w:val="20"/>
        </w:rPr>
        <w:t>.</w:t>
      </w:r>
    </w:p>
    <w:p w14:paraId="04241348" w14:textId="77777777" w:rsidR="003D7AFE" w:rsidRPr="003D7AFE" w:rsidRDefault="003D7AFE" w:rsidP="00C158E5">
      <w:pPr>
        <w:pBdr>
          <w:top w:val="none" w:sz="4" w:space="0" w:color="000000"/>
          <w:left w:val="none" w:sz="4" w:space="0" w:color="000000"/>
          <w:bottom w:val="none" w:sz="4" w:space="0" w:color="000000"/>
          <w:right w:val="none" w:sz="4" w:space="0" w:color="000000"/>
        </w:pBdr>
        <w:spacing w:line="331" w:lineRule="auto"/>
        <w:jc w:val="both"/>
        <w:rPr>
          <w:rFonts w:ascii="Arial" w:eastAsia="Arial" w:hAnsi="Arial" w:cs="Arial"/>
          <w:color w:val="000000"/>
          <w:sz w:val="20"/>
          <w:szCs w:val="20"/>
        </w:rPr>
        <w:pPrChange w:id="121" w:author="RP" w:date="2025-01-31T11:23:00Z">
          <w:pPr>
            <w:pBdr>
              <w:top w:val="none" w:sz="4" w:space="0" w:color="000000"/>
              <w:left w:val="none" w:sz="4" w:space="0" w:color="000000"/>
              <w:bottom w:val="none" w:sz="4" w:space="0" w:color="000000"/>
              <w:right w:val="none" w:sz="4" w:space="0" w:color="000000"/>
            </w:pBdr>
            <w:spacing w:line="331" w:lineRule="auto"/>
          </w:pPr>
        </w:pPrChange>
      </w:pPr>
      <w:r w:rsidRPr="003D7AFE">
        <w:rPr>
          <w:rFonts w:ascii="Arial" w:eastAsia="Arial" w:hAnsi="Arial" w:cs="Arial"/>
          <w:color w:val="000000"/>
          <w:sz w:val="20"/>
          <w:szCs w:val="20"/>
        </w:rPr>
        <w:t>W wirujących maszynach elektrycznych napięcie na indukcyjności obwodu wzbudzenia jest w rzeczywistości siłami elektromotorycznymi indukowanymi w tym uzwojeniu.</w:t>
      </w:r>
    </w:p>
    <w:p w14:paraId="770451AC" w14:textId="77777777" w:rsidR="003D7AFE" w:rsidRPr="003D7AFE" w:rsidRDefault="003D7AFE" w:rsidP="003D7AFE">
      <w:pPr>
        <w:pBdr>
          <w:top w:val="none" w:sz="4" w:space="0" w:color="000000"/>
          <w:left w:val="none" w:sz="4" w:space="0" w:color="000000"/>
          <w:bottom w:val="none" w:sz="4" w:space="0" w:color="000000"/>
          <w:right w:val="none" w:sz="4" w:space="0" w:color="000000"/>
        </w:pBdr>
        <w:spacing w:line="331" w:lineRule="auto"/>
        <w:rPr>
          <w:rFonts w:ascii="Arial" w:eastAsia="Arial" w:hAnsi="Arial" w:cs="Arial"/>
          <w:color w:val="000000"/>
          <w:sz w:val="20"/>
          <w:szCs w:val="20"/>
        </w:rPr>
      </w:pPr>
      <w:r w:rsidRPr="003D7AFE">
        <w:rPr>
          <w:rFonts w:ascii="Arial" w:hAnsi="Arial" w:cs="Arial"/>
          <w:sz w:val="20"/>
          <w:szCs w:val="20"/>
        </w:rPr>
        <w:t xml:space="preserve">Napięcie na indukcyjności obwodu wzbudzenia można wyrazić </w:t>
      </w:r>
      <w:r w:rsidRPr="006A0D53">
        <w:rPr>
          <w:rFonts w:ascii="Arial" w:hAnsi="Arial" w:cs="Arial"/>
          <w:sz w:val="20"/>
          <w:szCs w:val="20"/>
        </w:rPr>
        <w:t>wzorem</w:t>
      </w:r>
      <w:r w:rsidR="00510CE5" w:rsidRPr="006A0D53">
        <w:rPr>
          <w:rFonts w:ascii="Arial" w:hAnsi="Arial" w:cs="Arial"/>
          <w:sz w:val="20"/>
          <w:szCs w:val="20"/>
        </w:rPr>
        <w:t xml:space="preserve"> </w:t>
      </w:r>
      <w:r w:rsidR="00510CE5" w:rsidRPr="006A0D53">
        <w:rPr>
          <w:rFonts w:ascii="Arial" w:eastAsia="Arial" w:hAnsi="Arial" w:cs="Arial"/>
          <w:sz w:val="20"/>
          <w:szCs w:val="20"/>
        </w:rPr>
        <w:t>[</w:t>
      </w:r>
      <w:r w:rsidR="006A0D53" w:rsidRPr="006A0D53">
        <w:rPr>
          <w:rFonts w:ascii="Arial" w:eastAsia="Arial" w:hAnsi="Arial" w:cs="Arial"/>
          <w:sz w:val="20"/>
          <w:szCs w:val="20"/>
        </w:rPr>
        <w:t>4</w:t>
      </w:r>
      <w:r w:rsidR="00510CE5" w:rsidRPr="006A0D53">
        <w:rPr>
          <w:rFonts w:ascii="Arial" w:eastAsia="Arial" w:hAnsi="Arial" w:cs="Arial"/>
          <w:sz w:val="20"/>
          <w:szCs w:val="20"/>
        </w:rPr>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8"/>
        <w:gridCol w:w="874"/>
      </w:tblGrid>
      <w:tr w:rsidR="003D7AFE" w:rsidRPr="003D7AFE" w14:paraId="5EFF5F69" w14:textId="77777777" w:rsidTr="009B6D1C">
        <w:trPr>
          <w:trHeight w:val="406"/>
        </w:trPr>
        <w:tc>
          <w:tcPr>
            <w:tcW w:w="8613" w:type="dxa"/>
          </w:tcPr>
          <w:p w14:paraId="7BBE2D3D" w14:textId="77777777" w:rsidR="003D7AFE" w:rsidRPr="003D7AFE" w:rsidRDefault="00BA5042" w:rsidP="003D7AFE">
            <w:pPr>
              <w:pBdr>
                <w:top w:val="none" w:sz="4" w:space="0" w:color="000000"/>
                <w:left w:val="none" w:sz="4" w:space="0" w:color="000000"/>
                <w:bottom w:val="none" w:sz="4" w:space="0" w:color="000000"/>
                <w:right w:val="none" w:sz="4" w:space="0" w:color="000000"/>
              </w:pBdr>
              <w:spacing w:line="331" w:lineRule="auto"/>
              <w:jc w:val="center"/>
              <w:rPr>
                <w:rFonts w:ascii="Arial" w:eastAsia="Arial" w:hAnsi="Arial" w:cs="Arial"/>
                <w:sz w:val="20"/>
                <w:szCs w:val="20"/>
              </w:rPr>
            </w:pPr>
            <m:oMath>
              <m:sSub>
                <m:sSubPr>
                  <m:ctrlPr>
                    <w:rPr>
                      <w:rFonts w:ascii="Cambria Math" w:eastAsia="Cambria Math" w:hAnsi="Arial" w:cs="Arial"/>
                      <w:i/>
                      <w:sz w:val="20"/>
                      <w:szCs w:val="20"/>
                    </w:rPr>
                  </m:ctrlPr>
                </m:sSubPr>
                <m:e>
                  <m:r>
                    <w:rPr>
                      <w:rFonts w:ascii="Cambria Math" w:eastAsia="Cambria Math" w:hAnsi="Cambria Math" w:cs="Arial"/>
                      <w:sz w:val="20"/>
                      <w:szCs w:val="20"/>
                    </w:rPr>
                    <m:t>u</m:t>
                  </m:r>
                </m:e>
                <m:sub>
                  <m:sSub>
                    <m:sSubPr>
                      <m:ctrlPr>
                        <w:rPr>
                          <w:rFonts w:ascii="Cambria Math" w:eastAsia="Cambria Math" w:hAnsi="Arial" w:cs="Arial"/>
                          <w:i/>
                          <w:sz w:val="20"/>
                          <w:szCs w:val="20"/>
                        </w:rPr>
                      </m:ctrlPr>
                    </m:sSubPr>
                    <m:e>
                      <m:r>
                        <w:rPr>
                          <w:rFonts w:ascii="Cambria Math" w:eastAsia="Cambria Math" w:hAnsi="Cambria Math" w:cs="Arial"/>
                          <w:sz w:val="20"/>
                          <w:szCs w:val="20"/>
                        </w:rPr>
                        <m:t>L</m:t>
                      </m:r>
                    </m:e>
                    <m:sub>
                      <m:r>
                        <w:rPr>
                          <w:rFonts w:ascii="Cambria Math" w:eastAsia="Cambria Math" w:hAnsi="Cambria Math" w:cs="Arial"/>
                          <w:sz w:val="20"/>
                          <w:szCs w:val="20"/>
                        </w:rPr>
                        <m:t>w</m:t>
                      </m:r>
                    </m:sub>
                  </m:sSub>
                </m:sub>
              </m:sSub>
              <m:r>
                <w:rPr>
                  <w:rFonts w:ascii="Cambria Math" w:eastAsia="Cambria Math" w:hAnsi="Arial" w:cs="Arial"/>
                  <w:sz w:val="20"/>
                  <w:szCs w:val="20"/>
                </w:rPr>
                <m:t>(</m:t>
              </m:r>
              <m:r>
                <w:rPr>
                  <w:rFonts w:ascii="Cambria Math" w:eastAsia="Cambria Math" w:hAnsi="Cambria Math" w:cs="Arial"/>
                  <w:sz w:val="20"/>
                  <w:szCs w:val="20"/>
                </w:rPr>
                <m:t>t</m:t>
              </m:r>
              <m:r>
                <w:rPr>
                  <w:rFonts w:ascii="Cambria Math" w:eastAsia="Cambria Math" w:hAnsi="Arial" w:cs="Arial"/>
                  <w:sz w:val="20"/>
                  <w:szCs w:val="20"/>
                </w:rPr>
                <m:t>)=</m:t>
              </m:r>
              <m:sSubSup>
                <m:sSubSupPr>
                  <m:ctrlPr>
                    <w:rPr>
                      <w:rFonts w:ascii="Cambria Math" w:eastAsia="Cambria Math" w:hAnsi="Arial" w:cs="Arial"/>
                      <w:i/>
                      <w:sz w:val="20"/>
                      <w:szCs w:val="20"/>
                    </w:rPr>
                  </m:ctrlPr>
                </m:sSubSupPr>
                <m:e>
                  <m:r>
                    <w:rPr>
                      <w:rFonts w:ascii="Cambria Math" w:eastAsia="Cambria Math" w:hAnsi="Cambria Math" w:cs="Arial"/>
                      <w:sz w:val="20"/>
                      <w:szCs w:val="20"/>
                    </w:rPr>
                    <m:t>e</m:t>
                  </m:r>
                </m:e>
                <m:sub>
                  <m:r>
                    <w:rPr>
                      <w:rFonts w:ascii="Cambria Math" w:eastAsia="Cambria Math" w:hAnsi="Cambria Math" w:cs="Arial"/>
                      <w:sz w:val="20"/>
                      <w:szCs w:val="20"/>
                    </w:rPr>
                    <m:t>ind</m:t>
                  </m:r>
                </m:sub>
                <m:sup>
                  <m:d>
                    <m:dPr>
                      <m:ctrlPr>
                        <w:rPr>
                          <w:rFonts w:ascii="Cambria Math" w:eastAsia="Cambria Math" w:hAnsi="Arial" w:cs="Arial"/>
                          <w:i/>
                          <w:sz w:val="20"/>
                          <w:szCs w:val="20"/>
                        </w:rPr>
                      </m:ctrlPr>
                    </m:dPr>
                    <m:e>
                      <m:r>
                        <w:rPr>
                          <w:rFonts w:ascii="Cambria Math" w:eastAsia="Cambria Math" w:hAnsi="Cambria Math" w:cs="Arial"/>
                          <w:sz w:val="20"/>
                          <w:szCs w:val="20"/>
                        </w:rPr>
                        <m:t>w</m:t>
                      </m:r>
                    </m:e>
                  </m:d>
                </m:sup>
              </m:sSubSup>
              <m:r>
                <w:rPr>
                  <w:rFonts w:ascii="Cambria Math" w:eastAsia="Cambria Math" w:hAnsi="Arial" w:cs="Arial"/>
                  <w:sz w:val="20"/>
                  <w:szCs w:val="20"/>
                </w:rPr>
                <m:t>(</m:t>
              </m:r>
              <m:r>
                <w:rPr>
                  <w:rFonts w:ascii="Cambria Math" w:eastAsia="Cambria Math" w:hAnsi="Cambria Math" w:cs="Arial"/>
                  <w:sz w:val="20"/>
                  <w:szCs w:val="20"/>
                </w:rPr>
                <m:t>t</m:t>
              </m:r>
              <m:r>
                <w:rPr>
                  <w:rFonts w:ascii="Cambria Math" w:eastAsia="Cambria Math" w:hAnsi="Arial" w:cs="Arial"/>
                  <w:sz w:val="20"/>
                  <w:szCs w:val="20"/>
                </w:rPr>
                <m:t>)</m:t>
              </m:r>
            </m:oMath>
            <w:r w:rsidR="003D7AFE" w:rsidRPr="003D7AFE">
              <w:rPr>
                <w:rFonts w:ascii="Arial" w:eastAsia="Arial" w:hAnsi="Arial" w:cs="Arial"/>
                <w:sz w:val="20"/>
                <w:szCs w:val="20"/>
              </w:rPr>
              <w:t>,</w:t>
            </w:r>
          </w:p>
        </w:tc>
        <w:tc>
          <w:tcPr>
            <w:tcW w:w="882" w:type="dxa"/>
          </w:tcPr>
          <w:p w14:paraId="49DA83CE" w14:textId="77777777" w:rsidR="003D7AFE" w:rsidRPr="003D7AFE" w:rsidRDefault="003D7AFE" w:rsidP="003D7AFE">
            <w:pPr>
              <w:spacing w:line="331" w:lineRule="auto"/>
              <w:rPr>
                <w:rFonts w:ascii="Arial" w:eastAsia="Arial" w:hAnsi="Arial" w:cs="Arial"/>
                <w:sz w:val="20"/>
                <w:szCs w:val="20"/>
              </w:rPr>
            </w:pPr>
            <w:r w:rsidRPr="003D7AFE">
              <w:rPr>
                <w:rFonts w:ascii="Arial" w:eastAsia="Arial" w:hAnsi="Arial" w:cs="Arial"/>
                <w:sz w:val="20"/>
                <w:szCs w:val="20"/>
              </w:rPr>
              <w:t>(2.22)</w:t>
            </w:r>
          </w:p>
        </w:tc>
      </w:tr>
    </w:tbl>
    <w:p w14:paraId="05FC165D" w14:textId="77777777" w:rsidR="003D7AFE" w:rsidRPr="003D7AFE" w:rsidRDefault="003D7AFE" w:rsidP="003D7AFE">
      <w:pPr>
        <w:pBdr>
          <w:top w:val="none" w:sz="4" w:space="0" w:color="000000"/>
          <w:left w:val="none" w:sz="4" w:space="0" w:color="000000"/>
          <w:bottom w:val="none" w:sz="4" w:space="0" w:color="000000"/>
          <w:right w:val="none" w:sz="4" w:space="0" w:color="000000"/>
        </w:pBdr>
        <w:spacing w:line="331" w:lineRule="auto"/>
        <w:rPr>
          <w:rFonts w:ascii="Arial" w:eastAsia="Arial" w:hAnsi="Arial" w:cs="Arial"/>
          <w:sz w:val="20"/>
          <w:szCs w:val="20"/>
        </w:rPr>
      </w:pPr>
      <w:r w:rsidRPr="003D7AFE">
        <w:rPr>
          <w:rFonts w:ascii="Arial" w:eastAsia="Arial" w:hAnsi="Arial" w:cs="Arial"/>
          <w:sz w:val="20"/>
          <w:szCs w:val="20"/>
        </w:rPr>
        <w:t xml:space="preserve">gdzie: </w:t>
      </w:r>
    </w:p>
    <w:p w14:paraId="32F2B1BF" w14:textId="77777777" w:rsidR="003D7AFE" w:rsidRPr="003D7AFE" w:rsidRDefault="00BA5042" w:rsidP="00C158E5">
      <w:pPr>
        <w:pBdr>
          <w:top w:val="none" w:sz="4" w:space="0" w:color="000000"/>
          <w:left w:val="none" w:sz="4" w:space="0" w:color="000000"/>
          <w:bottom w:val="none" w:sz="4" w:space="0" w:color="000000"/>
          <w:right w:val="none" w:sz="4" w:space="0" w:color="000000"/>
        </w:pBdr>
        <w:spacing w:line="331" w:lineRule="auto"/>
        <w:jc w:val="both"/>
        <w:rPr>
          <w:rFonts w:ascii="Arial" w:eastAsia="Arial" w:hAnsi="Arial" w:cs="Arial"/>
          <w:color w:val="000000"/>
          <w:sz w:val="20"/>
          <w:szCs w:val="20"/>
        </w:rPr>
        <w:pPrChange w:id="122" w:author="RP" w:date="2025-01-31T11:24:00Z">
          <w:pPr>
            <w:pBdr>
              <w:top w:val="none" w:sz="4" w:space="0" w:color="000000"/>
              <w:left w:val="none" w:sz="4" w:space="0" w:color="000000"/>
              <w:bottom w:val="none" w:sz="4" w:space="0" w:color="000000"/>
              <w:right w:val="none" w:sz="4" w:space="0" w:color="000000"/>
            </w:pBdr>
            <w:spacing w:line="331" w:lineRule="auto"/>
          </w:pPr>
        </w:pPrChange>
      </w:pPr>
      <m:oMath>
        <m:sSubSup>
          <m:sSubSupPr>
            <m:ctrlPr>
              <w:rPr>
                <w:rFonts w:ascii="Cambria Math" w:eastAsia="Cambria Math" w:hAnsi="Arial" w:cs="Arial"/>
                <w:i/>
                <w:sz w:val="20"/>
                <w:szCs w:val="20"/>
              </w:rPr>
            </m:ctrlPr>
          </m:sSubSupPr>
          <m:e>
            <m:r>
              <w:rPr>
                <w:rFonts w:ascii="Cambria Math" w:eastAsia="Cambria Math" w:hAnsi="Cambria Math" w:cs="Arial"/>
                <w:sz w:val="20"/>
                <w:szCs w:val="20"/>
              </w:rPr>
              <m:t>e</m:t>
            </m:r>
          </m:e>
          <m:sub>
            <m:r>
              <w:rPr>
                <w:rFonts w:ascii="Cambria Math" w:eastAsia="Cambria Math" w:hAnsi="Cambria Math" w:cs="Arial"/>
                <w:sz w:val="20"/>
                <w:szCs w:val="20"/>
              </w:rPr>
              <m:t>ind</m:t>
            </m:r>
          </m:sub>
          <m:sup>
            <m:d>
              <m:dPr>
                <m:ctrlPr>
                  <w:rPr>
                    <w:rFonts w:ascii="Cambria Math" w:eastAsia="Cambria Math" w:hAnsi="Arial" w:cs="Arial"/>
                    <w:i/>
                    <w:sz w:val="20"/>
                    <w:szCs w:val="20"/>
                  </w:rPr>
                </m:ctrlPr>
              </m:dPr>
              <m:e>
                <m:r>
                  <w:rPr>
                    <w:rFonts w:ascii="Cambria Math" w:eastAsia="Cambria Math" w:hAnsi="Cambria Math" w:cs="Arial"/>
                    <w:sz w:val="20"/>
                    <w:szCs w:val="20"/>
                  </w:rPr>
                  <m:t>w</m:t>
                </m:r>
              </m:e>
            </m:d>
          </m:sup>
        </m:sSubSup>
        <m:r>
          <w:rPr>
            <w:rFonts w:ascii="Cambria Math" w:eastAsia="Cambria Math" w:hAnsi="Arial" w:cs="Arial"/>
            <w:sz w:val="20"/>
            <w:szCs w:val="20"/>
          </w:rPr>
          <m:t>(</m:t>
        </m:r>
        <m:r>
          <w:rPr>
            <w:rFonts w:ascii="Cambria Math" w:eastAsia="Cambria Math" w:hAnsi="Cambria Math" w:cs="Arial"/>
            <w:sz w:val="20"/>
            <w:szCs w:val="20"/>
          </w:rPr>
          <m:t>t</m:t>
        </m:r>
        <m:r>
          <w:rPr>
            <w:rFonts w:ascii="Cambria Math" w:eastAsia="Cambria Math" w:hAnsi="Arial" w:cs="Arial"/>
            <w:sz w:val="20"/>
            <w:szCs w:val="20"/>
          </w:rPr>
          <m:t>)</m:t>
        </m:r>
      </m:oMath>
      <w:r w:rsidR="003D7AFE" w:rsidRPr="003D7AFE">
        <w:rPr>
          <w:rFonts w:ascii="Arial" w:eastAsia="Arial" w:hAnsi="Arial" w:cs="Arial"/>
          <w:sz w:val="20"/>
          <w:szCs w:val="20"/>
        </w:rPr>
        <w:t xml:space="preserve"> - </w:t>
      </w:r>
      <w:r w:rsidR="003D7AFE" w:rsidRPr="003D7AFE">
        <w:rPr>
          <w:rFonts w:ascii="Arial" w:eastAsia="Arial" w:hAnsi="Arial" w:cs="Arial"/>
          <w:color w:val="000000"/>
          <w:sz w:val="20"/>
          <w:szCs w:val="20"/>
        </w:rPr>
        <w:t xml:space="preserve">siła elektromotoryczna indukowana w uzwojeniu wzbudzenia </w:t>
      </w:r>
      <m:oMath>
        <m:d>
          <m:dPr>
            <m:begChr m:val="["/>
            <m:endChr m:val="]"/>
            <m:ctrlPr>
              <w:rPr>
                <w:rFonts w:ascii="Cambria Math" w:eastAsia="Cambria Math" w:hAnsi="Arial" w:cs="Arial"/>
                <w:i/>
                <w:sz w:val="20"/>
                <w:szCs w:val="20"/>
              </w:rPr>
            </m:ctrlPr>
          </m:dPr>
          <m:e>
            <m:r>
              <w:rPr>
                <w:rFonts w:ascii="Cambria Math" w:eastAsia="Cambria Math" w:hAnsi="Cambria Math" w:cs="Arial"/>
                <w:sz w:val="20"/>
                <w:szCs w:val="20"/>
              </w:rPr>
              <m:t>V</m:t>
            </m:r>
          </m:e>
        </m:d>
      </m:oMath>
      <w:r w:rsidR="003D7AFE" w:rsidRPr="003D7AFE">
        <w:rPr>
          <w:rFonts w:ascii="Arial" w:hAnsi="Arial" w:cs="Arial"/>
          <w:sz w:val="20"/>
          <w:szCs w:val="20"/>
        </w:rPr>
        <w:t>.</w:t>
      </w:r>
      <w:r w:rsidR="003D7AFE" w:rsidRPr="003D7AFE">
        <w:rPr>
          <w:rFonts w:ascii="Arial" w:eastAsia="Arial" w:hAnsi="Arial" w:cs="Arial"/>
          <w:color w:val="000000"/>
          <w:sz w:val="20"/>
          <w:szCs w:val="20"/>
        </w:rPr>
        <w:br/>
      </w:r>
      <w:r w:rsidR="003D7AFE" w:rsidRPr="003D7AFE">
        <w:rPr>
          <w:rFonts w:ascii="Arial" w:eastAsia="Arial" w:hAnsi="Arial" w:cs="Arial"/>
          <w:color w:val="000000"/>
          <w:sz w:val="20"/>
          <w:szCs w:val="20"/>
        </w:rPr>
        <w:br/>
        <w:t xml:space="preserve">Sama siła elektromotoryczna indukowana w uzwojeniu wzbudzenia jest wyrażona jako suma składowej wynikającej ze zmian w czasie strumienia magnetycznego sprzężonego z uzwojeniem wzbudzenia i składowej wynikającej z ruchów zwojów uzwojenia  wzbudzenia względem jakiegoś strumienia. </w:t>
      </w:r>
    </w:p>
    <w:p w14:paraId="2399BC90" w14:textId="77777777" w:rsidR="003D7AFE" w:rsidRPr="003D7AFE" w:rsidRDefault="003D7AFE" w:rsidP="003D7AFE">
      <w:pPr>
        <w:pBdr>
          <w:top w:val="none" w:sz="4" w:space="0" w:color="000000"/>
          <w:left w:val="none" w:sz="4" w:space="0" w:color="000000"/>
          <w:bottom w:val="none" w:sz="4" w:space="0" w:color="000000"/>
          <w:right w:val="none" w:sz="4" w:space="0" w:color="000000"/>
        </w:pBdr>
        <w:spacing w:line="331" w:lineRule="auto"/>
        <w:rPr>
          <w:rFonts w:ascii="Arial" w:eastAsia="Arial" w:hAnsi="Arial" w:cs="Arial"/>
          <w:color w:val="000000"/>
          <w:sz w:val="20"/>
          <w:szCs w:val="20"/>
        </w:rPr>
      </w:pPr>
      <w:r w:rsidRPr="003D7AFE">
        <w:rPr>
          <w:rFonts w:ascii="Arial" w:eastAsia="Arial" w:hAnsi="Arial" w:cs="Arial"/>
          <w:color w:val="000000"/>
          <w:sz w:val="20"/>
          <w:szCs w:val="20"/>
        </w:rPr>
        <w:t xml:space="preserve">Siłę elektromotoryczną indukowaną w uzwojeniu wzbudzenia można wyrazić </w:t>
      </w:r>
      <w:r w:rsidRPr="006A0D53">
        <w:rPr>
          <w:rFonts w:ascii="Arial" w:eastAsia="Arial" w:hAnsi="Arial" w:cs="Arial"/>
          <w:sz w:val="20"/>
          <w:szCs w:val="20"/>
        </w:rPr>
        <w:t>wzorem</w:t>
      </w:r>
      <w:r w:rsidR="00510CE5" w:rsidRPr="006A0D53">
        <w:rPr>
          <w:rFonts w:ascii="Arial" w:eastAsia="Arial" w:hAnsi="Arial" w:cs="Arial"/>
          <w:sz w:val="20"/>
          <w:szCs w:val="20"/>
        </w:rPr>
        <w:t xml:space="preserve"> [</w:t>
      </w:r>
      <w:r w:rsidR="006A0D53" w:rsidRPr="006A0D53">
        <w:rPr>
          <w:rFonts w:ascii="Arial" w:eastAsia="Arial" w:hAnsi="Arial" w:cs="Arial"/>
          <w:sz w:val="20"/>
          <w:szCs w:val="20"/>
        </w:rPr>
        <w:t>4</w:t>
      </w:r>
      <w:r w:rsidR="00510CE5" w:rsidRPr="006A0D53">
        <w:rPr>
          <w:rFonts w:ascii="Arial" w:eastAsia="Arial" w:hAnsi="Arial" w:cs="Arial"/>
          <w:sz w:val="20"/>
          <w:szCs w:val="20"/>
        </w:rPr>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8"/>
        <w:gridCol w:w="874"/>
      </w:tblGrid>
      <w:tr w:rsidR="003D7AFE" w:rsidRPr="003D7AFE" w14:paraId="1B650094" w14:textId="77777777" w:rsidTr="009B6D1C">
        <w:trPr>
          <w:trHeight w:val="406"/>
        </w:trPr>
        <w:tc>
          <w:tcPr>
            <w:tcW w:w="8613" w:type="dxa"/>
          </w:tcPr>
          <w:p w14:paraId="5BE3A16C" w14:textId="77777777" w:rsidR="003D7AFE" w:rsidRPr="003D7AFE" w:rsidRDefault="00BA5042" w:rsidP="003D7AFE">
            <w:pPr>
              <w:pBdr>
                <w:top w:val="none" w:sz="4" w:space="0" w:color="000000"/>
                <w:left w:val="none" w:sz="4" w:space="0" w:color="000000"/>
                <w:bottom w:val="none" w:sz="4" w:space="0" w:color="000000"/>
                <w:right w:val="none" w:sz="4" w:space="0" w:color="000000"/>
              </w:pBdr>
              <w:spacing w:line="331" w:lineRule="auto"/>
              <w:jc w:val="center"/>
              <w:rPr>
                <w:rFonts w:ascii="Arial" w:eastAsia="Arial" w:hAnsi="Arial" w:cs="Arial"/>
                <w:sz w:val="20"/>
                <w:szCs w:val="20"/>
              </w:rPr>
            </w:pPr>
            <m:oMath>
              <m:sSubSup>
                <m:sSubSupPr>
                  <m:ctrlPr>
                    <w:rPr>
                      <w:rFonts w:ascii="Cambria Math" w:eastAsia="Cambria Math" w:hAnsi="Arial" w:cs="Arial"/>
                      <w:i/>
                      <w:sz w:val="20"/>
                      <w:szCs w:val="20"/>
                    </w:rPr>
                  </m:ctrlPr>
                </m:sSubSupPr>
                <m:e>
                  <m:r>
                    <w:rPr>
                      <w:rFonts w:ascii="Cambria Math" w:eastAsia="Cambria Math" w:hAnsi="Cambria Math" w:cs="Arial"/>
                      <w:sz w:val="20"/>
                      <w:szCs w:val="20"/>
                    </w:rPr>
                    <m:t>e</m:t>
                  </m:r>
                </m:e>
                <m:sub>
                  <m:r>
                    <w:rPr>
                      <w:rFonts w:ascii="Cambria Math" w:eastAsia="Cambria Math" w:hAnsi="Cambria Math" w:cs="Arial"/>
                      <w:sz w:val="20"/>
                      <w:szCs w:val="20"/>
                    </w:rPr>
                    <m:t>ind</m:t>
                  </m:r>
                </m:sub>
                <m:sup>
                  <m:d>
                    <m:dPr>
                      <m:ctrlPr>
                        <w:rPr>
                          <w:rFonts w:ascii="Cambria Math" w:eastAsia="Cambria Math" w:hAnsi="Arial" w:cs="Arial"/>
                          <w:i/>
                          <w:sz w:val="20"/>
                          <w:szCs w:val="20"/>
                        </w:rPr>
                      </m:ctrlPr>
                    </m:dPr>
                    <m:e>
                      <m:r>
                        <w:rPr>
                          <w:rFonts w:ascii="Cambria Math" w:eastAsia="Cambria Math" w:hAnsi="Cambria Math" w:cs="Arial"/>
                          <w:sz w:val="20"/>
                          <w:szCs w:val="20"/>
                        </w:rPr>
                        <m:t>w</m:t>
                      </m:r>
                    </m:e>
                  </m:d>
                </m:sup>
              </m:sSubSup>
              <m:d>
                <m:dPr>
                  <m:ctrlPr>
                    <w:rPr>
                      <w:rFonts w:ascii="Cambria Math" w:eastAsia="Cambria Math" w:hAnsi="Arial" w:cs="Arial"/>
                      <w:i/>
                      <w:sz w:val="20"/>
                      <w:szCs w:val="20"/>
                    </w:rPr>
                  </m:ctrlPr>
                </m:dPr>
                <m:e>
                  <m:r>
                    <w:rPr>
                      <w:rFonts w:ascii="Cambria Math" w:eastAsia="Cambria Math" w:hAnsi="Cambria Math" w:cs="Arial"/>
                      <w:sz w:val="20"/>
                      <w:szCs w:val="20"/>
                    </w:rPr>
                    <m:t>t</m:t>
                  </m:r>
                </m:e>
              </m:d>
              <m:r>
                <w:rPr>
                  <w:rFonts w:ascii="Cambria Math" w:eastAsia="Cambria Math" w:hAnsi="Arial" w:cs="Arial"/>
                  <w:sz w:val="20"/>
                  <w:szCs w:val="20"/>
                </w:rPr>
                <m:t>=</m:t>
              </m:r>
              <m:sSubSup>
                <m:sSubSupPr>
                  <m:ctrlPr>
                    <w:rPr>
                      <w:rFonts w:ascii="Cambria Math" w:eastAsia="Cambria Math" w:hAnsi="Arial" w:cs="Arial"/>
                      <w:i/>
                      <w:sz w:val="20"/>
                      <w:szCs w:val="20"/>
                    </w:rPr>
                  </m:ctrlPr>
                </m:sSubSupPr>
                <m:e>
                  <m:r>
                    <w:rPr>
                      <w:rFonts w:ascii="Cambria Math" w:eastAsia="Cambria Math" w:hAnsi="Cambria Math" w:cs="Arial"/>
                      <w:sz w:val="20"/>
                      <w:szCs w:val="20"/>
                    </w:rPr>
                    <m:t>e</m:t>
                  </m:r>
                </m:e>
                <m:sub>
                  <m:r>
                    <w:rPr>
                      <w:rFonts w:ascii="Cambria Math" w:eastAsia="Cambria Math" w:hAnsi="Cambria Math" w:cs="Arial"/>
                      <w:sz w:val="20"/>
                      <w:szCs w:val="20"/>
                    </w:rPr>
                    <m:t>ir</m:t>
                  </m:r>
                </m:sub>
                <m:sup>
                  <m:d>
                    <m:dPr>
                      <m:ctrlPr>
                        <w:rPr>
                          <w:rFonts w:ascii="Cambria Math" w:eastAsia="Cambria Math" w:hAnsi="Arial" w:cs="Arial"/>
                          <w:i/>
                          <w:sz w:val="20"/>
                          <w:szCs w:val="20"/>
                        </w:rPr>
                      </m:ctrlPr>
                    </m:dPr>
                    <m:e>
                      <m:r>
                        <w:rPr>
                          <w:rFonts w:ascii="Cambria Math" w:eastAsia="Cambria Math" w:hAnsi="Cambria Math" w:cs="Arial"/>
                          <w:sz w:val="20"/>
                          <w:szCs w:val="20"/>
                        </w:rPr>
                        <m:t>w</m:t>
                      </m:r>
                    </m:e>
                  </m:d>
                </m:sup>
              </m:sSubSup>
              <m:d>
                <m:dPr>
                  <m:ctrlPr>
                    <w:rPr>
                      <w:rFonts w:ascii="Cambria Math" w:eastAsia="Cambria Math" w:hAnsi="Arial" w:cs="Arial"/>
                      <w:i/>
                      <w:sz w:val="20"/>
                      <w:szCs w:val="20"/>
                    </w:rPr>
                  </m:ctrlPr>
                </m:dPr>
                <m:e>
                  <m:r>
                    <w:rPr>
                      <w:rFonts w:ascii="Cambria Math" w:eastAsia="Cambria Math" w:hAnsi="Cambria Math" w:cs="Arial"/>
                      <w:sz w:val="20"/>
                      <w:szCs w:val="20"/>
                    </w:rPr>
                    <m:t>t</m:t>
                  </m:r>
                </m:e>
              </m:d>
              <m:r>
                <m:rPr>
                  <m:sty m:val="p"/>
                </m:rPr>
                <w:rPr>
                  <w:rFonts w:ascii="Cambria Math" w:eastAsia="Arial" w:hAnsi="Arial" w:cs="Arial"/>
                  <w:sz w:val="20"/>
                  <w:szCs w:val="20"/>
                </w:rPr>
                <m:t>+</m:t>
              </m:r>
              <m:sSubSup>
                <m:sSubSupPr>
                  <m:ctrlPr>
                    <w:rPr>
                      <w:rFonts w:ascii="Cambria Math" w:eastAsia="Cambria Math" w:hAnsi="Arial" w:cs="Arial"/>
                      <w:i/>
                      <w:sz w:val="20"/>
                      <w:szCs w:val="20"/>
                    </w:rPr>
                  </m:ctrlPr>
                </m:sSubSupPr>
                <m:e>
                  <m:r>
                    <w:rPr>
                      <w:rFonts w:ascii="Cambria Math" w:eastAsia="Cambria Math" w:hAnsi="Cambria Math" w:cs="Arial"/>
                      <w:sz w:val="20"/>
                      <w:szCs w:val="20"/>
                    </w:rPr>
                    <m:t>e</m:t>
                  </m:r>
                </m:e>
                <m:sub>
                  <m:r>
                    <w:rPr>
                      <w:rFonts w:ascii="Cambria Math" w:eastAsia="Cambria Math" w:hAnsi="Cambria Math" w:cs="Arial"/>
                      <w:sz w:val="20"/>
                      <w:szCs w:val="20"/>
                    </w:rPr>
                    <m:t>it</m:t>
                  </m:r>
                </m:sub>
                <m:sup>
                  <m:d>
                    <m:dPr>
                      <m:ctrlPr>
                        <w:rPr>
                          <w:rFonts w:ascii="Cambria Math" w:eastAsia="Cambria Math" w:hAnsi="Arial" w:cs="Arial"/>
                          <w:i/>
                          <w:sz w:val="20"/>
                          <w:szCs w:val="20"/>
                        </w:rPr>
                      </m:ctrlPr>
                    </m:dPr>
                    <m:e>
                      <m:r>
                        <w:rPr>
                          <w:rFonts w:ascii="Cambria Math" w:eastAsia="Cambria Math" w:hAnsi="Cambria Math" w:cs="Arial"/>
                          <w:sz w:val="20"/>
                          <w:szCs w:val="20"/>
                        </w:rPr>
                        <m:t>w</m:t>
                      </m:r>
                    </m:e>
                  </m:d>
                </m:sup>
              </m:sSubSup>
              <m:r>
                <w:rPr>
                  <w:rFonts w:ascii="Cambria Math" w:eastAsia="Cambria Math" w:hAnsi="Arial" w:cs="Arial"/>
                  <w:sz w:val="20"/>
                  <w:szCs w:val="20"/>
                </w:rPr>
                <m:t>(</m:t>
              </m:r>
              <m:r>
                <w:rPr>
                  <w:rFonts w:ascii="Cambria Math" w:eastAsia="Cambria Math" w:hAnsi="Cambria Math" w:cs="Arial"/>
                  <w:sz w:val="20"/>
                  <w:szCs w:val="20"/>
                </w:rPr>
                <m:t>t</m:t>
              </m:r>
              <m:r>
                <w:rPr>
                  <w:rFonts w:ascii="Cambria Math" w:eastAsia="Cambria Math" w:hAnsi="Arial" w:cs="Arial"/>
                  <w:sz w:val="20"/>
                  <w:szCs w:val="20"/>
                </w:rPr>
                <m:t>)</m:t>
              </m:r>
            </m:oMath>
            <w:r w:rsidR="003D7AFE" w:rsidRPr="003D7AFE">
              <w:rPr>
                <w:rFonts w:ascii="Arial" w:eastAsia="Arial" w:hAnsi="Arial" w:cs="Arial"/>
                <w:sz w:val="20"/>
                <w:szCs w:val="20"/>
              </w:rPr>
              <w:t>,</w:t>
            </w:r>
          </w:p>
        </w:tc>
        <w:tc>
          <w:tcPr>
            <w:tcW w:w="882" w:type="dxa"/>
          </w:tcPr>
          <w:p w14:paraId="46B4A684" w14:textId="77777777" w:rsidR="003D7AFE" w:rsidRPr="003D7AFE" w:rsidRDefault="003D7AFE" w:rsidP="003D7AFE">
            <w:pPr>
              <w:spacing w:line="331" w:lineRule="auto"/>
              <w:rPr>
                <w:rFonts w:ascii="Arial" w:eastAsia="Arial" w:hAnsi="Arial" w:cs="Arial"/>
                <w:sz w:val="20"/>
                <w:szCs w:val="20"/>
              </w:rPr>
            </w:pPr>
            <w:r w:rsidRPr="003D7AFE">
              <w:rPr>
                <w:rFonts w:ascii="Arial" w:eastAsia="Arial" w:hAnsi="Arial" w:cs="Arial"/>
                <w:sz w:val="20"/>
                <w:szCs w:val="20"/>
              </w:rPr>
              <w:t>(2.23)</w:t>
            </w:r>
          </w:p>
        </w:tc>
      </w:tr>
    </w:tbl>
    <w:p w14:paraId="0CD3F374" w14:textId="77777777" w:rsidR="003D7AFE" w:rsidRPr="003D7AFE" w:rsidRDefault="003D7AFE" w:rsidP="003D7AFE">
      <w:pPr>
        <w:pBdr>
          <w:top w:val="none" w:sz="4" w:space="0" w:color="000000"/>
          <w:left w:val="none" w:sz="4" w:space="0" w:color="000000"/>
          <w:bottom w:val="none" w:sz="4" w:space="0" w:color="000000"/>
          <w:right w:val="none" w:sz="4" w:space="0" w:color="000000"/>
        </w:pBdr>
        <w:spacing w:line="331" w:lineRule="auto"/>
        <w:rPr>
          <w:rFonts w:ascii="Arial" w:eastAsia="Arial" w:hAnsi="Arial" w:cs="Arial"/>
          <w:color w:val="000000"/>
          <w:sz w:val="20"/>
          <w:szCs w:val="20"/>
        </w:rPr>
      </w:pPr>
      <w:r w:rsidRPr="003D7AFE">
        <w:rPr>
          <w:rFonts w:ascii="Arial" w:eastAsia="Arial" w:hAnsi="Arial" w:cs="Arial"/>
          <w:color w:val="000000"/>
          <w:sz w:val="20"/>
          <w:szCs w:val="20"/>
        </w:rPr>
        <w:t>gdzie:</w:t>
      </w:r>
    </w:p>
    <w:p w14:paraId="3A2F59C5" w14:textId="77777777" w:rsidR="003D7AFE" w:rsidRPr="003D7AFE" w:rsidRDefault="00BA5042" w:rsidP="003D7AFE">
      <w:pPr>
        <w:pBdr>
          <w:top w:val="none" w:sz="4" w:space="0" w:color="000000"/>
          <w:left w:val="none" w:sz="4" w:space="0" w:color="000000"/>
          <w:bottom w:val="none" w:sz="4" w:space="0" w:color="000000"/>
          <w:right w:val="none" w:sz="4" w:space="0" w:color="000000"/>
        </w:pBdr>
        <w:spacing w:line="331" w:lineRule="auto"/>
        <w:rPr>
          <w:rFonts w:ascii="Arial" w:eastAsia="Arial" w:hAnsi="Arial" w:cs="Arial"/>
          <w:sz w:val="20"/>
          <w:szCs w:val="20"/>
        </w:rPr>
      </w:pPr>
      <m:oMath>
        <m:sSubSup>
          <m:sSubSupPr>
            <m:ctrlPr>
              <w:rPr>
                <w:rFonts w:ascii="Cambria Math" w:eastAsia="Cambria Math" w:hAnsi="Arial" w:cs="Arial"/>
                <w:i/>
                <w:sz w:val="20"/>
                <w:szCs w:val="20"/>
              </w:rPr>
            </m:ctrlPr>
          </m:sSubSupPr>
          <m:e>
            <m:r>
              <w:rPr>
                <w:rFonts w:ascii="Cambria Math" w:eastAsia="Cambria Math" w:hAnsi="Cambria Math" w:cs="Arial"/>
                <w:sz w:val="20"/>
                <w:szCs w:val="20"/>
              </w:rPr>
              <m:t>e</m:t>
            </m:r>
          </m:e>
          <m:sub>
            <m:r>
              <w:rPr>
                <w:rFonts w:ascii="Cambria Math" w:eastAsia="Cambria Math" w:hAnsi="Cambria Math" w:cs="Arial"/>
                <w:sz w:val="20"/>
                <w:szCs w:val="20"/>
              </w:rPr>
              <m:t>it</m:t>
            </m:r>
          </m:sub>
          <m:sup>
            <m:d>
              <m:dPr>
                <m:ctrlPr>
                  <w:rPr>
                    <w:rFonts w:ascii="Cambria Math" w:eastAsia="Cambria Math" w:hAnsi="Arial" w:cs="Arial"/>
                    <w:i/>
                    <w:sz w:val="20"/>
                    <w:szCs w:val="20"/>
                  </w:rPr>
                </m:ctrlPr>
              </m:dPr>
              <m:e>
                <m:r>
                  <w:rPr>
                    <w:rFonts w:ascii="Cambria Math" w:eastAsia="Cambria Math" w:hAnsi="Cambria Math" w:cs="Arial"/>
                    <w:sz w:val="20"/>
                    <w:szCs w:val="20"/>
                  </w:rPr>
                  <m:t>w</m:t>
                </m:r>
              </m:e>
            </m:d>
          </m:sup>
        </m:sSubSup>
        <m:d>
          <m:dPr>
            <m:ctrlPr>
              <w:rPr>
                <w:rFonts w:ascii="Cambria Math" w:eastAsia="Cambria Math" w:hAnsi="Arial" w:cs="Arial"/>
                <w:i/>
                <w:sz w:val="20"/>
                <w:szCs w:val="20"/>
              </w:rPr>
            </m:ctrlPr>
          </m:dPr>
          <m:e>
            <m:r>
              <w:rPr>
                <w:rFonts w:ascii="Cambria Math" w:eastAsia="Cambria Math" w:hAnsi="Cambria Math" w:cs="Arial"/>
                <w:sz w:val="20"/>
                <w:szCs w:val="20"/>
              </w:rPr>
              <m:t>t</m:t>
            </m:r>
          </m:e>
        </m:d>
      </m:oMath>
      <w:r w:rsidR="003D7AFE" w:rsidRPr="003D7AFE">
        <w:rPr>
          <w:rFonts w:ascii="Arial" w:eastAsia="Arial" w:hAnsi="Arial" w:cs="Arial"/>
          <w:sz w:val="20"/>
          <w:szCs w:val="20"/>
        </w:rPr>
        <w:t xml:space="preserve"> - </w:t>
      </w:r>
      <w:r w:rsidR="003D7AFE" w:rsidRPr="003D7AFE">
        <w:rPr>
          <w:rFonts w:ascii="Arial" w:hAnsi="Arial" w:cs="Arial"/>
          <w:sz w:val="20"/>
          <w:szCs w:val="20"/>
        </w:rPr>
        <w:t xml:space="preserve">siła elektromotoryczna indukowana transformacji uzwojenia wzbudzenia </w:t>
      </w:r>
      <m:oMath>
        <m:d>
          <m:dPr>
            <m:begChr m:val="["/>
            <m:endChr m:val="]"/>
            <m:ctrlPr>
              <w:rPr>
                <w:rFonts w:ascii="Cambria Math" w:eastAsia="Cambria Math" w:hAnsi="Arial" w:cs="Arial"/>
                <w:i/>
                <w:sz w:val="20"/>
                <w:szCs w:val="20"/>
              </w:rPr>
            </m:ctrlPr>
          </m:dPr>
          <m:e>
            <m:r>
              <w:rPr>
                <w:rFonts w:ascii="Cambria Math" w:eastAsia="Cambria Math" w:hAnsi="Cambria Math" w:cs="Arial"/>
                <w:sz w:val="20"/>
                <w:szCs w:val="20"/>
              </w:rPr>
              <m:t>V</m:t>
            </m:r>
          </m:e>
        </m:d>
      </m:oMath>
      <w:r w:rsidR="003D7AFE" w:rsidRPr="003D7AFE">
        <w:rPr>
          <w:rFonts w:ascii="Arial" w:hAnsi="Arial" w:cs="Arial"/>
          <w:sz w:val="20"/>
          <w:szCs w:val="20"/>
        </w:rPr>
        <w:t>,</w:t>
      </w:r>
    </w:p>
    <w:p w14:paraId="4593AFFC" w14:textId="77777777" w:rsidR="003D7AFE" w:rsidRPr="003D7AFE" w:rsidRDefault="00BA5042" w:rsidP="003D7AFE">
      <w:pPr>
        <w:pBdr>
          <w:top w:val="none" w:sz="4" w:space="0" w:color="000000"/>
          <w:left w:val="none" w:sz="4" w:space="0" w:color="000000"/>
          <w:bottom w:val="none" w:sz="4" w:space="0" w:color="000000"/>
          <w:right w:val="none" w:sz="4" w:space="0" w:color="000000"/>
        </w:pBdr>
        <w:spacing w:line="331" w:lineRule="auto"/>
        <w:rPr>
          <w:rFonts w:ascii="Arial" w:eastAsia="Arial" w:hAnsi="Arial" w:cs="Arial"/>
          <w:sz w:val="20"/>
          <w:szCs w:val="20"/>
        </w:rPr>
      </w:pPr>
      <m:oMath>
        <m:sSubSup>
          <m:sSubSupPr>
            <m:ctrlPr>
              <w:rPr>
                <w:rFonts w:ascii="Cambria Math" w:eastAsia="Cambria Math" w:hAnsi="Arial" w:cs="Arial"/>
                <w:i/>
                <w:sz w:val="20"/>
                <w:szCs w:val="20"/>
              </w:rPr>
            </m:ctrlPr>
          </m:sSubSupPr>
          <m:e>
            <m:r>
              <w:rPr>
                <w:rFonts w:ascii="Cambria Math" w:eastAsia="Cambria Math" w:hAnsi="Cambria Math" w:cs="Arial"/>
                <w:sz w:val="20"/>
                <w:szCs w:val="20"/>
              </w:rPr>
              <m:t>e</m:t>
            </m:r>
          </m:e>
          <m:sub>
            <m:r>
              <w:rPr>
                <w:rFonts w:ascii="Cambria Math" w:eastAsia="Cambria Math" w:hAnsi="Cambria Math" w:cs="Arial"/>
                <w:sz w:val="20"/>
                <w:szCs w:val="20"/>
              </w:rPr>
              <m:t>ir</m:t>
            </m:r>
          </m:sub>
          <m:sup>
            <m:d>
              <m:dPr>
                <m:ctrlPr>
                  <w:rPr>
                    <w:rFonts w:ascii="Cambria Math" w:eastAsia="Cambria Math" w:hAnsi="Arial" w:cs="Arial"/>
                    <w:i/>
                    <w:sz w:val="20"/>
                    <w:szCs w:val="20"/>
                  </w:rPr>
                </m:ctrlPr>
              </m:dPr>
              <m:e>
                <m:r>
                  <w:rPr>
                    <w:rFonts w:ascii="Cambria Math" w:eastAsia="Cambria Math" w:hAnsi="Cambria Math" w:cs="Arial"/>
                    <w:sz w:val="20"/>
                    <w:szCs w:val="20"/>
                  </w:rPr>
                  <m:t>w</m:t>
                </m:r>
              </m:e>
            </m:d>
          </m:sup>
        </m:sSubSup>
        <m:r>
          <w:rPr>
            <w:rFonts w:ascii="Cambria Math" w:eastAsia="Cambria Math" w:hAnsi="Arial" w:cs="Arial"/>
            <w:sz w:val="20"/>
            <w:szCs w:val="20"/>
          </w:rPr>
          <m:t>(</m:t>
        </m:r>
        <m:r>
          <w:rPr>
            <w:rFonts w:ascii="Cambria Math" w:eastAsia="Cambria Math" w:hAnsi="Cambria Math" w:cs="Arial"/>
            <w:sz w:val="20"/>
            <w:szCs w:val="20"/>
          </w:rPr>
          <m:t>t</m:t>
        </m:r>
        <m:r>
          <w:rPr>
            <w:rFonts w:ascii="Cambria Math" w:eastAsia="Cambria Math" w:hAnsi="Arial" w:cs="Arial"/>
            <w:sz w:val="20"/>
            <w:szCs w:val="20"/>
          </w:rPr>
          <m:t>)</m:t>
        </m:r>
      </m:oMath>
      <w:r w:rsidR="003D7AFE" w:rsidRPr="003D7AFE">
        <w:rPr>
          <w:rFonts w:ascii="Arial" w:eastAsia="Arial" w:hAnsi="Arial" w:cs="Arial"/>
          <w:sz w:val="20"/>
          <w:szCs w:val="20"/>
        </w:rPr>
        <w:t xml:space="preserve"> – </w:t>
      </w:r>
      <w:r w:rsidR="003D7AFE" w:rsidRPr="003D7AFE">
        <w:rPr>
          <w:rFonts w:ascii="Arial" w:hAnsi="Arial" w:cs="Arial"/>
          <w:sz w:val="20"/>
          <w:szCs w:val="20"/>
        </w:rPr>
        <w:t xml:space="preserve">siła elektromotoryczna indukowana rotacji uzwojenia wzbudzenia </w:t>
      </w:r>
      <m:oMath>
        <m:d>
          <m:dPr>
            <m:begChr m:val="["/>
            <m:endChr m:val="]"/>
            <m:ctrlPr>
              <w:rPr>
                <w:rFonts w:ascii="Cambria Math" w:eastAsia="Cambria Math" w:hAnsi="Arial" w:cs="Arial"/>
                <w:i/>
                <w:sz w:val="20"/>
                <w:szCs w:val="20"/>
              </w:rPr>
            </m:ctrlPr>
          </m:dPr>
          <m:e>
            <m:r>
              <w:rPr>
                <w:rFonts w:ascii="Cambria Math" w:eastAsia="Cambria Math" w:hAnsi="Cambria Math" w:cs="Arial"/>
                <w:sz w:val="20"/>
                <w:szCs w:val="20"/>
              </w:rPr>
              <m:t>V</m:t>
            </m:r>
          </m:e>
        </m:d>
      </m:oMath>
      <w:r w:rsidR="003D7AFE" w:rsidRPr="003D7AFE">
        <w:rPr>
          <w:rFonts w:ascii="Arial" w:hAnsi="Arial" w:cs="Arial"/>
          <w:sz w:val="20"/>
          <w:szCs w:val="20"/>
        </w:rPr>
        <w:t>.</w:t>
      </w:r>
    </w:p>
    <w:p w14:paraId="4DD33315" w14:textId="77777777" w:rsidR="003D7AFE" w:rsidRPr="003D7AFE" w:rsidRDefault="003D7AFE" w:rsidP="00C158E5">
      <w:pPr>
        <w:pBdr>
          <w:top w:val="none" w:sz="4" w:space="0" w:color="000000"/>
          <w:left w:val="none" w:sz="4" w:space="0" w:color="000000"/>
          <w:bottom w:val="none" w:sz="4" w:space="0" w:color="000000"/>
          <w:right w:val="none" w:sz="4" w:space="0" w:color="000000"/>
        </w:pBdr>
        <w:spacing w:line="331" w:lineRule="auto"/>
        <w:jc w:val="both"/>
        <w:rPr>
          <w:rFonts w:ascii="Arial" w:eastAsia="Arial" w:hAnsi="Arial" w:cs="Arial"/>
          <w:color w:val="000000"/>
          <w:sz w:val="20"/>
          <w:szCs w:val="20"/>
        </w:rPr>
        <w:pPrChange w:id="123" w:author="RP" w:date="2025-01-31T11:24:00Z">
          <w:pPr>
            <w:pBdr>
              <w:top w:val="none" w:sz="4" w:space="0" w:color="000000"/>
              <w:left w:val="none" w:sz="4" w:space="0" w:color="000000"/>
              <w:bottom w:val="none" w:sz="4" w:space="0" w:color="000000"/>
              <w:right w:val="none" w:sz="4" w:space="0" w:color="000000"/>
            </w:pBdr>
            <w:spacing w:line="331" w:lineRule="auto"/>
          </w:pPr>
        </w:pPrChange>
      </w:pPr>
      <w:r w:rsidRPr="003D7AFE">
        <w:rPr>
          <w:rFonts w:ascii="Arial" w:eastAsia="Arial" w:hAnsi="Arial" w:cs="Arial"/>
          <w:color w:val="000000"/>
          <w:sz w:val="20"/>
          <w:szCs w:val="20"/>
        </w:rPr>
        <w:t>Założenia: dla badanego silnika składowa wynikająca z ruchów zwojów uzwojenia wzbudzenia względem jakiegoś zewnętrznego strumienia magnetycznego jest równa zero.</w:t>
      </w:r>
    </w:p>
    <w:p w14:paraId="3A5B92FB" w14:textId="77777777" w:rsidR="003D7AFE" w:rsidRPr="003D7AFE" w:rsidRDefault="003D7AFE" w:rsidP="00C158E5">
      <w:pPr>
        <w:pBdr>
          <w:top w:val="none" w:sz="4" w:space="0" w:color="000000"/>
          <w:left w:val="none" w:sz="4" w:space="0" w:color="000000"/>
          <w:bottom w:val="none" w:sz="4" w:space="0" w:color="000000"/>
          <w:right w:val="none" w:sz="4" w:space="0" w:color="000000"/>
        </w:pBdr>
        <w:spacing w:line="331" w:lineRule="auto"/>
        <w:jc w:val="both"/>
        <w:rPr>
          <w:rFonts w:ascii="Arial" w:eastAsia="Arial" w:hAnsi="Arial" w:cs="Arial"/>
          <w:color w:val="000000"/>
          <w:sz w:val="20"/>
          <w:szCs w:val="20"/>
        </w:rPr>
        <w:pPrChange w:id="124" w:author="RP" w:date="2025-01-31T11:24:00Z">
          <w:pPr>
            <w:pBdr>
              <w:top w:val="none" w:sz="4" w:space="0" w:color="000000"/>
              <w:left w:val="none" w:sz="4" w:space="0" w:color="000000"/>
              <w:bottom w:val="none" w:sz="4" w:space="0" w:color="000000"/>
              <w:right w:val="none" w:sz="4" w:space="0" w:color="000000"/>
            </w:pBdr>
            <w:spacing w:line="331" w:lineRule="auto"/>
          </w:pPr>
        </w:pPrChange>
      </w:pPr>
      <w:r w:rsidRPr="003D7AFE">
        <w:rPr>
          <w:rFonts w:ascii="Arial" w:eastAsia="Arial" w:hAnsi="Arial" w:cs="Arial"/>
          <w:color w:val="000000"/>
          <w:sz w:val="20"/>
          <w:szCs w:val="20"/>
        </w:rPr>
        <w:t xml:space="preserve">Składowa wynikająca z ruchów zwojów uzwojenia wzbudzenia względem jakiegoś zewnętrznego strumienia </w:t>
      </w:r>
      <w:r w:rsidRPr="006A0D53">
        <w:rPr>
          <w:rFonts w:ascii="Arial" w:eastAsia="Arial" w:hAnsi="Arial" w:cs="Arial"/>
          <w:sz w:val="20"/>
          <w:szCs w:val="20"/>
        </w:rPr>
        <w:t>magnetycznego</w:t>
      </w:r>
      <w:r w:rsidR="00510CE5" w:rsidRPr="006A0D53">
        <w:rPr>
          <w:rFonts w:ascii="Arial" w:eastAsia="Arial" w:hAnsi="Arial" w:cs="Arial"/>
          <w:sz w:val="20"/>
          <w:szCs w:val="20"/>
        </w:rPr>
        <w:t xml:space="preserve"> [</w:t>
      </w:r>
      <w:r w:rsidR="006A0D53" w:rsidRPr="006A0D53">
        <w:rPr>
          <w:rFonts w:ascii="Arial" w:eastAsia="Arial" w:hAnsi="Arial" w:cs="Arial"/>
          <w:sz w:val="20"/>
          <w:szCs w:val="20"/>
        </w:rPr>
        <w:t>4</w:t>
      </w:r>
      <w:r w:rsidR="00510CE5" w:rsidRPr="006A0D53">
        <w:rPr>
          <w:rFonts w:ascii="Arial" w:eastAsia="Arial" w:hAnsi="Arial" w:cs="Arial"/>
          <w:sz w:val="20"/>
          <w:szCs w:val="20"/>
        </w:rPr>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5"/>
        <w:gridCol w:w="1007"/>
      </w:tblGrid>
      <w:tr w:rsidR="003D7AFE" w:rsidRPr="003D7AFE" w14:paraId="16B4EDCF" w14:textId="77777777" w:rsidTr="009B6D1C">
        <w:tc>
          <w:tcPr>
            <w:tcW w:w="8472" w:type="dxa"/>
          </w:tcPr>
          <w:p w14:paraId="662285AB" w14:textId="77777777" w:rsidR="003D7AFE" w:rsidRPr="003D7AFE" w:rsidRDefault="00BA5042" w:rsidP="003D7AFE">
            <w:pPr>
              <w:spacing w:line="331" w:lineRule="auto"/>
              <w:jc w:val="center"/>
              <w:rPr>
                <w:rFonts w:ascii="Arial" w:eastAsia="Arial" w:hAnsi="Arial" w:cs="Arial"/>
                <w:color w:val="000000"/>
                <w:sz w:val="20"/>
                <w:szCs w:val="20"/>
              </w:rPr>
            </w:pPr>
            <m:oMath>
              <m:sSubSup>
                <m:sSubSupPr>
                  <m:ctrlPr>
                    <w:rPr>
                      <w:rFonts w:ascii="Cambria Math" w:eastAsia="Cambria Math" w:hAnsi="Arial" w:cs="Arial"/>
                      <w:i/>
                      <w:sz w:val="20"/>
                      <w:szCs w:val="20"/>
                    </w:rPr>
                  </m:ctrlPr>
                </m:sSubSupPr>
                <m:e>
                  <m:r>
                    <w:rPr>
                      <w:rFonts w:ascii="Cambria Math" w:eastAsia="Cambria Math" w:hAnsi="Cambria Math" w:cs="Arial"/>
                      <w:sz w:val="20"/>
                      <w:szCs w:val="20"/>
                    </w:rPr>
                    <m:t>e</m:t>
                  </m:r>
                </m:e>
                <m:sub>
                  <m:r>
                    <w:rPr>
                      <w:rFonts w:ascii="Cambria Math" w:eastAsia="Cambria Math" w:hAnsi="Cambria Math" w:cs="Arial"/>
                      <w:sz w:val="20"/>
                      <w:szCs w:val="20"/>
                    </w:rPr>
                    <m:t>ir</m:t>
                  </m:r>
                </m:sub>
                <m:sup>
                  <m:d>
                    <m:dPr>
                      <m:ctrlPr>
                        <w:rPr>
                          <w:rFonts w:ascii="Cambria Math" w:eastAsia="Cambria Math" w:hAnsi="Arial" w:cs="Arial"/>
                          <w:i/>
                          <w:sz w:val="20"/>
                          <w:szCs w:val="20"/>
                        </w:rPr>
                      </m:ctrlPr>
                    </m:dPr>
                    <m:e>
                      <m:r>
                        <w:rPr>
                          <w:rFonts w:ascii="Cambria Math" w:eastAsia="Cambria Math" w:hAnsi="Cambria Math" w:cs="Arial"/>
                          <w:sz w:val="20"/>
                          <w:szCs w:val="20"/>
                        </w:rPr>
                        <m:t>w</m:t>
                      </m:r>
                    </m:e>
                  </m:d>
                </m:sup>
              </m:sSubSup>
              <m:d>
                <m:dPr>
                  <m:ctrlPr>
                    <w:rPr>
                      <w:rFonts w:ascii="Cambria Math" w:eastAsia="Cambria Math" w:hAnsi="Arial" w:cs="Arial"/>
                      <w:i/>
                      <w:sz w:val="20"/>
                      <w:szCs w:val="20"/>
                    </w:rPr>
                  </m:ctrlPr>
                </m:dPr>
                <m:e>
                  <m:r>
                    <w:rPr>
                      <w:rFonts w:ascii="Cambria Math" w:eastAsia="Cambria Math" w:hAnsi="Cambria Math" w:cs="Arial"/>
                      <w:sz w:val="20"/>
                      <w:szCs w:val="20"/>
                    </w:rPr>
                    <m:t>t</m:t>
                  </m:r>
                </m:e>
              </m:d>
              <m:r>
                <w:rPr>
                  <w:rFonts w:ascii="Cambria Math" w:eastAsia="Cambria Math" w:hAnsi="Arial" w:cs="Arial"/>
                  <w:sz w:val="20"/>
                  <w:szCs w:val="20"/>
                </w:rPr>
                <m:t>=0</m:t>
              </m:r>
            </m:oMath>
            <w:r w:rsidR="003D7AFE" w:rsidRPr="003D7AFE">
              <w:rPr>
                <w:rFonts w:ascii="Arial" w:eastAsia="Arial" w:hAnsi="Arial" w:cs="Arial"/>
                <w:sz w:val="20"/>
                <w:szCs w:val="20"/>
              </w:rPr>
              <w:t>,</w:t>
            </w:r>
          </w:p>
        </w:tc>
        <w:tc>
          <w:tcPr>
            <w:tcW w:w="1023" w:type="dxa"/>
          </w:tcPr>
          <w:p w14:paraId="556ECCD5" w14:textId="77777777" w:rsidR="003D7AFE" w:rsidRPr="003D7AFE" w:rsidRDefault="003D7AFE" w:rsidP="003D7AFE">
            <w:pPr>
              <w:spacing w:line="331" w:lineRule="auto"/>
              <w:jc w:val="center"/>
              <w:rPr>
                <w:rFonts w:ascii="Arial" w:eastAsia="Arial" w:hAnsi="Arial" w:cs="Arial"/>
                <w:sz w:val="20"/>
                <w:szCs w:val="20"/>
              </w:rPr>
            </w:pPr>
            <w:r w:rsidRPr="003D7AFE">
              <w:rPr>
                <w:rFonts w:ascii="Arial" w:eastAsia="Arial" w:hAnsi="Arial" w:cs="Arial"/>
                <w:sz w:val="20"/>
                <w:szCs w:val="20"/>
              </w:rPr>
              <w:t>(2.24)</w:t>
            </w:r>
          </w:p>
        </w:tc>
      </w:tr>
    </w:tbl>
    <w:p w14:paraId="3613DD4A" w14:textId="77777777" w:rsidR="003D7AFE" w:rsidRPr="003D7AFE" w:rsidRDefault="003D7AFE" w:rsidP="00C158E5">
      <w:pPr>
        <w:pBdr>
          <w:top w:val="none" w:sz="4" w:space="0" w:color="000000"/>
          <w:left w:val="none" w:sz="4" w:space="0" w:color="000000"/>
          <w:bottom w:val="none" w:sz="4" w:space="0" w:color="000000"/>
          <w:right w:val="none" w:sz="4" w:space="0" w:color="000000"/>
        </w:pBdr>
        <w:spacing w:line="331" w:lineRule="auto"/>
        <w:jc w:val="both"/>
        <w:rPr>
          <w:rFonts w:ascii="Arial" w:hAnsi="Arial" w:cs="Arial"/>
          <w:sz w:val="20"/>
          <w:szCs w:val="20"/>
        </w:rPr>
        <w:pPrChange w:id="125" w:author="RP" w:date="2025-01-31T11:24:00Z">
          <w:pPr>
            <w:pBdr>
              <w:top w:val="none" w:sz="4" w:space="0" w:color="000000"/>
              <w:left w:val="none" w:sz="4" w:space="0" w:color="000000"/>
              <w:bottom w:val="none" w:sz="4" w:space="0" w:color="000000"/>
              <w:right w:val="none" w:sz="4" w:space="0" w:color="000000"/>
            </w:pBdr>
            <w:spacing w:line="331" w:lineRule="auto"/>
          </w:pPr>
        </w:pPrChange>
      </w:pPr>
      <w:r w:rsidRPr="003D7AFE">
        <w:rPr>
          <w:rFonts w:ascii="Arial" w:eastAsia="Arial" w:hAnsi="Arial" w:cs="Arial"/>
          <w:color w:val="000000"/>
          <w:sz w:val="20"/>
          <w:szCs w:val="20"/>
        </w:rPr>
        <w:t xml:space="preserve">Ponadto dla uzwojenia wzbudzenia trzeba przyjąć założenie, że </w:t>
      </w:r>
      <w:r w:rsidRPr="003D7AFE">
        <w:rPr>
          <w:rFonts w:ascii="Arial" w:hAnsi="Arial" w:cs="Arial"/>
          <w:sz w:val="20"/>
          <w:szCs w:val="20"/>
        </w:rPr>
        <w:t>z uzwojeniem wzbudzenia sprzężone są jedynie linie strumienia magnetycznego wytwarzanego przez to uzwojenie.</w:t>
      </w:r>
    </w:p>
    <w:p w14:paraId="331D377A" w14:textId="77777777" w:rsidR="003D7AFE" w:rsidRPr="003D7AFE" w:rsidRDefault="003D7AFE" w:rsidP="00C158E5">
      <w:pPr>
        <w:pBdr>
          <w:top w:val="none" w:sz="4" w:space="0" w:color="000000"/>
          <w:left w:val="none" w:sz="4" w:space="0" w:color="000000"/>
          <w:bottom w:val="none" w:sz="4" w:space="0" w:color="000000"/>
          <w:right w:val="none" w:sz="4" w:space="0" w:color="000000"/>
        </w:pBdr>
        <w:spacing w:line="331" w:lineRule="auto"/>
        <w:jc w:val="both"/>
        <w:rPr>
          <w:rFonts w:ascii="Arial" w:eastAsia="Arial" w:hAnsi="Arial" w:cs="Arial"/>
          <w:color w:val="000000"/>
          <w:sz w:val="20"/>
          <w:szCs w:val="20"/>
        </w:rPr>
        <w:pPrChange w:id="126" w:author="RP" w:date="2025-01-31T11:24:00Z">
          <w:pPr>
            <w:pBdr>
              <w:top w:val="none" w:sz="4" w:space="0" w:color="000000"/>
              <w:left w:val="none" w:sz="4" w:space="0" w:color="000000"/>
              <w:bottom w:val="none" w:sz="4" w:space="0" w:color="000000"/>
              <w:right w:val="none" w:sz="4" w:space="0" w:color="000000"/>
            </w:pBdr>
            <w:spacing w:line="331" w:lineRule="auto"/>
          </w:pPr>
        </w:pPrChange>
      </w:pPr>
      <w:r w:rsidRPr="003D7AFE">
        <w:rPr>
          <w:rFonts w:ascii="Arial" w:hAnsi="Arial" w:cs="Arial"/>
          <w:sz w:val="20"/>
          <w:szCs w:val="20"/>
        </w:rPr>
        <w:t xml:space="preserve">Siła elektromotoryczna indukowana transformacji uzwojenia wzbudzenia wyrażona jest </w:t>
      </w:r>
      <w:r w:rsidRPr="006A0D53">
        <w:rPr>
          <w:rFonts w:ascii="Arial" w:hAnsi="Arial" w:cs="Arial"/>
          <w:sz w:val="20"/>
          <w:szCs w:val="20"/>
        </w:rPr>
        <w:t>wzorem</w:t>
      </w:r>
      <w:r w:rsidR="00510CE5" w:rsidRPr="006A0D53">
        <w:rPr>
          <w:rFonts w:ascii="Arial" w:hAnsi="Arial" w:cs="Arial"/>
          <w:sz w:val="20"/>
          <w:szCs w:val="20"/>
        </w:rPr>
        <w:t xml:space="preserve"> </w:t>
      </w:r>
      <w:r w:rsidR="00510CE5" w:rsidRPr="006A0D53">
        <w:rPr>
          <w:rFonts w:ascii="Arial" w:eastAsia="Arial" w:hAnsi="Arial" w:cs="Arial"/>
          <w:sz w:val="20"/>
          <w:szCs w:val="20"/>
        </w:rPr>
        <w:t>[</w:t>
      </w:r>
      <w:r w:rsidR="006A0D53" w:rsidRPr="006A0D53">
        <w:rPr>
          <w:rFonts w:ascii="Arial" w:eastAsia="Arial" w:hAnsi="Arial" w:cs="Arial"/>
          <w:sz w:val="20"/>
          <w:szCs w:val="20"/>
        </w:rPr>
        <w:t>3</w:t>
      </w:r>
      <w:r w:rsidR="00510CE5" w:rsidRPr="006A0D53">
        <w:rPr>
          <w:rFonts w:ascii="Arial" w:eastAsia="Arial" w:hAnsi="Arial" w:cs="Arial"/>
          <w:sz w:val="20"/>
          <w:szCs w:val="20"/>
        </w:rPr>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8"/>
        <w:gridCol w:w="874"/>
      </w:tblGrid>
      <w:tr w:rsidR="003D7AFE" w:rsidRPr="003D7AFE" w14:paraId="07617E23" w14:textId="77777777" w:rsidTr="009B6D1C">
        <w:tc>
          <w:tcPr>
            <w:tcW w:w="8613" w:type="dxa"/>
          </w:tcPr>
          <w:p w14:paraId="02E603C3" w14:textId="77777777" w:rsidR="003D7AFE" w:rsidRPr="003D7AFE" w:rsidRDefault="00BA5042" w:rsidP="003D7AFE">
            <w:pPr>
              <w:spacing w:line="331" w:lineRule="auto"/>
              <w:rPr>
                <w:rFonts w:ascii="Arial" w:hAnsi="Arial" w:cs="Arial"/>
                <w:sz w:val="20"/>
                <w:szCs w:val="20"/>
              </w:rPr>
            </w:pPr>
            <m:oMathPara>
              <m:oMath>
                <m:sSubSup>
                  <m:sSubSupPr>
                    <m:ctrlPr>
                      <w:rPr>
                        <w:rFonts w:ascii="Cambria Math" w:eastAsia="Cambria Math" w:hAnsi="Arial" w:cs="Arial"/>
                        <w:i/>
                        <w:sz w:val="20"/>
                        <w:szCs w:val="20"/>
                      </w:rPr>
                    </m:ctrlPr>
                  </m:sSubSupPr>
                  <m:e>
                    <m:r>
                      <w:rPr>
                        <w:rFonts w:ascii="Cambria Math" w:eastAsia="Cambria Math" w:hAnsi="Cambria Math" w:cs="Arial"/>
                        <w:sz w:val="20"/>
                        <w:szCs w:val="20"/>
                      </w:rPr>
                      <m:t>e</m:t>
                    </m:r>
                  </m:e>
                  <m:sub>
                    <m:r>
                      <w:rPr>
                        <w:rFonts w:ascii="Cambria Math" w:eastAsia="Cambria Math" w:hAnsi="Cambria Math" w:cs="Arial"/>
                        <w:sz w:val="20"/>
                        <w:szCs w:val="20"/>
                      </w:rPr>
                      <m:t>it</m:t>
                    </m:r>
                  </m:sub>
                  <m:sup>
                    <m:d>
                      <m:dPr>
                        <m:ctrlPr>
                          <w:rPr>
                            <w:rFonts w:ascii="Cambria Math" w:eastAsia="Cambria Math" w:hAnsi="Arial" w:cs="Arial"/>
                            <w:i/>
                            <w:sz w:val="20"/>
                            <w:szCs w:val="20"/>
                          </w:rPr>
                        </m:ctrlPr>
                      </m:dPr>
                      <m:e>
                        <m:r>
                          <w:rPr>
                            <w:rFonts w:ascii="Cambria Math" w:eastAsia="Cambria Math" w:hAnsi="Cambria Math" w:cs="Arial"/>
                            <w:sz w:val="20"/>
                            <w:szCs w:val="20"/>
                          </w:rPr>
                          <m:t>w</m:t>
                        </m:r>
                      </m:e>
                    </m:d>
                  </m:sup>
                </m:sSubSup>
                <m:d>
                  <m:dPr>
                    <m:ctrlPr>
                      <w:rPr>
                        <w:rFonts w:ascii="Cambria Math" w:eastAsia="Cambria Math" w:hAnsi="Arial" w:cs="Arial"/>
                        <w:i/>
                        <w:sz w:val="20"/>
                        <w:szCs w:val="20"/>
                      </w:rPr>
                    </m:ctrlPr>
                  </m:dPr>
                  <m:e>
                    <m:r>
                      <w:rPr>
                        <w:rFonts w:ascii="Cambria Math" w:eastAsia="Cambria Math" w:hAnsi="Cambria Math" w:cs="Arial"/>
                        <w:sz w:val="20"/>
                        <w:szCs w:val="20"/>
                      </w:rPr>
                      <m:t>t</m:t>
                    </m:r>
                  </m:e>
                </m:d>
                <m:r>
                  <w:rPr>
                    <w:rFonts w:ascii="Cambria Math" w:eastAsia="Cambria Math" w:hAnsi="Arial" w:cs="Arial"/>
                    <w:sz w:val="20"/>
                    <w:szCs w:val="20"/>
                  </w:rPr>
                  <m:t>=</m:t>
                </m:r>
                <m:f>
                  <m:fPr>
                    <m:ctrlPr>
                      <w:rPr>
                        <w:rFonts w:ascii="Cambria Math" w:eastAsia="Cambria Math" w:hAnsi="Arial" w:cs="Arial"/>
                        <w:i/>
                        <w:sz w:val="20"/>
                        <w:szCs w:val="20"/>
                      </w:rPr>
                    </m:ctrlPr>
                  </m:fPr>
                  <m:num>
                    <m:r>
                      <w:rPr>
                        <w:rFonts w:ascii="Cambria Math" w:eastAsia="Cambria Math" w:hAnsi="Cambria Math" w:cs="Arial"/>
                        <w:sz w:val="20"/>
                        <w:szCs w:val="20"/>
                      </w:rPr>
                      <m:t>d</m:t>
                    </m:r>
                    <m:sSub>
                      <m:sSubPr>
                        <m:ctrlPr>
                          <w:rPr>
                            <w:rFonts w:ascii="Cambria Math" w:eastAsia="Arial" w:hAnsi="Arial" w:cs="Arial"/>
                            <w:color w:val="000000"/>
                            <w:sz w:val="20"/>
                            <w:szCs w:val="20"/>
                          </w:rPr>
                        </m:ctrlPr>
                      </m:sSubPr>
                      <m:e>
                        <m:r>
                          <m:rPr>
                            <m:sty m:val="p"/>
                          </m:rPr>
                          <w:rPr>
                            <w:rFonts w:ascii="Arial" w:eastAsia="Arial" w:hAnsi="Arial" w:cs="Arial"/>
                            <w:color w:val="000000"/>
                            <w:sz w:val="20"/>
                            <w:szCs w:val="20"/>
                          </w:rPr>
                          <m:t>Ψ</m:t>
                        </m:r>
                      </m:e>
                      <m:sub>
                        <m:r>
                          <m:rPr>
                            <m:sty m:val="p"/>
                          </m:rPr>
                          <w:rPr>
                            <w:rFonts w:ascii="Cambria Math" w:eastAsia="Arial" w:hAnsi="Arial" w:cs="Arial"/>
                            <w:color w:val="000000"/>
                            <w:sz w:val="20"/>
                            <w:szCs w:val="20"/>
                          </w:rPr>
                          <m:t>w</m:t>
                        </m:r>
                      </m:sub>
                    </m:sSub>
                    <m:r>
                      <m:rPr>
                        <m:sty m:val="p"/>
                      </m:rPr>
                      <w:rPr>
                        <w:rFonts w:ascii="Cambria Math" w:eastAsia="Arial" w:hAnsi="Arial" w:cs="Arial"/>
                        <w:color w:val="000000"/>
                        <w:sz w:val="20"/>
                        <w:szCs w:val="20"/>
                      </w:rPr>
                      <m:t>(t)</m:t>
                    </m:r>
                  </m:num>
                  <m:den>
                    <m:r>
                      <w:rPr>
                        <w:rFonts w:ascii="Cambria Math" w:eastAsia="Cambria Math" w:hAnsi="Cambria Math" w:cs="Arial"/>
                        <w:sz w:val="20"/>
                        <w:szCs w:val="20"/>
                      </w:rPr>
                      <m:t>dt</m:t>
                    </m:r>
                  </m:den>
                </m:f>
                <m:r>
                  <w:rPr>
                    <w:rFonts w:ascii="Cambria Math" w:eastAsia="Cambria Math" w:hAnsi="Arial" w:cs="Arial"/>
                    <w:sz w:val="20"/>
                    <w:szCs w:val="20"/>
                  </w:rPr>
                  <m:t>,</m:t>
                </m:r>
              </m:oMath>
            </m:oMathPara>
          </w:p>
        </w:tc>
        <w:tc>
          <w:tcPr>
            <w:tcW w:w="882" w:type="dxa"/>
          </w:tcPr>
          <w:p w14:paraId="4D2B0B68" w14:textId="77777777" w:rsidR="003D7AFE" w:rsidRPr="003D7AFE" w:rsidRDefault="003D7AFE" w:rsidP="003D7AFE">
            <w:pPr>
              <w:spacing w:line="331" w:lineRule="auto"/>
              <w:rPr>
                <w:rFonts w:ascii="Arial" w:hAnsi="Arial" w:cs="Arial"/>
                <w:sz w:val="20"/>
                <w:szCs w:val="20"/>
              </w:rPr>
            </w:pPr>
            <w:r w:rsidRPr="003D7AFE">
              <w:rPr>
                <w:rFonts w:ascii="Arial" w:hAnsi="Arial" w:cs="Arial"/>
                <w:sz w:val="20"/>
                <w:szCs w:val="20"/>
              </w:rPr>
              <w:t>(2.25)</w:t>
            </w:r>
          </w:p>
        </w:tc>
      </w:tr>
    </w:tbl>
    <w:p w14:paraId="4230B7AB" w14:textId="77777777" w:rsidR="003D7AFE" w:rsidRPr="003D7AFE" w:rsidRDefault="003D7AFE" w:rsidP="003D7AFE">
      <w:pPr>
        <w:pBdr>
          <w:top w:val="none" w:sz="4" w:space="0" w:color="000000"/>
          <w:left w:val="none" w:sz="4" w:space="0" w:color="000000"/>
          <w:bottom w:val="none" w:sz="4" w:space="0" w:color="000000"/>
          <w:right w:val="none" w:sz="4" w:space="0" w:color="000000"/>
        </w:pBdr>
        <w:spacing w:line="331" w:lineRule="auto"/>
        <w:rPr>
          <w:rFonts w:ascii="Arial" w:eastAsia="Arial" w:hAnsi="Arial" w:cs="Arial"/>
          <w:sz w:val="20"/>
          <w:szCs w:val="20"/>
        </w:rPr>
      </w:pPr>
      <w:r w:rsidRPr="003D7AFE">
        <w:rPr>
          <w:rFonts w:ascii="Arial" w:eastAsia="Arial" w:hAnsi="Arial" w:cs="Arial"/>
          <w:sz w:val="20"/>
          <w:szCs w:val="20"/>
        </w:rPr>
        <w:t>gdzie:</w:t>
      </w:r>
    </w:p>
    <w:p w14:paraId="6202E260" w14:textId="77777777" w:rsidR="003D7AFE" w:rsidRPr="003D7AFE" w:rsidRDefault="00BA5042" w:rsidP="003D7AFE">
      <w:pPr>
        <w:pBdr>
          <w:top w:val="none" w:sz="4" w:space="0" w:color="000000"/>
          <w:left w:val="none" w:sz="4" w:space="0" w:color="000000"/>
          <w:bottom w:val="none" w:sz="4" w:space="0" w:color="000000"/>
          <w:right w:val="none" w:sz="4" w:space="0" w:color="000000"/>
        </w:pBdr>
        <w:spacing w:line="331" w:lineRule="auto"/>
        <w:rPr>
          <w:rFonts w:ascii="Arial" w:eastAsia="Arial" w:hAnsi="Arial" w:cs="Arial"/>
          <w:sz w:val="20"/>
          <w:szCs w:val="20"/>
        </w:rPr>
      </w:pPr>
      <m:oMath>
        <m:sSub>
          <m:sSubPr>
            <m:ctrlPr>
              <w:rPr>
                <w:rFonts w:ascii="Cambria Math" w:eastAsia="Arial" w:hAnsi="Arial" w:cs="Arial"/>
                <w:color w:val="000000"/>
                <w:sz w:val="20"/>
                <w:szCs w:val="20"/>
              </w:rPr>
            </m:ctrlPr>
          </m:sSubPr>
          <m:e>
            <m:r>
              <m:rPr>
                <m:sty m:val="p"/>
              </m:rPr>
              <w:rPr>
                <w:rFonts w:ascii="Arial" w:eastAsia="Arial" w:hAnsi="Arial" w:cs="Arial"/>
                <w:color w:val="000000"/>
                <w:sz w:val="20"/>
                <w:szCs w:val="20"/>
              </w:rPr>
              <m:t>Ψ</m:t>
            </m:r>
          </m:e>
          <m:sub>
            <m:r>
              <w:rPr>
                <w:rFonts w:ascii="Cambria Math" w:eastAsia="Arial" w:hAnsi="Cambria Math" w:cs="Arial"/>
                <w:color w:val="000000"/>
                <w:sz w:val="20"/>
                <w:szCs w:val="20"/>
              </w:rPr>
              <m:t>w</m:t>
            </m:r>
          </m:sub>
        </m:sSub>
        <m:r>
          <m:rPr>
            <m:sty m:val="p"/>
          </m:rPr>
          <w:rPr>
            <w:rFonts w:ascii="Cambria Math" w:eastAsia="Arial" w:hAnsi="Arial" w:cs="Arial"/>
            <w:color w:val="000000"/>
            <w:sz w:val="20"/>
            <w:szCs w:val="20"/>
          </w:rPr>
          <m:t>(t)</m:t>
        </m:r>
      </m:oMath>
      <w:r w:rsidR="003D7AFE" w:rsidRPr="003D7AFE">
        <w:rPr>
          <w:rFonts w:ascii="Arial" w:eastAsia="Arial" w:hAnsi="Arial" w:cs="Arial"/>
          <w:sz w:val="20"/>
          <w:szCs w:val="20"/>
        </w:rPr>
        <w:t xml:space="preserve"> – </w:t>
      </w:r>
      <w:r w:rsidR="003D7AFE" w:rsidRPr="003D7AFE">
        <w:rPr>
          <w:rFonts w:ascii="Arial" w:hAnsi="Arial" w:cs="Arial"/>
          <w:sz w:val="20"/>
          <w:szCs w:val="20"/>
        </w:rPr>
        <w:t xml:space="preserve">strumień magnetyczny sprzężony z uzwojeniem wzbudzenia </w:t>
      </w:r>
      <m:oMath>
        <m:d>
          <m:dPr>
            <m:begChr m:val="["/>
            <m:endChr m:val="]"/>
            <m:ctrlPr>
              <w:rPr>
                <w:rFonts w:ascii="Cambria Math" w:hAnsi="Arial" w:cs="Arial"/>
                <w:i/>
                <w:sz w:val="20"/>
                <w:szCs w:val="20"/>
              </w:rPr>
            </m:ctrlPr>
          </m:dPr>
          <m:e>
            <m:r>
              <w:rPr>
                <w:rFonts w:ascii="Cambria Math" w:hAnsi="Cambria Math" w:cs="Arial"/>
                <w:sz w:val="20"/>
                <w:szCs w:val="20"/>
              </w:rPr>
              <m:t>Wb</m:t>
            </m:r>
          </m:e>
        </m:d>
      </m:oMath>
      <w:r w:rsidR="003D7AFE" w:rsidRPr="003D7AFE">
        <w:rPr>
          <w:rFonts w:ascii="Arial" w:eastAsiaTheme="minorEastAsia" w:hAnsi="Arial" w:cs="Arial"/>
          <w:sz w:val="20"/>
          <w:szCs w:val="20"/>
        </w:rPr>
        <w:t>.</w:t>
      </w:r>
    </w:p>
    <w:p w14:paraId="23B3731D" w14:textId="77777777" w:rsidR="003D7AFE" w:rsidRPr="003D7AFE" w:rsidRDefault="003D7AFE" w:rsidP="00C158E5">
      <w:pPr>
        <w:pBdr>
          <w:top w:val="none" w:sz="4" w:space="0" w:color="000000"/>
          <w:left w:val="none" w:sz="4" w:space="0" w:color="000000"/>
          <w:bottom w:val="none" w:sz="4" w:space="0" w:color="000000"/>
          <w:right w:val="none" w:sz="4" w:space="0" w:color="000000"/>
        </w:pBdr>
        <w:spacing w:line="331" w:lineRule="auto"/>
        <w:jc w:val="both"/>
        <w:rPr>
          <w:rFonts w:ascii="Arial" w:eastAsiaTheme="minorEastAsia" w:hAnsi="Arial" w:cs="Arial"/>
          <w:color w:val="000000"/>
          <w:sz w:val="20"/>
          <w:szCs w:val="20"/>
        </w:rPr>
        <w:pPrChange w:id="127" w:author="RP" w:date="2025-01-31T11:24:00Z">
          <w:pPr>
            <w:pBdr>
              <w:top w:val="none" w:sz="4" w:space="0" w:color="000000"/>
              <w:left w:val="none" w:sz="4" w:space="0" w:color="000000"/>
              <w:bottom w:val="none" w:sz="4" w:space="0" w:color="000000"/>
              <w:right w:val="none" w:sz="4" w:space="0" w:color="000000"/>
            </w:pBdr>
            <w:spacing w:line="331" w:lineRule="auto"/>
          </w:pPr>
        </w:pPrChange>
      </w:pPr>
      <w:r w:rsidRPr="003D7AFE">
        <w:rPr>
          <w:rFonts w:ascii="Arial" w:hAnsi="Arial" w:cs="Arial"/>
          <w:sz w:val="20"/>
          <w:szCs w:val="20"/>
        </w:rPr>
        <w:lastRenderedPageBreak/>
        <w:t xml:space="preserve">Przy czym strumień magnetyczny sprzężony z uzwojeniem wzbudzenia jest równy iloczynowi liczby zwojów uzwojenia wzbudzenia i strumienia magnetycznego zastępczego uzwojenia wzbudzenia odpowiadającego </w:t>
      </w:r>
      <m:oMath>
        <m:sSub>
          <m:sSubPr>
            <m:ctrlPr>
              <w:rPr>
                <w:rFonts w:ascii="Cambria Math" w:eastAsia="Arial" w:hAnsi="Arial" w:cs="Arial"/>
                <w:color w:val="000000"/>
                <w:sz w:val="20"/>
                <w:szCs w:val="20"/>
              </w:rPr>
            </m:ctrlPr>
          </m:sSubPr>
          <m:e>
            <m:r>
              <m:rPr>
                <m:sty m:val="p"/>
              </m:rPr>
              <w:rPr>
                <w:rFonts w:ascii="Cambria Math" w:eastAsia="Arial" w:hAnsi="Arial" w:cs="Arial"/>
                <w:color w:val="000000"/>
                <w:sz w:val="20"/>
                <w:szCs w:val="20"/>
              </w:rPr>
              <m:t>Ψ</m:t>
            </m:r>
          </m:e>
          <m:sub>
            <m:r>
              <m:rPr>
                <m:sty m:val="p"/>
              </m:rPr>
              <w:rPr>
                <w:rFonts w:ascii="Cambria Math" w:eastAsia="Arial" w:hAnsi="Arial" w:cs="Arial"/>
                <w:color w:val="000000"/>
                <w:sz w:val="20"/>
                <w:szCs w:val="20"/>
              </w:rPr>
              <m:t>w</m:t>
            </m:r>
          </m:sub>
        </m:sSub>
        <m:r>
          <m:rPr>
            <m:sty m:val="p"/>
          </m:rPr>
          <w:rPr>
            <w:rFonts w:ascii="Cambria Math" w:eastAsia="Arial" w:hAnsi="Arial" w:cs="Arial"/>
            <w:color w:val="000000"/>
            <w:sz w:val="20"/>
            <w:szCs w:val="20"/>
          </w:rPr>
          <m:t>(t)</m:t>
        </m:r>
      </m:oMath>
      <w:r w:rsidRPr="003D7AFE">
        <w:rPr>
          <w:rFonts w:ascii="Arial" w:eastAsiaTheme="minorEastAsia" w:hAnsi="Arial" w:cs="Arial"/>
          <w:color w:val="000000"/>
          <w:sz w:val="20"/>
          <w:szCs w:val="20"/>
        </w:rPr>
        <w:t>.</w:t>
      </w:r>
    </w:p>
    <w:p w14:paraId="3653EB24" w14:textId="77777777" w:rsidR="003D7AFE" w:rsidRPr="003D7AFE" w:rsidRDefault="003D7AFE" w:rsidP="003D7AFE">
      <w:pPr>
        <w:pBdr>
          <w:top w:val="none" w:sz="4" w:space="0" w:color="000000"/>
          <w:left w:val="none" w:sz="4" w:space="0" w:color="000000"/>
          <w:bottom w:val="none" w:sz="4" w:space="0" w:color="000000"/>
          <w:right w:val="none" w:sz="4" w:space="0" w:color="000000"/>
        </w:pBdr>
        <w:spacing w:line="331" w:lineRule="auto"/>
        <w:rPr>
          <w:rFonts w:ascii="Arial" w:hAnsi="Arial" w:cs="Arial"/>
          <w:sz w:val="20"/>
          <w:szCs w:val="20"/>
        </w:rPr>
      </w:pPr>
      <w:r w:rsidRPr="003D7AFE">
        <w:rPr>
          <w:rFonts w:ascii="Arial" w:hAnsi="Arial" w:cs="Arial"/>
          <w:sz w:val="20"/>
          <w:szCs w:val="20"/>
        </w:rPr>
        <w:t>Strumień magnetyczny sprzężony z uzwojeniem wzbudzenia jest wyrażony wzorem</w:t>
      </w:r>
      <w:r w:rsidR="00510CE5" w:rsidRPr="006A0D53">
        <w:rPr>
          <w:rFonts w:ascii="Arial" w:hAnsi="Arial" w:cs="Arial"/>
          <w:sz w:val="20"/>
          <w:szCs w:val="20"/>
        </w:rPr>
        <w:t xml:space="preserve"> </w:t>
      </w:r>
      <w:r w:rsidR="00510CE5" w:rsidRPr="006A0D53">
        <w:rPr>
          <w:rFonts w:ascii="Arial" w:eastAsia="Arial" w:hAnsi="Arial" w:cs="Arial"/>
          <w:sz w:val="20"/>
          <w:szCs w:val="20"/>
        </w:rPr>
        <w:t>[</w:t>
      </w:r>
      <w:r w:rsidR="006A0D53" w:rsidRPr="006A0D53">
        <w:rPr>
          <w:rFonts w:ascii="Arial" w:eastAsia="Arial" w:hAnsi="Arial" w:cs="Arial"/>
          <w:sz w:val="20"/>
          <w:szCs w:val="20"/>
        </w:rPr>
        <w:t>4</w:t>
      </w:r>
      <w:r w:rsidR="00510CE5" w:rsidRPr="006A0D53">
        <w:rPr>
          <w:rFonts w:ascii="Arial" w:eastAsia="Arial" w:hAnsi="Arial" w:cs="Arial"/>
          <w:sz w:val="20"/>
          <w:szCs w:val="20"/>
        </w:rPr>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8"/>
        <w:gridCol w:w="874"/>
      </w:tblGrid>
      <w:tr w:rsidR="003D7AFE" w:rsidRPr="003D7AFE" w14:paraId="182093F4" w14:textId="77777777" w:rsidTr="009B6D1C">
        <w:tc>
          <w:tcPr>
            <w:tcW w:w="8613" w:type="dxa"/>
          </w:tcPr>
          <w:p w14:paraId="4C70821E" w14:textId="77777777" w:rsidR="003D7AFE" w:rsidRPr="003D7AFE" w:rsidRDefault="00BA5042" w:rsidP="003D7AFE">
            <w:pPr>
              <w:spacing w:line="331" w:lineRule="auto"/>
              <w:rPr>
                <w:rFonts w:ascii="Arial" w:hAnsi="Arial" w:cs="Arial"/>
                <w:sz w:val="20"/>
                <w:szCs w:val="20"/>
              </w:rPr>
            </w:pPr>
            <m:oMathPara>
              <m:oMath>
                <m:sSub>
                  <m:sSubPr>
                    <m:ctrlPr>
                      <w:rPr>
                        <w:rFonts w:ascii="Cambria Math" w:eastAsia="Arial" w:hAnsi="Arial" w:cs="Arial"/>
                        <w:sz w:val="20"/>
                        <w:szCs w:val="20"/>
                      </w:rPr>
                    </m:ctrlPr>
                  </m:sSubPr>
                  <m:e>
                    <m:r>
                      <m:rPr>
                        <m:sty m:val="p"/>
                      </m:rPr>
                      <w:rPr>
                        <w:rFonts w:ascii="Arial" w:eastAsia="Arial" w:hAnsi="Arial" w:cs="Arial"/>
                        <w:sz w:val="20"/>
                        <w:szCs w:val="20"/>
                      </w:rPr>
                      <m:t>Ψ</m:t>
                    </m:r>
                  </m:e>
                  <m:sub>
                    <m:r>
                      <m:rPr>
                        <m:sty m:val="p"/>
                      </m:rPr>
                      <w:rPr>
                        <w:rFonts w:ascii="Cambria Math" w:eastAsia="Arial" w:hAnsi="Arial" w:cs="Arial"/>
                        <w:sz w:val="20"/>
                        <w:szCs w:val="20"/>
                      </w:rPr>
                      <m:t>w</m:t>
                    </m:r>
                  </m:sub>
                </m:sSub>
                <m:d>
                  <m:dPr>
                    <m:ctrlPr>
                      <w:rPr>
                        <w:rFonts w:ascii="Cambria Math" w:eastAsia="Arial" w:hAnsi="Arial" w:cs="Arial"/>
                        <w:sz w:val="20"/>
                        <w:szCs w:val="20"/>
                      </w:rPr>
                    </m:ctrlPr>
                  </m:dPr>
                  <m:e>
                    <m:r>
                      <m:rPr>
                        <m:sty m:val="p"/>
                      </m:rPr>
                      <w:rPr>
                        <w:rFonts w:ascii="Cambria Math" w:eastAsia="Arial" w:hAnsi="Arial" w:cs="Arial"/>
                        <w:sz w:val="20"/>
                        <w:szCs w:val="20"/>
                      </w:rPr>
                      <m:t>t</m:t>
                    </m:r>
                  </m:e>
                </m:d>
                <m:r>
                  <m:rPr>
                    <m:sty m:val="p"/>
                  </m:rPr>
                  <w:rPr>
                    <w:rFonts w:ascii="Cambria Math" w:eastAsia="Arial" w:hAnsi="Arial" w:cs="Arial"/>
                    <w:sz w:val="20"/>
                    <w:szCs w:val="20"/>
                  </w:rPr>
                  <m:t>=</m:t>
                </m:r>
                <m:sSub>
                  <m:sSubPr>
                    <m:ctrlPr>
                      <w:rPr>
                        <w:rFonts w:ascii="Cambria Math" w:eastAsia="Arial" w:hAnsi="Arial" w:cs="Arial"/>
                        <w:sz w:val="20"/>
                        <w:szCs w:val="20"/>
                      </w:rPr>
                    </m:ctrlPr>
                  </m:sSubPr>
                  <m:e>
                    <m:r>
                      <m:rPr>
                        <m:sty m:val="p"/>
                      </m:rPr>
                      <w:rPr>
                        <w:rFonts w:ascii="Cambria Math" w:eastAsia="Arial" w:hAnsi="Arial" w:cs="Arial"/>
                        <w:sz w:val="20"/>
                        <w:szCs w:val="20"/>
                      </w:rPr>
                      <m:t>z</m:t>
                    </m:r>
                  </m:e>
                  <m:sub>
                    <m:r>
                      <m:rPr>
                        <m:sty m:val="p"/>
                      </m:rPr>
                      <w:rPr>
                        <w:rFonts w:ascii="Cambria Math" w:eastAsia="Arial" w:hAnsi="Arial" w:cs="Arial"/>
                        <w:sz w:val="20"/>
                        <w:szCs w:val="20"/>
                      </w:rPr>
                      <m:t>w</m:t>
                    </m:r>
                  </m:sub>
                </m:sSub>
                <m:r>
                  <m:rPr>
                    <m:sty m:val="p"/>
                  </m:rPr>
                  <w:rPr>
                    <w:rFonts w:ascii="Arial" w:eastAsia="Arial" w:hAnsi="Arial" w:cs="Arial"/>
                    <w:sz w:val="20"/>
                    <w:szCs w:val="20"/>
                  </w:rPr>
                  <m:t>∙</m:t>
                </m:r>
                <m:sSub>
                  <m:sSubPr>
                    <m:ctrlPr>
                      <w:rPr>
                        <w:rFonts w:ascii="Cambria Math" w:eastAsia="Arial" w:hAnsi="Arial" w:cs="Arial"/>
                        <w:sz w:val="20"/>
                        <w:szCs w:val="20"/>
                      </w:rPr>
                    </m:ctrlPr>
                  </m:sSubPr>
                  <m:e>
                    <m:r>
                      <m:rPr>
                        <m:sty m:val="p"/>
                      </m:rPr>
                      <w:rPr>
                        <w:rFonts w:ascii="Arial" w:eastAsia="Arial" w:hAnsi="Arial" w:cs="Arial"/>
                        <w:sz w:val="20"/>
                        <w:szCs w:val="20"/>
                      </w:rPr>
                      <m:t>Φ</m:t>
                    </m:r>
                  </m:e>
                  <m:sub>
                    <m:r>
                      <m:rPr>
                        <m:sty m:val="p"/>
                      </m:rPr>
                      <w:rPr>
                        <w:rFonts w:ascii="Cambria Math" w:eastAsia="Arial" w:hAnsi="Arial" w:cs="Arial"/>
                        <w:sz w:val="20"/>
                        <w:szCs w:val="20"/>
                      </w:rPr>
                      <m:t>w</m:t>
                    </m:r>
                  </m:sub>
                </m:sSub>
                <m:d>
                  <m:dPr>
                    <m:ctrlPr>
                      <w:rPr>
                        <w:rFonts w:ascii="Cambria Math" w:hAnsi="Arial" w:cs="Arial"/>
                        <w:sz w:val="20"/>
                        <w:szCs w:val="20"/>
                      </w:rPr>
                    </m:ctrlPr>
                  </m:dPr>
                  <m:e>
                    <m:r>
                      <w:rPr>
                        <w:rFonts w:ascii="Cambria Math" w:eastAsia="Cambria Math" w:hAnsi="Cambria Math" w:cs="Arial"/>
                        <w:sz w:val="20"/>
                        <w:szCs w:val="20"/>
                      </w:rPr>
                      <m:t>t</m:t>
                    </m:r>
                  </m:e>
                </m:d>
                <m:r>
                  <w:rPr>
                    <w:rFonts w:ascii="Cambria Math" w:eastAsiaTheme="minorEastAsia" w:hAnsi="Arial" w:cs="Arial"/>
                    <w:sz w:val="20"/>
                    <w:szCs w:val="20"/>
                  </w:rPr>
                  <m:t>,</m:t>
                </m:r>
              </m:oMath>
            </m:oMathPara>
          </w:p>
        </w:tc>
        <w:tc>
          <w:tcPr>
            <w:tcW w:w="882" w:type="dxa"/>
          </w:tcPr>
          <w:p w14:paraId="133CA207" w14:textId="77777777" w:rsidR="003D7AFE" w:rsidRPr="003D7AFE" w:rsidRDefault="003D7AFE" w:rsidP="003D7AFE">
            <w:pPr>
              <w:spacing w:line="331" w:lineRule="auto"/>
              <w:rPr>
                <w:rFonts w:ascii="Arial" w:hAnsi="Arial" w:cs="Arial"/>
                <w:sz w:val="20"/>
                <w:szCs w:val="20"/>
              </w:rPr>
            </w:pPr>
            <w:r w:rsidRPr="003D7AFE">
              <w:rPr>
                <w:rFonts w:ascii="Arial" w:hAnsi="Arial" w:cs="Arial"/>
                <w:sz w:val="20"/>
                <w:szCs w:val="20"/>
              </w:rPr>
              <w:t>(2.26)</w:t>
            </w:r>
          </w:p>
        </w:tc>
      </w:tr>
    </w:tbl>
    <w:p w14:paraId="34D8ADF7" w14:textId="77777777" w:rsidR="003D7AFE" w:rsidRPr="003D7AFE" w:rsidRDefault="003D7AFE" w:rsidP="003D7AFE">
      <w:pPr>
        <w:pBdr>
          <w:top w:val="none" w:sz="4" w:space="0" w:color="000000"/>
          <w:left w:val="none" w:sz="4" w:space="0" w:color="000000"/>
          <w:bottom w:val="none" w:sz="4" w:space="0" w:color="000000"/>
          <w:right w:val="none" w:sz="4" w:space="0" w:color="000000"/>
        </w:pBdr>
        <w:spacing w:line="331" w:lineRule="auto"/>
        <w:rPr>
          <w:rFonts w:ascii="Arial" w:eastAsia="Arial" w:hAnsi="Arial" w:cs="Arial"/>
          <w:sz w:val="20"/>
          <w:szCs w:val="20"/>
        </w:rPr>
      </w:pPr>
      <w:r w:rsidRPr="003D7AFE">
        <w:rPr>
          <w:rFonts w:ascii="Arial" w:eastAsia="Arial" w:hAnsi="Arial" w:cs="Arial"/>
          <w:sz w:val="20"/>
          <w:szCs w:val="20"/>
        </w:rPr>
        <w:t>gdzie:</w:t>
      </w:r>
    </w:p>
    <w:p w14:paraId="7796AAA7" w14:textId="77777777" w:rsidR="003D7AFE" w:rsidRPr="003D7AFE" w:rsidRDefault="00BA5042" w:rsidP="003D7AFE">
      <w:pPr>
        <w:pBdr>
          <w:top w:val="none" w:sz="4" w:space="0" w:color="000000"/>
          <w:left w:val="none" w:sz="4" w:space="0" w:color="000000"/>
          <w:bottom w:val="none" w:sz="4" w:space="0" w:color="000000"/>
          <w:right w:val="none" w:sz="4" w:space="0" w:color="000000"/>
        </w:pBdr>
        <w:spacing w:line="331" w:lineRule="auto"/>
        <w:rPr>
          <w:rFonts w:ascii="Arial" w:eastAsia="Arial" w:hAnsi="Arial" w:cs="Arial"/>
          <w:sz w:val="20"/>
          <w:szCs w:val="20"/>
        </w:rPr>
      </w:pPr>
      <m:oMath>
        <m:sSub>
          <m:sSubPr>
            <m:ctrlPr>
              <w:rPr>
                <w:rFonts w:ascii="Cambria Math" w:eastAsia="Arial" w:hAnsi="Arial" w:cs="Arial"/>
                <w:color w:val="202122"/>
                <w:sz w:val="20"/>
                <w:szCs w:val="20"/>
              </w:rPr>
            </m:ctrlPr>
          </m:sSubPr>
          <m:e>
            <m:r>
              <m:rPr>
                <m:sty m:val="p"/>
              </m:rPr>
              <w:rPr>
                <w:rFonts w:ascii="Arial" w:eastAsia="Arial" w:hAnsi="Arial" w:cs="Arial"/>
                <w:color w:val="202122"/>
                <w:sz w:val="20"/>
                <w:szCs w:val="20"/>
              </w:rPr>
              <m:t>Φ</m:t>
            </m:r>
          </m:e>
          <m:sub>
            <m:r>
              <w:rPr>
                <w:rFonts w:ascii="Cambria Math" w:eastAsia="Arial" w:hAnsi="Cambria Math" w:cs="Arial"/>
                <w:color w:val="202122"/>
                <w:sz w:val="20"/>
                <w:szCs w:val="20"/>
              </w:rPr>
              <m:t>w</m:t>
            </m:r>
          </m:sub>
        </m:sSub>
        <m:d>
          <m:dPr>
            <m:ctrlPr>
              <w:rPr>
                <w:rFonts w:ascii="Cambria Math" w:hAnsi="Arial" w:cs="Arial"/>
                <w:sz w:val="20"/>
                <w:szCs w:val="20"/>
              </w:rPr>
            </m:ctrlPr>
          </m:dPr>
          <m:e>
            <m:r>
              <w:rPr>
                <w:rFonts w:ascii="Cambria Math" w:eastAsia="Cambria Math" w:hAnsi="Cambria Math" w:cs="Arial"/>
                <w:sz w:val="20"/>
                <w:szCs w:val="20"/>
              </w:rPr>
              <m:t>t</m:t>
            </m:r>
          </m:e>
        </m:d>
      </m:oMath>
      <w:r w:rsidR="003D7AFE" w:rsidRPr="003D7AFE">
        <w:rPr>
          <w:rFonts w:ascii="Arial" w:eastAsia="Arial" w:hAnsi="Arial" w:cs="Arial"/>
          <w:sz w:val="20"/>
          <w:szCs w:val="20"/>
        </w:rPr>
        <w:t xml:space="preserve"> – </w:t>
      </w:r>
      <w:r w:rsidR="003D7AFE" w:rsidRPr="003D7AFE">
        <w:rPr>
          <w:rFonts w:ascii="Arial" w:hAnsi="Arial" w:cs="Arial"/>
          <w:sz w:val="20"/>
          <w:szCs w:val="20"/>
        </w:rPr>
        <w:t xml:space="preserve">strumień magnetyczny zastępczy uzwojenia wzbudzenia odpowiadający </w:t>
      </w:r>
      <m:oMath>
        <m:sSub>
          <m:sSubPr>
            <m:ctrlPr>
              <w:rPr>
                <w:rFonts w:ascii="Cambria Math" w:eastAsia="Arial" w:hAnsi="Arial" w:cs="Arial"/>
                <w:color w:val="000000"/>
                <w:sz w:val="20"/>
                <w:szCs w:val="20"/>
              </w:rPr>
            </m:ctrlPr>
          </m:sSubPr>
          <m:e>
            <m:r>
              <m:rPr>
                <m:sty m:val="p"/>
              </m:rPr>
              <w:rPr>
                <w:rFonts w:ascii="Arial" w:eastAsia="Arial" w:hAnsi="Arial" w:cs="Arial"/>
                <w:color w:val="000000"/>
                <w:sz w:val="20"/>
                <w:szCs w:val="20"/>
              </w:rPr>
              <m:t>Ψ</m:t>
            </m:r>
          </m:e>
          <m:sub>
            <m:r>
              <m:rPr>
                <m:sty m:val="p"/>
              </m:rPr>
              <w:rPr>
                <w:rFonts w:ascii="Cambria Math" w:eastAsia="Arial" w:hAnsi="Arial" w:cs="Arial"/>
                <w:color w:val="000000"/>
                <w:sz w:val="20"/>
                <w:szCs w:val="20"/>
              </w:rPr>
              <m:t>w</m:t>
            </m:r>
          </m:sub>
        </m:sSub>
        <m:r>
          <m:rPr>
            <m:sty m:val="p"/>
          </m:rPr>
          <w:rPr>
            <w:rFonts w:ascii="Cambria Math" w:eastAsia="Arial" w:hAnsi="Arial" w:cs="Arial"/>
            <w:color w:val="000000"/>
            <w:sz w:val="20"/>
            <w:szCs w:val="20"/>
          </w:rPr>
          <m:t>(t)</m:t>
        </m:r>
      </m:oMath>
      <w:r w:rsidR="003D7AFE" w:rsidRPr="003D7AFE">
        <w:rPr>
          <w:rFonts w:ascii="Arial" w:hAnsi="Arial" w:cs="Arial"/>
          <w:sz w:val="20"/>
          <w:szCs w:val="20"/>
        </w:rPr>
        <w:t xml:space="preserve"> </w:t>
      </w:r>
      <m:oMath>
        <m:d>
          <m:dPr>
            <m:begChr m:val="["/>
            <m:endChr m:val="]"/>
            <m:ctrlPr>
              <w:rPr>
                <w:rFonts w:ascii="Cambria Math" w:hAnsi="Arial" w:cs="Arial"/>
                <w:i/>
                <w:sz w:val="20"/>
                <w:szCs w:val="20"/>
              </w:rPr>
            </m:ctrlPr>
          </m:dPr>
          <m:e>
            <m:r>
              <w:rPr>
                <w:rFonts w:ascii="Cambria Math" w:hAnsi="Cambria Math" w:cs="Arial"/>
                <w:sz w:val="20"/>
                <w:szCs w:val="20"/>
              </w:rPr>
              <m:t>Wb</m:t>
            </m:r>
          </m:e>
        </m:d>
      </m:oMath>
      <w:r w:rsidR="003D7AFE" w:rsidRPr="003D7AFE">
        <w:rPr>
          <w:rFonts w:ascii="Arial" w:eastAsiaTheme="minorEastAsia" w:hAnsi="Arial" w:cs="Arial"/>
          <w:sz w:val="20"/>
          <w:szCs w:val="20"/>
        </w:rPr>
        <w:t>,</w:t>
      </w:r>
    </w:p>
    <w:p w14:paraId="6A1DC545" w14:textId="77777777" w:rsidR="003D7AFE" w:rsidRPr="003D7AFE" w:rsidRDefault="00BA5042" w:rsidP="003D7AFE">
      <w:pPr>
        <w:pBdr>
          <w:top w:val="none" w:sz="4" w:space="0" w:color="000000"/>
          <w:left w:val="none" w:sz="4" w:space="0" w:color="000000"/>
          <w:bottom w:val="none" w:sz="4" w:space="0" w:color="000000"/>
          <w:right w:val="none" w:sz="4" w:space="0" w:color="000000"/>
        </w:pBdr>
        <w:spacing w:line="331" w:lineRule="auto"/>
        <w:rPr>
          <w:rFonts w:ascii="Arial" w:hAnsi="Arial" w:cs="Arial"/>
          <w:sz w:val="20"/>
          <w:szCs w:val="20"/>
        </w:rPr>
      </w:pPr>
      <m:oMath>
        <m:sSub>
          <m:sSubPr>
            <m:ctrlPr>
              <w:rPr>
                <w:rFonts w:ascii="Cambria Math" w:eastAsia="Arial" w:hAnsi="Arial" w:cs="Arial"/>
                <w:color w:val="202122"/>
                <w:sz w:val="20"/>
                <w:szCs w:val="20"/>
              </w:rPr>
            </m:ctrlPr>
          </m:sSubPr>
          <m:e>
            <m:r>
              <w:rPr>
                <w:rFonts w:ascii="Cambria Math" w:eastAsia="Arial" w:hAnsi="Cambria Math" w:cs="Arial"/>
                <w:color w:val="202122"/>
                <w:sz w:val="20"/>
                <w:szCs w:val="20"/>
              </w:rPr>
              <m:t>z</m:t>
            </m:r>
          </m:e>
          <m:sub>
            <m:r>
              <w:rPr>
                <w:rFonts w:ascii="Cambria Math" w:eastAsia="Arial" w:hAnsi="Cambria Math" w:cs="Arial"/>
                <w:color w:val="202122"/>
                <w:sz w:val="20"/>
                <w:szCs w:val="20"/>
              </w:rPr>
              <m:t>w</m:t>
            </m:r>
          </m:sub>
        </m:sSub>
      </m:oMath>
      <w:r w:rsidR="003D7AFE" w:rsidRPr="003D7AFE">
        <w:rPr>
          <w:rFonts w:ascii="Arial" w:eastAsiaTheme="minorEastAsia" w:hAnsi="Arial" w:cs="Arial"/>
          <w:color w:val="202122"/>
          <w:sz w:val="20"/>
          <w:szCs w:val="20"/>
        </w:rPr>
        <w:t xml:space="preserve"> - </w:t>
      </w:r>
      <w:r w:rsidR="003D7AFE" w:rsidRPr="003D7AFE">
        <w:rPr>
          <w:rFonts w:ascii="Arial" w:hAnsi="Arial" w:cs="Arial"/>
          <w:sz w:val="20"/>
          <w:szCs w:val="20"/>
        </w:rPr>
        <w:t xml:space="preserve">liczba zwojów uzwojenia wzbudzenia </w:t>
      </w:r>
      <m:oMath>
        <m:d>
          <m:dPr>
            <m:begChr m:val="["/>
            <m:endChr m:val="]"/>
            <m:ctrlPr>
              <w:rPr>
                <w:rFonts w:ascii="Cambria Math" w:hAnsi="Arial" w:cs="Arial"/>
                <w:i/>
                <w:sz w:val="20"/>
                <w:szCs w:val="20"/>
              </w:rPr>
            </m:ctrlPr>
          </m:dPr>
          <m:e>
            <m:r>
              <w:rPr>
                <w:rFonts w:ascii="Arial" w:hAnsi="Arial" w:cs="Arial"/>
                <w:sz w:val="20"/>
                <w:szCs w:val="20"/>
              </w:rPr>
              <m:t>-</m:t>
            </m:r>
          </m:e>
        </m:d>
      </m:oMath>
      <w:r w:rsidR="003D7AFE" w:rsidRPr="003D7AFE">
        <w:rPr>
          <w:rFonts w:ascii="Arial" w:eastAsiaTheme="minorEastAsia" w:hAnsi="Arial" w:cs="Arial"/>
          <w:sz w:val="20"/>
          <w:szCs w:val="20"/>
        </w:rPr>
        <w:t>.</w:t>
      </w:r>
    </w:p>
    <w:p w14:paraId="1325EAF8" w14:textId="1C3FFDAB" w:rsidR="003D7AFE" w:rsidRPr="003D7AFE" w:rsidRDefault="003D7AFE" w:rsidP="00C158E5">
      <w:pPr>
        <w:pBdr>
          <w:top w:val="none" w:sz="4" w:space="0" w:color="000000"/>
          <w:left w:val="none" w:sz="4" w:space="0" w:color="000000"/>
          <w:bottom w:val="none" w:sz="4" w:space="0" w:color="000000"/>
          <w:right w:val="none" w:sz="4" w:space="0" w:color="000000"/>
        </w:pBdr>
        <w:spacing w:line="331" w:lineRule="auto"/>
        <w:jc w:val="both"/>
        <w:rPr>
          <w:rFonts w:ascii="Arial" w:hAnsi="Arial" w:cs="Arial"/>
          <w:sz w:val="20"/>
          <w:szCs w:val="20"/>
        </w:rPr>
        <w:pPrChange w:id="128" w:author="RP" w:date="2025-01-31T11:24:00Z">
          <w:pPr>
            <w:pBdr>
              <w:top w:val="none" w:sz="4" w:space="0" w:color="000000"/>
              <w:left w:val="none" w:sz="4" w:space="0" w:color="000000"/>
              <w:bottom w:val="none" w:sz="4" w:space="0" w:color="000000"/>
              <w:right w:val="none" w:sz="4" w:space="0" w:color="000000"/>
            </w:pBdr>
            <w:spacing w:line="331" w:lineRule="auto"/>
          </w:pPr>
        </w:pPrChange>
      </w:pPr>
      <w:r w:rsidRPr="003D7AFE">
        <w:rPr>
          <w:rFonts w:ascii="Arial" w:hAnsi="Arial" w:cs="Arial"/>
          <w:sz w:val="20"/>
          <w:szCs w:val="20"/>
        </w:rPr>
        <w:t>Ostatnim z pojęć jest indukcyjność własna obwodu wzbudzenia</w:t>
      </w:r>
      <w:del w:id="129" w:author="RP" w:date="2025-01-31T11:24:00Z">
        <w:r w:rsidRPr="003D7AFE" w:rsidDel="00C158E5">
          <w:rPr>
            <w:rFonts w:ascii="Arial" w:hAnsi="Arial" w:cs="Arial"/>
            <w:sz w:val="20"/>
            <w:szCs w:val="20"/>
          </w:rPr>
          <w:delText xml:space="preserve">, </w:delText>
        </w:r>
      </w:del>
      <w:ins w:id="130" w:author="RP" w:date="2025-01-31T11:24:00Z">
        <w:r w:rsidR="00C158E5">
          <w:rPr>
            <w:rFonts w:ascii="Arial" w:hAnsi="Arial" w:cs="Arial"/>
            <w:sz w:val="20"/>
            <w:szCs w:val="20"/>
          </w:rPr>
          <w:t>.</w:t>
        </w:r>
        <w:r w:rsidR="00C158E5" w:rsidRPr="003D7AFE">
          <w:rPr>
            <w:rFonts w:ascii="Arial" w:hAnsi="Arial" w:cs="Arial"/>
            <w:sz w:val="20"/>
            <w:szCs w:val="20"/>
          </w:rPr>
          <w:t xml:space="preserve"> </w:t>
        </w:r>
        <w:r w:rsidR="00C158E5">
          <w:rPr>
            <w:rFonts w:ascii="Arial" w:hAnsi="Arial" w:cs="Arial"/>
            <w:sz w:val="20"/>
            <w:szCs w:val="20"/>
          </w:rPr>
          <w:t>J</w:t>
        </w:r>
      </w:ins>
      <w:del w:id="131" w:author="RP" w:date="2025-01-31T11:24:00Z">
        <w:r w:rsidRPr="003D7AFE" w:rsidDel="00C158E5">
          <w:rPr>
            <w:rFonts w:ascii="Arial" w:hAnsi="Arial" w:cs="Arial"/>
            <w:sz w:val="20"/>
            <w:szCs w:val="20"/>
          </w:rPr>
          <w:delText>j</w:delText>
        </w:r>
      </w:del>
      <w:r w:rsidRPr="003D7AFE">
        <w:rPr>
          <w:rFonts w:ascii="Arial" w:hAnsi="Arial" w:cs="Arial"/>
          <w:sz w:val="20"/>
          <w:szCs w:val="20"/>
        </w:rPr>
        <w:t>est ona wyrażona jako stosunek strumienia magnetycznego sprzężonego z uzwojeniem wzbudzenia do prądu płynącego przez uzwojenie wzbudzenia.</w:t>
      </w:r>
    </w:p>
    <w:p w14:paraId="30B3EC15" w14:textId="77777777" w:rsidR="003D7AFE" w:rsidRPr="003D7AFE" w:rsidRDefault="003D7AFE" w:rsidP="003D7AFE">
      <w:pPr>
        <w:pBdr>
          <w:top w:val="none" w:sz="4" w:space="0" w:color="000000"/>
          <w:left w:val="none" w:sz="4" w:space="0" w:color="000000"/>
          <w:bottom w:val="none" w:sz="4" w:space="0" w:color="000000"/>
          <w:right w:val="none" w:sz="4" w:space="0" w:color="000000"/>
        </w:pBdr>
        <w:spacing w:line="331" w:lineRule="auto"/>
        <w:rPr>
          <w:rFonts w:ascii="Arial" w:hAnsi="Arial" w:cs="Arial"/>
          <w:sz w:val="20"/>
          <w:szCs w:val="20"/>
        </w:rPr>
      </w:pPr>
      <w:r w:rsidRPr="003D7AFE">
        <w:rPr>
          <w:rFonts w:ascii="Arial" w:hAnsi="Arial" w:cs="Arial"/>
          <w:sz w:val="20"/>
          <w:szCs w:val="20"/>
        </w:rPr>
        <w:t>Indukcyjność własna obwodu wzbudzenia jest wyrażona wzorem</w:t>
      </w:r>
      <w:r w:rsidR="00510CE5" w:rsidRPr="006A0D53">
        <w:rPr>
          <w:rFonts w:ascii="Arial" w:hAnsi="Arial" w:cs="Arial"/>
          <w:sz w:val="20"/>
          <w:szCs w:val="20"/>
        </w:rPr>
        <w:t xml:space="preserve"> </w:t>
      </w:r>
      <w:r w:rsidR="00510CE5" w:rsidRPr="006A0D53">
        <w:rPr>
          <w:rFonts w:ascii="Arial" w:eastAsia="Arial" w:hAnsi="Arial" w:cs="Arial"/>
          <w:sz w:val="20"/>
          <w:szCs w:val="20"/>
        </w:rPr>
        <w:t>[</w:t>
      </w:r>
      <w:r w:rsidR="006A0D53" w:rsidRPr="006A0D53">
        <w:rPr>
          <w:rFonts w:ascii="Arial" w:eastAsia="Arial" w:hAnsi="Arial" w:cs="Arial"/>
          <w:sz w:val="20"/>
          <w:szCs w:val="20"/>
        </w:rPr>
        <w:t>4</w:t>
      </w:r>
      <w:r w:rsidR="00510CE5" w:rsidRPr="006A0D53">
        <w:rPr>
          <w:rFonts w:ascii="Arial" w:eastAsia="Arial" w:hAnsi="Arial" w:cs="Arial"/>
          <w:sz w:val="20"/>
          <w:szCs w:val="20"/>
        </w:rPr>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739"/>
      </w:tblGrid>
      <w:tr w:rsidR="003D7AFE" w:rsidRPr="003D7AFE" w14:paraId="1478FB51" w14:textId="77777777" w:rsidTr="003D7AFE">
        <w:tc>
          <w:tcPr>
            <w:tcW w:w="8607" w:type="dxa"/>
          </w:tcPr>
          <w:p w14:paraId="0174C01E" w14:textId="77777777" w:rsidR="003D7AFE" w:rsidRPr="003D7AFE" w:rsidRDefault="00BA5042" w:rsidP="003D7AFE">
            <w:pPr>
              <w:spacing w:line="331" w:lineRule="auto"/>
              <w:rPr>
                <w:rFonts w:ascii="Arial" w:hAnsi="Arial" w:cs="Arial"/>
                <w:sz w:val="20"/>
                <w:szCs w:val="20"/>
              </w:rPr>
            </w:pPr>
            <m:oMathPara>
              <m:oMath>
                <m:sSub>
                  <m:sSubPr>
                    <m:ctrlPr>
                      <w:rPr>
                        <w:rFonts w:ascii="Cambria Math" w:eastAsia="Arial" w:hAnsi="Arial" w:cs="Arial"/>
                        <w:color w:val="000000"/>
                        <w:sz w:val="20"/>
                        <w:szCs w:val="20"/>
                      </w:rPr>
                    </m:ctrlPr>
                  </m:sSubPr>
                  <m:e>
                    <m:r>
                      <m:rPr>
                        <m:sty m:val="p"/>
                      </m:rPr>
                      <w:rPr>
                        <w:rFonts w:ascii="Cambria Math" w:eastAsia="Arial" w:hAnsi="Arial" w:cs="Arial"/>
                        <w:color w:val="000000"/>
                        <w:sz w:val="20"/>
                        <w:szCs w:val="20"/>
                      </w:rPr>
                      <m:t>L</m:t>
                    </m:r>
                  </m:e>
                  <m:sub>
                    <m:r>
                      <w:rPr>
                        <w:rFonts w:ascii="Cambria Math" w:eastAsia="Arial" w:hAnsi="Cambria Math" w:cs="Arial"/>
                        <w:color w:val="000000"/>
                        <w:sz w:val="20"/>
                        <w:szCs w:val="20"/>
                      </w:rPr>
                      <m:t>w</m:t>
                    </m:r>
                  </m:sub>
                </m:sSub>
                <m:d>
                  <m:dPr>
                    <m:ctrlPr>
                      <w:rPr>
                        <w:rFonts w:ascii="Cambria Math" w:eastAsia="Arial" w:hAnsi="Arial" w:cs="Arial"/>
                        <w:color w:val="000000"/>
                        <w:sz w:val="20"/>
                        <w:szCs w:val="20"/>
                      </w:rPr>
                    </m:ctrlPr>
                  </m:dPr>
                  <m:e>
                    <m:sSub>
                      <m:sSubPr>
                        <m:ctrlPr>
                          <w:rPr>
                            <w:rFonts w:ascii="Cambria Math" w:eastAsia="Arial" w:hAnsi="Arial" w:cs="Arial"/>
                            <w:color w:val="000000"/>
                            <w:sz w:val="20"/>
                            <w:szCs w:val="20"/>
                          </w:rPr>
                        </m:ctrlPr>
                      </m:sSubPr>
                      <m:e>
                        <m:r>
                          <m:rPr>
                            <m:sty m:val="p"/>
                          </m:rPr>
                          <w:rPr>
                            <w:rFonts w:ascii="Cambria Math" w:eastAsia="Arial" w:hAnsi="Arial" w:cs="Arial"/>
                            <w:color w:val="000000"/>
                            <w:sz w:val="20"/>
                            <w:szCs w:val="20"/>
                          </w:rPr>
                          <m:t>i</m:t>
                        </m:r>
                      </m:e>
                      <m:sub>
                        <m:r>
                          <w:rPr>
                            <w:rFonts w:ascii="Cambria Math" w:eastAsia="Arial" w:hAnsi="Cambria Math" w:cs="Arial"/>
                            <w:color w:val="000000"/>
                            <w:sz w:val="20"/>
                            <w:szCs w:val="20"/>
                          </w:rPr>
                          <m:t>w</m:t>
                        </m:r>
                      </m:sub>
                    </m:sSub>
                    <m:d>
                      <m:dPr>
                        <m:ctrlPr>
                          <w:rPr>
                            <w:rFonts w:ascii="Cambria Math" w:eastAsia="Arial" w:hAnsi="Arial" w:cs="Arial"/>
                            <w:color w:val="000000"/>
                            <w:sz w:val="20"/>
                            <w:szCs w:val="20"/>
                          </w:rPr>
                        </m:ctrlPr>
                      </m:dPr>
                      <m:e>
                        <m:r>
                          <m:rPr>
                            <m:sty m:val="p"/>
                          </m:rPr>
                          <w:rPr>
                            <w:rFonts w:ascii="Cambria Math" w:eastAsia="Arial" w:hAnsi="Arial" w:cs="Arial"/>
                            <w:color w:val="000000"/>
                            <w:sz w:val="20"/>
                            <w:szCs w:val="20"/>
                          </w:rPr>
                          <m:t>t</m:t>
                        </m:r>
                      </m:e>
                    </m:d>
                  </m:e>
                </m:d>
                <m:r>
                  <w:rPr>
                    <w:rFonts w:ascii="Cambria Math" w:eastAsia="Arial" w:hAnsi="Arial" w:cs="Arial"/>
                    <w:color w:val="000000"/>
                    <w:sz w:val="20"/>
                    <w:szCs w:val="20"/>
                  </w:rPr>
                  <m:t>=</m:t>
                </m:r>
                <m:f>
                  <m:fPr>
                    <m:ctrlPr>
                      <w:rPr>
                        <w:rFonts w:ascii="Cambria Math" w:eastAsia="Arial" w:hAnsi="Arial" w:cs="Arial"/>
                        <w:i/>
                        <w:color w:val="000000"/>
                        <w:sz w:val="20"/>
                        <w:szCs w:val="20"/>
                      </w:rPr>
                    </m:ctrlPr>
                  </m:fPr>
                  <m:num>
                    <m:sSub>
                      <m:sSubPr>
                        <m:ctrlPr>
                          <w:rPr>
                            <w:rFonts w:ascii="Cambria Math" w:eastAsia="Arial" w:hAnsi="Arial" w:cs="Arial"/>
                            <w:color w:val="000000"/>
                            <w:sz w:val="20"/>
                            <w:szCs w:val="20"/>
                          </w:rPr>
                        </m:ctrlPr>
                      </m:sSubPr>
                      <m:e>
                        <m:r>
                          <m:rPr>
                            <m:sty m:val="p"/>
                          </m:rPr>
                          <w:rPr>
                            <w:rFonts w:ascii="Arial" w:eastAsia="Arial" w:hAnsi="Arial" w:cs="Arial"/>
                            <w:color w:val="000000"/>
                            <w:sz w:val="20"/>
                            <w:szCs w:val="20"/>
                          </w:rPr>
                          <m:t>Ψ</m:t>
                        </m:r>
                      </m:e>
                      <m:sub>
                        <m:r>
                          <w:rPr>
                            <w:rFonts w:ascii="Cambria Math" w:eastAsia="Arial" w:hAnsi="Cambria Math" w:cs="Arial"/>
                            <w:color w:val="000000"/>
                            <w:sz w:val="20"/>
                            <w:szCs w:val="20"/>
                          </w:rPr>
                          <m:t>w</m:t>
                        </m:r>
                      </m:sub>
                    </m:sSub>
                    <m:d>
                      <m:dPr>
                        <m:ctrlPr>
                          <w:rPr>
                            <w:rFonts w:ascii="Cambria Math" w:eastAsia="Arial" w:hAnsi="Arial" w:cs="Arial"/>
                            <w:color w:val="000000"/>
                            <w:sz w:val="20"/>
                            <w:szCs w:val="20"/>
                          </w:rPr>
                        </m:ctrlPr>
                      </m:dPr>
                      <m:e>
                        <m:sSub>
                          <m:sSubPr>
                            <m:ctrlPr>
                              <w:rPr>
                                <w:rFonts w:ascii="Cambria Math" w:eastAsia="Arial" w:hAnsi="Arial" w:cs="Arial"/>
                                <w:color w:val="000000"/>
                                <w:sz w:val="20"/>
                                <w:szCs w:val="20"/>
                              </w:rPr>
                            </m:ctrlPr>
                          </m:sSubPr>
                          <m:e>
                            <m:r>
                              <m:rPr>
                                <m:sty m:val="p"/>
                              </m:rPr>
                              <w:rPr>
                                <w:rFonts w:ascii="Cambria Math" w:eastAsia="Arial" w:hAnsi="Arial" w:cs="Arial"/>
                                <w:color w:val="000000"/>
                                <w:sz w:val="20"/>
                                <w:szCs w:val="20"/>
                              </w:rPr>
                              <m:t>i</m:t>
                            </m:r>
                          </m:e>
                          <m:sub>
                            <m:r>
                              <w:rPr>
                                <w:rFonts w:ascii="Cambria Math" w:eastAsia="Arial" w:hAnsi="Cambria Math" w:cs="Arial"/>
                                <w:color w:val="000000"/>
                                <w:sz w:val="20"/>
                                <w:szCs w:val="20"/>
                              </w:rPr>
                              <m:t>w</m:t>
                            </m:r>
                          </m:sub>
                        </m:sSub>
                        <m:d>
                          <m:dPr>
                            <m:ctrlPr>
                              <w:rPr>
                                <w:rFonts w:ascii="Cambria Math" w:eastAsia="Arial" w:hAnsi="Arial" w:cs="Arial"/>
                                <w:color w:val="000000"/>
                                <w:sz w:val="20"/>
                                <w:szCs w:val="20"/>
                              </w:rPr>
                            </m:ctrlPr>
                          </m:dPr>
                          <m:e>
                            <m:r>
                              <m:rPr>
                                <m:sty m:val="p"/>
                              </m:rPr>
                              <w:rPr>
                                <w:rFonts w:ascii="Cambria Math" w:eastAsia="Arial" w:hAnsi="Arial" w:cs="Arial"/>
                                <w:color w:val="000000"/>
                                <w:sz w:val="20"/>
                                <w:szCs w:val="20"/>
                              </w:rPr>
                              <m:t>t</m:t>
                            </m:r>
                          </m:e>
                        </m:d>
                      </m:e>
                    </m:d>
                  </m:num>
                  <m:den>
                    <m:sSub>
                      <m:sSubPr>
                        <m:ctrlPr>
                          <w:rPr>
                            <w:rFonts w:ascii="Cambria Math" w:eastAsia="Arial" w:hAnsi="Arial" w:cs="Arial"/>
                            <w:color w:val="000000"/>
                            <w:sz w:val="20"/>
                            <w:szCs w:val="20"/>
                          </w:rPr>
                        </m:ctrlPr>
                      </m:sSubPr>
                      <m:e>
                        <m:r>
                          <m:rPr>
                            <m:sty m:val="p"/>
                          </m:rPr>
                          <w:rPr>
                            <w:rFonts w:ascii="Cambria Math" w:eastAsia="Arial" w:hAnsi="Arial" w:cs="Arial"/>
                            <w:color w:val="000000"/>
                            <w:sz w:val="20"/>
                            <w:szCs w:val="20"/>
                          </w:rPr>
                          <m:t>i</m:t>
                        </m:r>
                      </m:e>
                      <m:sub>
                        <m:r>
                          <w:rPr>
                            <w:rFonts w:ascii="Cambria Math" w:eastAsia="Arial" w:hAnsi="Cambria Math" w:cs="Arial"/>
                            <w:color w:val="000000"/>
                            <w:sz w:val="20"/>
                            <w:szCs w:val="20"/>
                          </w:rPr>
                          <m:t>w</m:t>
                        </m:r>
                      </m:sub>
                    </m:sSub>
                    <m:d>
                      <m:dPr>
                        <m:ctrlPr>
                          <w:rPr>
                            <w:rFonts w:ascii="Cambria Math" w:eastAsia="Arial" w:hAnsi="Arial" w:cs="Arial"/>
                            <w:color w:val="000000"/>
                            <w:sz w:val="20"/>
                            <w:szCs w:val="20"/>
                          </w:rPr>
                        </m:ctrlPr>
                      </m:dPr>
                      <m:e>
                        <m:r>
                          <m:rPr>
                            <m:sty m:val="p"/>
                          </m:rPr>
                          <w:rPr>
                            <w:rFonts w:ascii="Cambria Math" w:eastAsia="Arial" w:hAnsi="Arial" w:cs="Arial"/>
                            <w:color w:val="000000"/>
                            <w:sz w:val="20"/>
                            <w:szCs w:val="20"/>
                          </w:rPr>
                          <m:t>t</m:t>
                        </m:r>
                      </m:e>
                    </m:d>
                  </m:den>
                </m:f>
              </m:oMath>
            </m:oMathPara>
          </w:p>
        </w:tc>
        <w:tc>
          <w:tcPr>
            <w:tcW w:w="738" w:type="dxa"/>
          </w:tcPr>
          <w:p w14:paraId="76FAF43F" w14:textId="77777777" w:rsidR="003D7AFE" w:rsidRPr="003D7AFE" w:rsidRDefault="003D7AFE" w:rsidP="003D7AFE">
            <w:pPr>
              <w:spacing w:line="331" w:lineRule="auto"/>
              <w:rPr>
                <w:rFonts w:ascii="Arial" w:hAnsi="Arial" w:cs="Arial"/>
                <w:sz w:val="20"/>
                <w:szCs w:val="20"/>
              </w:rPr>
            </w:pPr>
            <w:r w:rsidRPr="003D7AFE">
              <w:rPr>
                <w:rFonts w:ascii="Arial" w:hAnsi="Arial" w:cs="Arial"/>
                <w:sz w:val="20"/>
                <w:szCs w:val="20"/>
              </w:rPr>
              <w:t>(2.27)</w:t>
            </w:r>
          </w:p>
        </w:tc>
      </w:tr>
    </w:tbl>
    <w:p w14:paraId="004E1D22" w14:textId="77777777" w:rsidR="003D7AFE" w:rsidRPr="003D7AFE" w:rsidRDefault="003D7AFE" w:rsidP="003D7AFE">
      <w:pPr>
        <w:pBdr>
          <w:top w:val="none" w:sz="4" w:space="0" w:color="000000"/>
          <w:left w:val="none" w:sz="4" w:space="0" w:color="000000"/>
          <w:bottom w:val="none" w:sz="4" w:space="0" w:color="000000"/>
          <w:right w:val="none" w:sz="4" w:space="0" w:color="000000"/>
        </w:pBdr>
        <w:spacing w:line="331" w:lineRule="auto"/>
        <w:rPr>
          <w:rFonts w:ascii="Arial" w:hAnsi="Arial" w:cs="Arial"/>
          <w:sz w:val="20"/>
          <w:szCs w:val="20"/>
        </w:rPr>
      </w:pPr>
      <w:r w:rsidRPr="003D7AFE">
        <w:rPr>
          <w:rFonts w:ascii="Arial" w:hAnsi="Arial" w:cs="Arial"/>
          <w:sz w:val="20"/>
          <w:szCs w:val="20"/>
        </w:rPr>
        <w:t>Po przekształceniu wzoru (2.27)</w:t>
      </w:r>
      <w:r w:rsidRPr="003D7AFE">
        <w:rPr>
          <w:rFonts w:ascii="Arial" w:hAnsi="Arial" w:cs="Arial"/>
          <w:color w:val="FF0000"/>
          <w:sz w:val="20"/>
          <w:szCs w:val="20"/>
        </w:rPr>
        <w:t xml:space="preserve"> </w:t>
      </w:r>
      <w:r w:rsidRPr="003D7AFE">
        <w:rPr>
          <w:rFonts w:ascii="Arial" w:hAnsi="Arial" w:cs="Arial"/>
          <w:sz w:val="20"/>
          <w:szCs w:val="20"/>
        </w:rPr>
        <w:t>otrzymujemy:</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739"/>
      </w:tblGrid>
      <w:tr w:rsidR="003D7AFE" w:rsidRPr="003D7AFE" w14:paraId="7C1DFE5A" w14:textId="77777777" w:rsidTr="003D7AFE">
        <w:tc>
          <w:tcPr>
            <w:tcW w:w="8607" w:type="dxa"/>
          </w:tcPr>
          <w:p w14:paraId="4FC05880" w14:textId="77777777" w:rsidR="003D7AFE" w:rsidRPr="003D7AFE" w:rsidRDefault="00BA5042" w:rsidP="003D7AFE">
            <w:pPr>
              <w:spacing w:line="331" w:lineRule="auto"/>
              <w:rPr>
                <w:rFonts w:ascii="Arial" w:hAnsi="Arial" w:cs="Arial"/>
                <w:sz w:val="20"/>
                <w:szCs w:val="20"/>
              </w:rPr>
            </w:pPr>
            <m:oMathPara>
              <m:oMath>
                <m:sSub>
                  <m:sSubPr>
                    <m:ctrlPr>
                      <w:rPr>
                        <w:rFonts w:ascii="Cambria Math" w:eastAsia="Arial" w:hAnsi="Arial" w:cs="Arial"/>
                        <w:color w:val="000000"/>
                        <w:sz w:val="20"/>
                        <w:szCs w:val="20"/>
                      </w:rPr>
                    </m:ctrlPr>
                  </m:sSubPr>
                  <m:e>
                    <m:r>
                      <m:rPr>
                        <m:sty m:val="p"/>
                      </m:rPr>
                      <w:rPr>
                        <w:rFonts w:ascii="Arial" w:eastAsia="Arial" w:hAnsi="Arial" w:cs="Arial"/>
                        <w:color w:val="000000"/>
                        <w:sz w:val="20"/>
                        <w:szCs w:val="20"/>
                      </w:rPr>
                      <m:t>Ψ</m:t>
                    </m:r>
                  </m:e>
                  <m:sub>
                    <m:r>
                      <w:rPr>
                        <w:rFonts w:ascii="Cambria Math" w:eastAsia="Arial" w:hAnsi="Cambria Math" w:cs="Arial"/>
                        <w:color w:val="000000"/>
                        <w:sz w:val="20"/>
                        <w:szCs w:val="20"/>
                      </w:rPr>
                      <m:t>w</m:t>
                    </m:r>
                  </m:sub>
                </m:sSub>
                <m:d>
                  <m:dPr>
                    <m:ctrlPr>
                      <w:rPr>
                        <w:rFonts w:ascii="Cambria Math" w:eastAsia="Arial" w:hAnsi="Arial" w:cs="Arial"/>
                        <w:color w:val="000000"/>
                        <w:sz w:val="20"/>
                        <w:szCs w:val="20"/>
                      </w:rPr>
                    </m:ctrlPr>
                  </m:dPr>
                  <m:e>
                    <m:sSub>
                      <m:sSubPr>
                        <m:ctrlPr>
                          <w:rPr>
                            <w:rFonts w:ascii="Cambria Math" w:eastAsia="Arial" w:hAnsi="Arial" w:cs="Arial"/>
                            <w:color w:val="000000"/>
                            <w:sz w:val="20"/>
                            <w:szCs w:val="20"/>
                          </w:rPr>
                        </m:ctrlPr>
                      </m:sSubPr>
                      <m:e>
                        <m:r>
                          <m:rPr>
                            <m:sty m:val="p"/>
                          </m:rPr>
                          <w:rPr>
                            <w:rFonts w:ascii="Cambria Math" w:eastAsia="Arial" w:hAnsi="Arial" w:cs="Arial"/>
                            <w:color w:val="000000"/>
                            <w:sz w:val="20"/>
                            <w:szCs w:val="20"/>
                          </w:rPr>
                          <m:t>i</m:t>
                        </m:r>
                      </m:e>
                      <m:sub>
                        <m:r>
                          <w:rPr>
                            <w:rFonts w:ascii="Cambria Math" w:eastAsia="Arial" w:hAnsi="Cambria Math" w:cs="Arial"/>
                            <w:color w:val="000000"/>
                            <w:sz w:val="20"/>
                            <w:szCs w:val="20"/>
                          </w:rPr>
                          <m:t>w</m:t>
                        </m:r>
                      </m:sub>
                    </m:sSub>
                    <m:d>
                      <m:dPr>
                        <m:ctrlPr>
                          <w:rPr>
                            <w:rFonts w:ascii="Cambria Math" w:eastAsia="Arial" w:hAnsi="Arial" w:cs="Arial"/>
                            <w:color w:val="000000"/>
                            <w:sz w:val="20"/>
                            <w:szCs w:val="20"/>
                          </w:rPr>
                        </m:ctrlPr>
                      </m:dPr>
                      <m:e>
                        <m:r>
                          <m:rPr>
                            <m:sty m:val="p"/>
                          </m:rPr>
                          <w:rPr>
                            <w:rFonts w:ascii="Cambria Math" w:eastAsia="Arial" w:hAnsi="Arial" w:cs="Arial"/>
                            <w:color w:val="000000"/>
                            <w:sz w:val="20"/>
                            <w:szCs w:val="20"/>
                          </w:rPr>
                          <m:t>t</m:t>
                        </m:r>
                      </m:e>
                    </m:d>
                  </m:e>
                </m:d>
                <m:r>
                  <w:rPr>
                    <w:rFonts w:ascii="Cambria Math" w:eastAsia="Arial" w:hAnsi="Arial" w:cs="Arial"/>
                    <w:color w:val="000000"/>
                    <w:sz w:val="20"/>
                    <w:szCs w:val="20"/>
                  </w:rPr>
                  <m:t>=</m:t>
                </m:r>
                <m:sSub>
                  <m:sSubPr>
                    <m:ctrlPr>
                      <w:rPr>
                        <w:rFonts w:ascii="Cambria Math" w:eastAsia="Arial" w:hAnsi="Arial" w:cs="Arial"/>
                        <w:color w:val="000000"/>
                        <w:sz w:val="20"/>
                        <w:szCs w:val="20"/>
                      </w:rPr>
                    </m:ctrlPr>
                  </m:sSubPr>
                  <m:e>
                    <m:r>
                      <m:rPr>
                        <m:sty m:val="p"/>
                      </m:rPr>
                      <w:rPr>
                        <w:rFonts w:ascii="Cambria Math" w:eastAsia="Arial" w:hAnsi="Arial" w:cs="Arial"/>
                        <w:color w:val="000000"/>
                        <w:sz w:val="20"/>
                        <w:szCs w:val="20"/>
                      </w:rPr>
                      <m:t>L</m:t>
                    </m:r>
                  </m:e>
                  <m:sub>
                    <m:r>
                      <w:rPr>
                        <w:rFonts w:ascii="Cambria Math" w:eastAsia="Arial" w:hAnsi="Cambria Math" w:cs="Arial"/>
                        <w:color w:val="000000"/>
                        <w:sz w:val="20"/>
                        <w:szCs w:val="20"/>
                      </w:rPr>
                      <m:t>w</m:t>
                    </m:r>
                  </m:sub>
                </m:sSub>
                <m:d>
                  <m:dPr>
                    <m:ctrlPr>
                      <w:rPr>
                        <w:rFonts w:ascii="Cambria Math" w:eastAsia="Arial" w:hAnsi="Arial" w:cs="Arial"/>
                        <w:color w:val="000000"/>
                        <w:sz w:val="20"/>
                        <w:szCs w:val="20"/>
                      </w:rPr>
                    </m:ctrlPr>
                  </m:dPr>
                  <m:e>
                    <m:sSub>
                      <m:sSubPr>
                        <m:ctrlPr>
                          <w:rPr>
                            <w:rFonts w:ascii="Cambria Math" w:eastAsia="Arial" w:hAnsi="Arial" w:cs="Arial"/>
                            <w:color w:val="000000"/>
                            <w:sz w:val="20"/>
                            <w:szCs w:val="20"/>
                          </w:rPr>
                        </m:ctrlPr>
                      </m:sSubPr>
                      <m:e>
                        <m:r>
                          <m:rPr>
                            <m:sty m:val="p"/>
                          </m:rPr>
                          <w:rPr>
                            <w:rFonts w:ascii="Cambria Math" w:eastAsia="Arial" w:hAnsi="Arial" w:cs="Arial"/>
                            <w:color w:val="000000"/>
                            <w:sz w:val="20"/>
                            <w:szCs w:val="20"/>
                          </w:rPr>
                          <m:t>i</m:t>
                        </m:r>
                      </m:e>
                      <m:sub>
                        <m:r>
                          <w:rPr>
                            <w:rFonts w:ascii="Cambria Math" w:eastAsia="Arial" w:hAnsi="Cambria Math" w:cs="Arial"/>
                            <w:color w:val="000000"/>
                            <w:sz w:val="20"/>
                            <w:szCs w:val="20"/>
                          </w:rPr>
                          <m:t>w</m:t>
                        </m:r>
                      </m:sub>
                    </m:sSub>
                    <m:d>
                      <m:dPr>
                        <m:ctrlPr>
                          <w:rPr>
                            <w:rFonts w:ascii="Cambria Math" w:eastAsia="Arial" w:hAnsi="Arial" w:cs="Arial"/>
                            <w:color w:val="000000"/>
                            <w:sz w:val="20"/>
                            <w:szCs w:val="20"/>
                          </w:rPr>
                        </m:ctrlPr>
                      </m:dPr>
                      <m:e>
                        <m:r>
                          <m:rPr>
                            <m:sty m:val="p"/>
                          </m:rPr>
                          <w:rPr>
                            <w:rFonts w:ascii="Cambria Math" w:eastAsia="Arial" w:hAnsi="Arial" w:cs="Arial"/>
                            <w:color w:val="000000"/>
                            <w:sz w:val="20"/>
                            <w:szCs w:val="20"/>
                          </w:rPr>
                          <m:t>t</m:t>
                        </m:r>
                      </m:e>
                    </m:d>
                  </m:e>
                </m:d>
                <m:r>
                  <w:rPr>
                    <w:rFonts w:ascii="Arial" w:eastAsia="Arial" w:hAnsi="Arial" w:cs="Arial"/>
                    <w:color w:val="000000"/>
                    <w:sz w:val="20"/>
                    <w:szCs w:val="20"/>
                  </w:rPr>
                  <m:t>∙</m:t>
                </m:r>
                <m:sSub>
                  <m:sSubPr>
                    <m:ctrlPr>
                      <w:rPr>
                        <w:rFonts w:ascii="Cambria Math" w:eastAsia="Arial" w:hAnsi="Arial" w:cs="Arial"/>
                        <w:color w:val="000000"/>
                        <w:sz w:val="20"/>
                        <w:szCs w:val="20"/>
                      </w:rPr>
                    </m:ctrlPr>
                  </m:sSubPr>
                  <m:e>
                    <m:r>
                      <m:rPr>
                        <m:sty m:val="p"/>
                      </m:rPr>
                      <w:rPr>
                        <w:rFonts w:ascii="Cambria Math" w:eastAsia="Arial" w:hAnsi="Arial" w:cs="Arial"/>
                        <w:color w:val="000000"/>
                        <w:sz w:val="20"/>
                        <w:szCs w:val="20"/>
                      </w:rPr>
                      <m:t>i</m:t>
                    </m:r>
                  </m:e>
                  <m:sub>
                    <m:r>
                      <w:rPr>
                        <w:rFonts w:ascii="Cambria Math" w:eastAsia="Arial" w:hAnsi="Cambria Math" w:cs="Arial"/>
                        <w:color w:val="000000"/>
                        <w:sz w:val="20"/>
                        <w:szCs w:val="20"/>
                      </w:rPr>
                      <m:t>w</m:t>
                    </m:r>
                  </m:sub>
                </m:sSub>
                <m:d>
                  <m:dPr>
                    <m:ctrlPr>
                      <w:rPr>
                        <w:rFonts w:ascii="Cambria Math" w:eastAsia="Arial" w:hAnsi="Arial" w:cs="Arial"/>
                        <w:color w:val="000000"/>
                        <w:sz w:val="20"/>
                        <w:szCs w:val="20"/>
                      </w:rPr>
                    </m:ctrlPr>
                  </m:dPr>
                  <m:e>
                    <m:r>
                      <m:rPr>
                        <m:sty m:val="p"/>
                      </m:rPr>
                      <w:rPr>
                        <w:rFonts w:ascii="Cambria Math" w:eastAsia="Arial" w:hAnsi="Arial" w:cs="Arial"/>
                        <w:color w:val="000000"/>
                        <w:sz w:val="20"/>
                        <w:szCs w:val="20"/>
                      </w:rPr>
                      <m:t>t</m:t>
                    </m:r>
                  </m:e>
                </m:d>
              </m:oMath>
            </m:oMathPara>
          </w:p>
        </w:tc>
        <w:tc>
          <w:tcPr>
            <w:tcW w:w="738" w:type="dxa"/>
          </w:tcPr>
          <w:p w14:paraId="210FF45B" w14:textId="77777777" w:rsidR="003D7AFE" w:rsidRPr="003D7AFE" w:rsidRDefault="003D7AFE" w:rsidP="003D7AFE">
            <w:pPr>
              <w:spacing w:line="331" w:lineRule="auto"/>
              <w:rPr>
                <w:rFonts w:ascii="Arial" w:hAnsi="Arial" w:cs="Arial"/>
                <w:sz w:val="20"/>
                <w:szCs w:val="20"/>
              </w:rPr>
            </w:pPr>
            <w:r w:rsidRPr="003D7AFE">
              <w:rPr>
                <w:rFonts w:ascii="Arial" w:hAnsi="Arial" w:cs="Arial"/>
                <w:sz w:val="20"/>
                <w:szCs w:val="20"/>
              </w:rPr>
              <w:t>(2.28)</w:t>
            </w:r>
          </w:p>
        </w:tc>
      </w:tr>
    </w:tbl>
    <w:p w14:paraId="25B3C4D9" w14:textId="2DEF22CD" w:rsidR="003D7AFE" w:rsidRPr="003D7AFE" w:rsidRDefault="003D7AFE" w:rsidP="003D7AFE">
      <w:pPr>
        <w:pBdr>
          <w:top w:val="none" w:sz="4" w:space="0" w:color="000000"/>
          <w:left w:val="none" w:sz="4" w:space="0" w:color="000000"/>
          <w:bottom w:val="none" w:sz="4" w:space="0" w:color="000000"/>
          <w:right w:val="none" w:sz="4" w:space="0" w:color="000000"/>
        </w:pBdr>
        <w:spacing w:line="331" w:lineRule="auto"/>
        <w:rPr>
          <w:rFonts w:ascii="Arial" w:hAnsi="Arial" w:cs="Arial"/>
          <w:sz w:val="20"/>
          <w:szCs w:val="20"/>
        </w:rPr>
      </w:pPr>
      <w:del w:id="132" w:author="RP" w:date="2025-01-31T11:25:00Z">
        <w:r w:rsidRPr="003D7AFE" w:rsidDel="00C158E5">
          <w:rPr>
            <w:rFonts w:ascii="Arial" w:hAnsi="Arial" w:cs="Arial"/>
            <w:sz w:val="20"/>
            <w:szCs w:val="20"/>
          </w:rPr>
          <w:delText>Powyższą zależność p</w:delText>
        </w:r>
      </w:del>
      <w:ins w:id="133" w:author="RP" w:date="2025-01-31T11:25:00Z">
        <w:r w:rsidR="00C158E5">
          <w:rPr>
            <w:rFonts w:ascii="Arial" w:hAnsi="Arial" w:cs="Arial"/>
            <w:sz w:val="20"/>
            <w:szCs w:val="20"/>
          </w:rPr>
          <w:t>P</w:t>
        </w:r>
      </w:ins>
      <w:r w:rsidRPr="003D7AFE">
        <w:rPr>
          <w:rFonts w:ascii="Arial" w:hAnsi="Arial" w:cs="Arial"/>
          <w:sz w:val="20"/>
          <w:szCs w:val="20"/>
        </w:rPr>
        <w:t xml:space="preserve">odstawiając </w:t>
      </w:r>
      <w:ins w:id="134" w:author="RP" w:date="2025-01-31T11:25:00Z">
        <w:r w:rsidR="00C158E5">
          <w:rPr>
            <w:rFonts w:ascii="Arial" w:hAnsi="Arial" w:cs="Arial"/>
            <w:sz w:val="20"/>
            <w:szCs w:val="20"/>
          </w:rPr>
          <w:t xml:space="preserve">(2.28) </w:t>
        </w:r>
      </w:ins>
      <w:r w:rsidRPr="003D7AFE">
        <w:rPr>
          <w:rFonts w:ascii="Arial" w:hAnsi="Arial" w:cs="Arial"/>
          <w:sz w:val="20"/>
          <w:szCs w:val="20"/>
        </w:rPr>
        <w:t>do wzoru (2.25),</w:t>
      </w:r>
      <w:r w:rsidRPr="003D7AFE">
        <w:rPr>
          <w:rFonts w:ascii="Arial" w:hAnsi="Arial" w:cs="Arial"/>
          <w:color w:val="FF0000"/>
          <w:sz w:val="20"/>
          <w:szCs w:val="20"/>
        </w:rPr>
        <w:t xml:space="preserve"> </w:t>
      </w:r>
      <w:r w:rsidRPr="003D7AFE">
        <w:rPr>
          <w:rFonts w:ascii="Arial" w:hAnsi="Arial" w:cs="Arial"/>
          <w:sz w:val="20"/>
          <w:szCs w:val="20"/>
        </w:rPr>
        <w:t>po przekształceniu otrzymujemy:</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739"/>
      </w:tblGrid>
      <w:tr w:rsidR="003D7AFE" w:rsidRPr="003D7AFE" w14:paraId="328C4942" w14:textId="77777777" w:rsidTr="003D7AFE">
        <w:tc>
          <w:tcPr>
            <w:tcW w:w="8607" w:type="dxa"/>
          </w:tcPr>
          <w:p w14:paraId="7C937FF0" w14:textId="77777777" w:rsidR="003D7AFE" w:rsidRPr="003D7AFE" w:rsidRDefault="00BA5042" w:rsidP="003D7AFE">
            <w:pPr>
              <w:spacing w:line="331" w:lineRule="auto"/>
              <w:rPr>
                <w:rFonts w:ascii="Arial" w:hAnsi="Arial" w:cs="Arial"/>
                <w:sz w:val="20"/>
                <w:szCs w:val="20"/>
              </w:rPr>
            </w:pPr>
            <m:oMathPara>
              <m:oMath>
                <m:sSubSup>
                  <m:sSubSupPr>
                    <m:ctrlPr>
                      <w:rPr>
                        <w:rFonts w:ascii="Cambria Math" w:eastAsia="Cambria Math" w:hAnsi="Arial" w:cs="Arial"/>
                        <w:i/>
                        <w:sz w:val="20"/>
                        <w:szCs w:val="20"/>
                      </w:rPr>
                    </m:ctrlPr>
                  </m:sSubSupPr>
                  <m:e>
                    <m:r>
                      <w:rPr>
                        <w:rFonts w:ascii="Cambria Math" w:eastAsia="Cambria Math" w:hAnsi="Cambria Math" w:cs="Arial"/>
                        <w:sz w:val="20"/>
                        <w:szCs w:val="20"/>
                      </w:rPr>
                      <m:t>e</m:t>
                    </m:r>
                  </m:e>
                  <m:sub>
                    <m:r>
                      <w:rPr>
                        <w:rFonts w:ascii="Cambria Math" w:eastAsia="Cambria Math" w:hAnsi="Cambria Math" w:cs="Arial"/>
                        <w:sz w:val="20"/>
                        <w:szCs w:val="20"/>
                      </w:rPr>
                      <m:t>it</m:t>
                    </m:r>
                  </m:sub>
                  <m:sup>
                    <m:d>
                      <m:dPr>
                        <m:ctrlPr>
                          <w:rPr>
                            <w:rFonts w:ascii="Cambria Math" w:eastAsia="Cambria Math" w:hAnsi="Arial" w:cs="Arial"/>
                            <w:i/>
                            <w:sz w:val="20"/>
                            <w:szCs w:val="20"/>
                          </w:rPr>
                        </m:ctrlPr>
                      </m:dPr>
                      <m:e>
                        <m:r>
                          <w:rPr>
                            <w:rFonts w:ascii="Cambria Math" w:eastAsia="Cambria Math" w:hAnsi="Cambria Math" w:cs="Arial"/>
                            <w:sz w:val="20"/>
                            <w:szCs w:val="20"/>
                          </w:rPr>
                          <m:t>w</m:t>
                        </m:r>
                      </m:e>
                    </m:d>
                  </m:sup>
                </m:sSubSup>
                <m:d>
                  <m:dPr>
                    <m:ctrlPr>
                      <w:rPr>
                        <w:rFonts w:ascii="Cambria Math" w:eastAsia="Cambria Math" w:hAnsi="Arial" w:cs="Arial"/>
                        <w:i/>
                        <w:sz w:val="20"/>
                        <w:szCs w:val="20"/>
                      </w:rPr>
                    </m:ctrlPr>
                  </m:dPr>
                  <m:e>
                    <m:r>
                      <w:rPr>
                        <w:rFonts w:ascii="Cambria Math" w:eastAsia="Cambria Math" w:hAnsi="Cambria Math" w:cs="Arial"/>
                        <w:sz w:val="20"/>
                        <w:szCs w:val="20"/>
                      </w:rPr>
                      <m:t>t</m:t>
                    </m:r>
                  </m:e>
                </m:d>
                <m:r>
                  <w:rPr>
                    <w:rFonts w:ascii="Cambria Math" w:eastAsia="Cambria Math" w:hAnsi="Arial" w:cs="Arial"/>
                    <w:sz w:val="20"/>
                    <w:szCs w:val="20"/>
                  </w:rPr>
                  <m:t>=</m:t>
                </m:r>
                <m:d>
                  <m:dPr>
                    <m:begChr m:val="["/>
                    <m:endChr m:val="]"/>
                    <m:ctrlPr>
                      <w:rPr>
                        <w:rFonts w:ascii="Cambria Math" w:eastAsia="Arial" w:hAnsi="Arial" w:cs="Arial"/>
                        <w:color w:val="000000"/>
                        <w:sz w:val="20"/>
                        <w:szCs w:val="20"/>
                      </w:rPr>
                    </m:ctrlPr>
                  </m:dPr>
                  <m:e>
                    <m:sSub>
                      <m:sSubPr>
                        <m:ctrlPr>
                          <w:rPr>
                            <w:rFonts w:ascii="Cambria Math" w:eastAsia="Arial" w:hAnsi="Arial" w:cs="Arial"/>
                            <w:color w:val="000000"/>
                            <w:sz w:val="20"/>
                            <w:szCs w:val="20"/>
                          </w:rPr>
                        </m:ctrlPr>
                      </m:sSubPr>
                      <m:e>
                        <m:r>
                          <m:rPr>
                            <m:sty m:val="p"/>
                          </m:rPr>
                          <w:rPr>
                            <w:rFonts w:ascii="Cambria Math" w:eastAsia="Arial" w:hAnsi="Arial" w:cs="Arial"/>
                            <w:color w:val="000000"/>
                            <w:sz w:val="20"/>
                            <w:szCs w:val="20"/>
                          </w:rPr>
                          <m:t>L</m:t>
                        </m:r>
                      </m:e>
                      <m:sub>
                        <m:r>
                          <w:rPr>
                            <w:rFonts w:ascii="Cambria Math" w:eastAsia="Arial" w:hAnsi="Cambria Math" w:cs="Arial"/>
                            <w:color w:val="000000"/>
                            <w:sz w:val="20"/>
                            <w:szCs w:val="20"/>
                          </w:rPr>
                          <m:t>w</m:t>
                        </m:r>
                      </m:sub>
                    </m:sSub>
                    <m:d>
                      <m:dPr>
                        <m:ctrlPr>
                          <w:rPr>
                            <w:rFonts w:ascii="Cambria Math" w:eastAsia="Arial" w:hAnsi="Arial" w:cs="Arial"/>
                            <w:color w:val="000000"/>
                            <w:sz w:val="20"/>
                            <w:szCs w:val="20"/>
                          </w:rPr>
                        </m:ctrlPr>
                      </m:dPr>
                      <m:e>
                        <m:sSub>
                          <m:sSubPr>
                            <m:ctrlPr>
                              <w:rPr>
                                <w:rFonts w:ascii="Cambria Math" w:eastAsia="Arial" w:hAnsi="Arial" w:cs="Arial"/>
                                <w:color w:val="000000"/>
                                <w:sz w:val="20"/>
                                <w:szCs w:val="20"/>
                              </w:rPr>
                            </m:ctrlPr>
                          </m:sSubPr>
                          <m:e>
                            <m:r>
                              <m:rPr>
                                <m:sty m:val="p"/>
                              </m:rPr>
                              <w:rPr>
                                <w:rFonts w:ascii="Cambria Math" w:eastAsia="Arial" w:hAnsi="Arial" w:cs="Arial"/>
                                <w:color w:val="000000"/>
                                <w:sz w:val="20"/>
                                <w:szCs w:val="20"/>
                              </w:rPr>
                              <m:t>i</m:t>
                            </m:r>
                          </m:e>
                          <m:sub>
                            <m:r>
                              <w:rPr>
                                <w:rFonts w:ascii="Cambria Math" w:eastAsia="Arial" w:hAnsi="Cambria Math" w:cs="Arial"/>
                                <w:color w:val="000000"/>
                                <w:sz w:val="20"/>
                                <w:szCs w:val="20"/>
                              </w:rPr>
                              <m:t>w</m:t>
                            </m:r>
                          </m:sub>
                        </m:sSub>
                        <m:d>
                          <m:dPr>
                            <m:ctrlPr>
                              <w:rPr>
                                <w:rFonts w:ascii="Cambria Math" w:eastAsia="Arial" w:hAnsi="Arial" w:cs="Arial"/>
                                <w:color w:val="000000"/>
                                <w:sz w:val="20"/>
                                <w:szCs w:val="20"/>
                              </w:rPr>
                            </m:ctrlPr>
                          </m:dPr>
                          <m:e>
                            <m:r>
                              <m:rPr>
                                <m:sty m:val="p"/>
                              </m:rPr>
                              <w:rPr>
                                <w:rFonts w:ascii="Cambria Math" w:eastAsia="Arial" w:hAnsi="Arial" w:cs="Arial"/>
                                <w:color w:val="000000"/>
                                <w:sz w:val="20"/>
                                <w:szCs w:val="20"/>
                              </w:rPr>
                              <m:t>t</m:t>
                            </m:r>
                          </m:e>
                        </m:d>
                      </m:e>
                    </m:d>
                    <m:r>
                      <w:rPr>
                        <w:rFonts w:ascii="Cambria Math" w:eastAsia="Arial" w:hAnsi="Arial" w:cs="Arial"/>
                        <w:color w:val="000000"/>
                        <w:sz w:val="20"/>
                        <w:szCs w:val="20"/>
                      </w:rPr>
                      <m:t>+</m:t>
                    </m:r>
                    <m:sSub>
                      <m:sSubPr>
                        <m:ctrlPr>
                          <w:rPr>
                            <w:rFonts w:ascii="Cambria Math" w:eastAsia="Arial" w:hAnsi="Arial" w:cs="Arial"/>
                            <w:color w:val="000000"/>
                            <w:sz w:val="20"/>
                            <w:szCs w:val="20"/>
                          </w:rPr>
                        </m:ctrlPr>
                      </m:sSubPr>
                      <m:e>
                        <m:r>
                          <m:rPr>
                            <m:sty m:val="p"/>
                          </m:rPr>
                          <w:rPr>
                            <w:rFonts w:ascii="Cambria Math" w:eastAsia="Arial" w:hAnsi="Arial" w:cs="Arial"/>
                            <w:color w:val="000000"/>
                            <w:sz w:val="20"/>
                            <w:szCs w:val="20"/>
                          </w:rPr>
                          <m:t>i</m:t>
                        </m:r>
                      </m:e>
                      <m:sub>
                        <m:r>
                          <w:rPr>
                            <w:rFonts w:ascii="Cambria Math" w:eastAsia="Arial" w:hAnsi="Cambria Math" w:cs="Arial"/>
                            <w:color w:val="000000"/>
                            <w:sz w:val="20"/>
                            <w:szCs w:val="20"/>
                          </w:rPr>
                          <m:t>w</m:t>
                        </m:r>
                      </m:sub>
                    </m:sSub>
                    <m:d>
                      <m:dPr>
                        <m:ctrlPr>
                          <w:rPr>
                            <w:rFonts w:ascii="Cambria Math" w:eastAsia="Arial" w:hAnsi="Arial" w:cs="Arial"/>
                            <w:color w:val="000000"/>
                            <w:sz w:val="20"/>
                            <w:szCs w:val="20"/>
                          </w:rPr>
                        </m:ctrlPr>
                      </m:dPr>
                      <m:e>
                        <m:r>
                          <m:rPr>
                            <m:sty m:val="p"/>
                          </m:rPr>
                          <w:rPr>
                            <w:rFonts w:ascii="Cambria Math" w:eastAsia="Arial" w:hAnsi="Arial" w:cs="Arial"/>
                            <w:color w:val="000000"/>
                            <w:sz w:val="20"/>
                            <w:szCs w:val="20"/>
                          </w:rPr>
                          <m:t>t</m:t>
                        </m:r>
                      </m:e>
                    </m:d>
                    <m:r>
                      <w:rPr>
                        <w:rFonts w:ascii="Arial" w:eastAsia="Arial" w:hAnsi="Arial" w:cs="Arial"/>
                        <w:color w:val="000000"/>
                        <w:sz w:val="20"/>
                        <w:szCs w:val="20"/>
                      </w:rPr>
                      <m:t>∙</m:t>
                    </m:r>
                    <m:f>
                      <m:fPr>
                        <m:ctrlPr>
                          <w:rPr>
                            <w:rFonts w:ascii="Cambria Math" w:eastAsia="Arial" w:hAnsi="Arial" w:cs="Arial"/>
                            <w:i/>
                            <w:color w:val="000000"/>
                            <w:sz w:val="20"/>
                            <w:szCs w:val="20"/>
                          </w:rPr>
                        </m:ctrlPr>
                      </m:fPr>
                      <m:num>
                        <m:r>
                          <w:rPr>
                            <w:rFonts w:ascii="Cambria Math" w:eastAsia="Arial" w:hAnsi="Cambria Math" w:cs="Arial"/>
                            <w:color w:val="000000"/>
                            <w:sz w:val="20"/>
                            <w:szCs w:val="20"/>
                          </w:rPr>
                          <m:t>d</m:t>
                        </m:r>
                        <m:sSub>
                          <m:sSubPr>
                            <m:ctrlPr>
                              <w:rPr>
                                <w:rFonts w:ascii="Cambria Math" w:eastAsia="Arial" w:hAnsi="Arial" w:cs="Arial"/>
                                <w:color w:val="000000"/>
                                <w:sz w:val="20"/>
                                <w:szCs w:val="20"/>
                              </w:rPr>
                            </m:ctrlPr>
                          </m:sSubPr>
                          <m:e>
                            <m:r>
                              <m:rPr>
                                <m:sty m:val="p"/>
                              </m:rPr>
                              <w:rPr>
                                <w:rFonts w:ascii="Cambria Math" w:eastAsia="Arial" w:hAnsi="Arial" w:cs="Arial"/>
                                <w:color w:val="000000"/>
                                <w:sz w:val="20"/>
                                <w:szCs w:val="20"/>
                              </w:rPr>
                              <m:t>L</m:t>
                            </m:r>
                          </m:e>
                          <m:sub>
                            <m:r>
                              <w:rPr>
                                <w:rFonts w:ascii="Cambria Math" w:eastAsia="Arial" w:hAnsi="Cambria Math" w:cs="Arial"/>
                                <w:color w:val="000000"/>
                                <w:sz w:val="20"/>
                                <w:szCs w:val="20"/>
                              </w:rPr>
                              <m:t>w</m:t>
                            </m:r>
                          </m:sub>
                        </m:sSub>
                        <m:d>
                          <m:dPr>
                            <m:ctrlPr>
                              <w:rPr>
                                <w:rFonts w:ascii="Cambria Math" w:eastAsia="Arial" w:hAnsi="Arial" w:cs="Arial"/>
                                <w:color w:val="000000"/>
                                <w:sz w:val="20"/>
                                <w:szCs w:val="20"/>
                              </w:rPr>
                            </m:ctrlPr>
                          </m:dPr>
                          <m:e>
                            <m:sSub>
                              <m:sSubPr>
                                <m:ctrlPr>
                                  <w:rPr>
                                    <w:rFonts w:ascii="Cambria Math" w:eastAsia="Arial" w:hAnsi="Arial" w:cs="Arial"/>
                                    <w:color w:val="000000"/>
                                    <w:sz w:val="20"/>
                                    <w:szCs w:val="20"/>
                                  </w:rPr>
                                </m:ctrlPr>
                              </m:sSubPr>
                              <m:e>
                                <m:r>
                                  <m:rPr>
                                    <m:sty m:val="p"/>
                                  </m:rPr>
                                  <w:rPr>
                                    <w:rFonts w:ascii="Cambria Math" w:eastAsia="Arial" w:hAnsi="Arial" w:cs="Arial"/>
                                    <w:color w:val="000000"/>
                                    <w:sz w:val="20"/>
                                    <w:szCs w:val="20"/>
                                  </w:rPr>
                                  <m:t>i</m:t>
                                </m:r>
                              </m:e>
                              <m:sub>
                                <m:r>
                                  <w:rPr>
                                    <w:rFonts w:ascii="Cambria Math" w:eastAsia="Arial" w:hAnsi="Cambria Math" w:cs="Arial"/>
                                    <w:color w:val="000000"/>
                                    <w:sz w:val="20"/>
                                    <w:szCs w:val="20"/>
                                  </w:rPr>
                                  <m:t>w</m:t>
                                </m:r>
                              </m:sub>
                            </m:sSub>
                            <m:d>
                              <m:dPr>
                                <m:ctrlPr>
                                  <w:rPr>
                                    <w:rFonts w:ascii="Cambria Math" w:eastAsia="Arial" w:hAnsi="Arial" w:cs="Arial"/>
                                    <w:color w:val="000000"/>
                                    <w:sz w:val="20"/>
                                    <w:szCs w:val="20"/>
                                  </w:rPr>
                                </m:ctrlPr>
                              </m:dPr>
                              <m:e>
                                <m:r>
                                  <m:rPr>
                                    <m:sty m:val="p"/>
                                  </m:rPr>
                                  <w:rPr>
                                    <w:rFonts w:ascii="Cambria Math" w:eastAsia="Arial" w:hAnsi="Arial" w:cs="Arial"/>
                                    <w:color w:val="000000"/>
                                    <w:sz w:val="20"/>
                                    <w:szCs w:val="20"/>
                                  </w:rPr>
                                  <m:t>t</m:t>
                                </m:r>
                              </m:e>
                            </m:d>
                          </m:e>
                        </m:d>
                      </m:num>
                      <m:den>
                        <m:r>
                          <w:rPr>
                            <w:rFonts w:ascii="Cambria Math" w:eastAsia="Arial" w:hAnsi="Cambria Math" w:cs="Arial"/>
                            <w:color w:val="000000"/>
                            <w:sz w:val="20"/>
                            <w:szCs w:val="20"/>
                          </w:rPr>
                          <m:t>d</m:t>
                        </m:r>
                        <m:sSub>
                          <m:sSubPr>
                            <m:ctrlPr>
                              <w:rPr>
                                <w:rFonts w:ascii="Cambria Math" w:eastAsia="Arial" w:hAnsi="Arial" w:cs="Arial"/>
                                <w:color w:val="000000"/>
                                <w:sz w:val="20"/>
                                <w:szCs w:val="20"/>
                              </w:rPr>
                            </m:ctrlPr>
                          </m:sSubPr>
                          <m:e>
                            <m:r>
                              <m:rPr>
                                <m:sty m:val="p"/>
                              </m:rPr>
                              <w:rPr>
                                <w:rFonts w:ascii="Cambria Math" w:eastAsia="Arial" w:hAnsi="Arial" w:cs="Arial"/>
                                <w:color w:val="000000"/>
                                <w:sz w:val="20"/>
                                <w:szCs w:val="20"/>
                              </w:rPr>
                              <m:t>i</m:t>
                            </m:r>
                          </m:e>
                          <m:sub>
                            <m:r>
                              <w:rPr>
                                <w:rFonts w:ascii="Cambria Math" w:eastAsia="Arial" w:hAnsi="Cambria Math" w:cs="Arial"/>
                                <w:color w:val="000000"/>
                                <w:sz w:val="20"/>
                                <w:szCs w:val="20"/>
                              </w:rPr>
                              <m:t>w</m:t>
                            </m:r>
                          </m:sub>
                        </m:sSub>
                        <m:d>
                          <m:dPr>
                            <m:ctrlPr>
                              <w:rPr>
                                <w:rFonts w:ascii="Cambria Math" w:eastAsia="Arial" w:hAnsi="Arial" w:cs="Arial"/>
                                <w:color w:val="000000"/>
                                <w:sz w:val="20"/>
                                <w:szCs w:val="20"/>
                              </w:rPr>
                            </m:ctrlPr>
                          </m:dPr>
                          <m:e>
                            <m:r>
                              <m:rPr>
                                <m:sty m:val="p"/>
                              </m:rPr>
                              <w:rPr>
                                <w:rFonts w:ascii="Cambria Math" w:eastAsia="Arial" w:hAnsi="Arial" w:cs="Arial"/>
                                <w:color w:val="000000"/>
                                <w:sz w:val="20"/>
                                <w:szCs w:val="20"/>
                              </w:rPr>
                              <m:t>t</m:t>
                            </m:r>
                          </m:e>
                        </m:d>
                      </m:den>
                    </m:f>
                  </m:e>
                </m:d>
                <m:r>
                  <w:rPr>
                    <w:rFonts w:ascii="Arial" w:eastAsia="Arial" w:hAnsi="Arial" w:cs="Arial"/>
                    <w:color w:val="000000"/>
                    <w:sz w:val="20"/>
                    <w:szCs w:val="20"/>
                  </w:rPr>
                  <m:t>∙</m:t>
                </m:r>
                <m:f>
                  <m:fPr>
                    <m:ctrlPr>
                      <w:rPr>
                        <w:rFonts w:ascii="Cambria Math" w:eastAsia="Arial" w:hAnsi="Arial" w:cs="Arial"/>
                        <w:i/>
                        <w:color w:val="000000"/>
                        <w:sz w:val="20"/>
                        <w:szCs w:val="20"/>
                      </w:rPr>
                    </m:ctrlPr>
                  </m:fPr>
                  <m:num>
                    <m:r>
                      <m:rPr>
                        <m:sty m:val="p"/>
                      </m:rPr>
                      <w:rPr>
                        <w:rFonts w:ascii="Cambria Math" w:eastAsia="Arial" w:hAnsi="Arial" w:cs="Arial"/>
                        <w:color w:val="000000"/>
                        <w:sz w:val="20"/>
                        <w:szCs w:val="20"/>
                      </w:rPr>
                      <m:t>d</m:t>
                    </m:r>
                    <m:sSub>
                      <m:sSubPr>
                        <m:ctrlPr>
                          <w:rPr>
                            <w:rFonts w:ascii="Cambria Math" w:eastAsia="Arial" w:hAnsi="Arial" w:cs="Arial"/>
                            <w:color w:val="000000"/>
                            <w:sz w:val="20"/>
                            <w:szCs w:val="20"/>
                          </w:rPr>
                        </m:ctrlPr>
                      </m:sSubPr>
                      <m:e>
                        <m:r>
                          <m:rPr>
                            <m:sty m:val="p"/>
                          </m:rPr>
                          <w:rPr>
                            <w:rFonts w:ascii="Cambria Math" w:eastAsia="Arial" w:hAnsi="Arial" w:cs="Arial"/>
                            <w:color w:val="000000"/>
                            <w:sz w:val="20"/>
                            <w:szCs w:val="20"/>
                          </w:rPr>
                          <m:t>i</m:t>
                        </m:r>
                      </m:e>
                      <m:sub>
                        <m:r>
                          <w:rPr>
                            <w:rFonts w:ascii="Cambria Math" w:eastAsia="Arial" w:hAnsi="Cambria Math" w:cs="Arial"/>
                            <w:color w:val="000000"/>
                            <w:sz w:val="20"/>
                            <w:szCs w:val="20"/>
                          </w:rPr>
                          <m:t>w</m:t>
                        </m:r>
                      </m:sub>
                    </m:sSub>
                    <m:d>
                      <m:dPr>
                        <m:ctrlPr>
                          <w:rPr>
                            <w:rFonts w:ascii="Cambria Math" w:eastAsia="Arial" w:hAnsi="Arial" w:cs="Arial"/>
                            <w:color w:val="000000"/>
                            <w:sz w:val="20"/>
                            <w:szCs w:val="20"/>
                          </w:rPr>
                        </m:ctrlPr>
                      </m:dPr>
                      <m:e>
                        <m:r>
                          <m:rPr>
                            <m:sty m:val="p"/>
                          </m:rPr>
                          <w:rPr>
                            <w:rFonts w:ascii="Cambria Math" w:eastAsia="Arial" w:hAnsi="Arial" w:cs="Arial"/>
                            <w:color w:val="000000"/>
                            <w:sz w:val="20"/>
                            <w:szCs w:val="20"/>
                          </w:rPr>
                          <m:t>t</m:t>
                        </m:r>
                      </m:e>
                    </m:d>
                  </m:num>
                  <m:den>
                    <m:r>
                      <m:rPr>
                        <m:sty m:val="p"/>
                      </m:rPr>
                      <w:rPr>
                        <w:rFonts w:ascii="Cambria Math" w:eastAsia="Arial" w:hAnsi="Arial" w:cs="Arial"/>
                        <w:color w:val="000000"/>
                        <w:sz w:val="20"/>
                        <w:szCs w:val="20"/>
                      </w:rPr>
                      <m:t>dt</m:t>
                    </m:r>
                  </m:den>
                </m:f>
              </m:oMath>
            </m:oMathPara>
          </w:p>
        </w:tc>
        <w:tc>
          <w:tcPr>
            <w:tcW w:w="738" w:type="dxa"/>
          </w:tcPr>
          <w:p w14:paraId="41A0027D" w14:textId="77777777" w:rsidR="003D7AFE" w:rsidRPr="003D7AFE" w:rsidRDefault="003D7AFE" w:rsidP="003D7AFE">
            <w:pPr>
              <w:spacing w:line="331" w:lineRule="auto"/>
              <w:rPr>
                <w:rFonts w:ascii="Arial" w:hAnsi="Arial" w:cs="Arial"/>
                <w:sz w:val="20"/>
                <w:szCs w:val="20"/>
              </w:rPr>
            </w:pPr>
            <w:r w:rsidRPr="003D7AFE">
              <w:rPr>
                <w:rFonts w:ascii="Arial" w:hAnsi="Arial" w:cs="Arial"/>
                <w:sz w:val="20"/>
                <w:szCs w:val="20"/>
              </w:rPr>
              <w:t>(2.29)</w:t>
            </w:r>
          </w:p>
        </w:tc>
      </w:tr>
    </w:tbl>
    <w:p w14:paraId="4AE32644" w14:textId="77777777" w:rsidR="003D7AFE" w:rsidRPr="003D7AFE" w:rsidRDefault="003D7AFE" w:rsidP="00C158E5">
      <w:pPr>
        <w:pBdr>
          <w:top w:val="none" w:sz="4" w:space="0" w:color="000000"/>
          <w:left w:val="none" w:sz="4" w:space="0" w:color="000000"/>
          <w:bottom w:val="none" w:sz="4" w:space="0" w:color="000000"/>
          <w:right w:val="none" w:sz="4" w:space="0" w:color="000000"/>
        </w:pBdr>
        <w:spacing w:line="331" w:lineRule="auto"/>
        <w:jc w:val="both"/>
        <w:rPr>
          <w:rFonts w:ascii="Arial" w:hAnsi="Arial" w:cs="Arial"/>
          <w:sz w:val="20"/>
          <w:szCs w:val="20"/>
        </w:rPr>
        <w:pPrChange w:id="135" w:author="RP" w:date="2025-01-31T11:25:00Z">
          <w:pPr>
            <w:pBdr>
              <w:top w:val="none" w:sz="4" w:space="0" w:color="000000"/>
              <w:left w:val="none" w:sz="4" w:space="0" w:color="000000"/>
              <w:bottom w:val="none" w:sz="4" w:space="0" w:color="000000"/>
              <w:right w:val="none" w:sz="4" w:space="0" w:color="000000"/>
            </w:pBdr>
            <w:spacing w:line="331" w:lineRule="auto"/>
          </w:pPr>
        </w:pPrChange>
      </w:pPr>
      <w:r w:rsidRPr="003D7AFE">
        <w:rPr>
          <w:rFonts w:ascii="Arial" w:hAnsi="Arial" w:cs="Arial"/>
          <w:sz w:val="20"/>
          <w:szCs w:val="20"/>
        </w:rPr>
        <w:t>Podstawiając uzyskane zależności składające się na siłę elektromotoryczną indukowaną w uzwojeniu wzbudzenia otrzymujemy napięcie na indukcyjności obwodu wzbudzenia:</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739"/>
      </w:tblGrid>
      <w:tr w:rsidR="003D7AFE" w:rsidRPr="003D7AFE" w14:paraId="4E80746D" w14:textId="77777777" w:rsidTr="003D7AFE">
        <w:tc>
          <w:tcPr>
            <w:tcW w:w="8607" w:type="dxa"/>
          </w:tcPr>
          <w:p w14:paraId="073FEEE0" w14:textId="77777777" w:rsidR="003D7AFE" w:rsidRPr="003D7AFE" w:rsidRDefault="00BA5042" w:rsidP="003D7AFE">
            <w:pPr>
              <w:spacing w:line="331" w:lineRule="auto"/>
              <w:rPr>
                <w:rFonts w:ascii="Arial" w:hAnsi="Arial" w:cs="Arial"/>
                <w:sz w:val="20"/>
                <w:szCs w:val="20"/>
              </w:rPr>
            </w:pPr>
            <m:oMathPara>
              <m:oMath>
                <m:sSub>
                  <m:sSubPr>
                    <m:ctrlPr>
                      <w:rPr>
                        <w:rFonts w:ascii="Cambria Math" w:eastAsia="Cambria Math" w:hAnsi="Arial" w:cs="Arial"/>
                        <w:i/>
                        <w:sz w:val="20"/>
                        <w:szCs w:val="20"/>
                      </w:rPr>
                    </m:ctrlPr>
                  </m:sSubPr>
                  <m:e>
                    <m:r>
                      <w:rPr>
                        <w:rFonts w:ascii="Cambria Math" w:eastAsia="Cambria Math" w:hAnsi="Cambria Math" w:cs="Arial"/>
                        <w:sz w:val="20"/>
                        <w:szCs w:val="20"/>
                      </w:rPr>
                      <m:t>u</m:t>
                    </m:r>
                  </m:e>
                  <m:sub>
                    <m:sSub>
                      <m:sSubPr>
                        <m:ctrlPr>
                          <w:rPr>
                            <w:rFonts w:ascii="Cambria Math" w:eastAsia="Cambria Math" w:hAnsi="Arial" w:cs="Arial"/>
                            <w:i/>
                            <w:sz w:val="20"/>
                            <w:szCs w:val="20"/>
                          </w:rPr>
                        </m:ctrlPr>
                      </m:sSubPr>
                      <m:e>
                        <m:r>
                          <w:rPr>
                            <w:rFonts w:ascii="Cambria Math" w:eastAsia="Cambria Math" w:hAnsi="Cambria Math" w:cs="Arial"/>
                            <w:sz w:val="20"/>
                            <w:szCs w:val="20"/>
                          </w:rPr>
                          <m:t>L</m:t>
                        </m:r>
                      </m:e>
                      <m:sub>
                        <m:r>
                          <w:rPr>
                            <w:rFonts w:ascii="Cambria Math" w:eastAsia="Cambria Math" w:hAnsi="Cambria Math" w:cs="Arial"/>
                            <w:sz w:val="20"/>
                            <w:szCs w:val="20"/>
                          </w:rPr>
                          <m:t>w</m:t>
                        </m:r>
                      </m:sub>
                    </m:sSub>
                  </m:sub>
                </m:sSub>
                <m:r>
                  <w:rPr>
                    <w:rFonts w:ascii="Cambria Math" w:eastAsia="Cambria Math" w:hAnsi="Arial" w:cs="Arial"/>
                    <w:sz w:val="20"/>
                    <w:szCs w:val="20"/>
                  </w:rPr>
                  <m:t>(</m:t>
                </m:r>
                <m:r>
                  <w:rPr>
                    <w:rFonts w:ascii="Cambria Math" w:eastAsia="Cambria Math" w:hAnsi="Cambria Math" w:cs="Arial"/>
                    <w:sz w:val="20"/>
                    <w:szCs w:val="20"/>
                  </w:rPr>
                  <m:t>t</m:t>
                </m:r>
                <m:r>
                  <w:rPr>
                    <w:rFonts w:ascii="Cambria Math" w:eastAsia="Cambria Math" w:hAnsi="Arial" w:cs="Arial"/>
                    <w:sz w:val="20"/>
                    <w:szCs w:val="20"/>
                  </w:rPr>
                  <m:t>)=</m:t>
                </m:r>
                <m:sSubSup>
                  <m:sSubSupPr>
                    <m:ctrlPr>
                      <w:rPr>
                        <w:rFonts w:ascii="Cambria Math" w:eastAsia="Cambria Math" w:hAnsi="Arial" w:cs="Arial"/>
                        <w:i/>
                        <w:sz w:val="20"/>
                        <w:szCs w:val="20"/>
                      </w:rPr>
                    </m:ctrlPr>
                  </m:sSubSupPr>
                  <m:e>
                    <m:r>
                      <w:rPr>
                        <w:rFonts w:ascii="Cambria Math" w:eastAsia="Cambria Math" w:hAnsi="Cambria Math" w:cs="Arial"/>
                        <w:sz w:val="20"/>
                        <w:szCs w:val="20"/>
                      </w:rPr>
                      <m:t>e</m:t>
                    </m:r>
                  </m:e>
                  <m:sub>
                    <m:r>
                      <w:rPr>
                        <w:rFonts w:ascii="Cambria Math" w:eastAsia="Cambria Math" w:hAnsi="Cambria Math" w:cs="Arial"/>
                        <w:sz w:val="20"/>
                        <w:szCs w:val="20"/>
                      </w:rPr>
                      <m:t>ind</m:t>
                    </m:r>
                  </m:sub>
                  <m:sup>
                    <m:d>
                      <m:dPr>
                        <m:ctrlPr>
                          <w:rPr>
                            <w:rFonts w:ascii="Cambria Math" w:eastAsia="Cambria Math" w:hAnsi="Arial" w:cs="Arial"/>
                            <w:i/>
                            <w:sz w:val="20"/>
                            <w:szCs w:val="20"/>
                          </w:rPr>
                        </m:ctrlPr>
                      </m:dPr>
                      <m:e>
                        <m:r>
                          <w:rPr>
                            <w:rFonts w:ascii="Cambria Math" w:eastAsia="Cambria Math" w:hAnsi="Cambria Math" w:cs="Arial"/>
                            <w:sz w:val="20"/>
                            <w:szCs w:val="20"/>
                          </w:rPr>
                          <m:t>w</m:t>
                        </m:r>
                      </m:e>
                    </m:d>
                  </m:sup>
                </m:sSubSup>
                <m:r>
                  <w:rPr>
                    <w:rFonts w:ascii="Cambria Math" w:eastAsia="Cambria Math" w:hAnsi="Arial" w:cs="Arial"/>
                    <w:sz w:val="20"/>
                    <w:szCs w:val="20"/>
                  </w:rPr>
                  <m:t>(</m:t>
                </m:r>
                <m:r>
                  <w:rPr>
                    <w:rFonts w:ascii="Cambria Math" w:eastAsia="Cambria Math" w:hAnsi="Cambria Math" w:cs="Arial"/>
                    <w:sz w:val="20"/>
                    <w:szCs w:val="20"/>
                  </w:rPr>
                  <m:t>t</m:t>
                </m:r>
                <m:r>
                  <w:rPr>
                    <w:rFonts w:ascii="Cambria Math" w:eastAsia="Cambria Math" w:hAnsi="Arial" w:cs="Arial"/>
                    <w:sz w:val="20"/>
                    <w:szCs w:val="20"/>
                  </w:rPr>
                  <m:t>)=0</m:t>
                </m:r>
                <m:r>
                  <w:rPr>
                    <w:rFonts w:ascii="Cambria Math" w:hAnsi="Arial" w:cs="Arial"/>
                    <w:sz w:val="20"/>
                    <w:szCs w:val="20"/>
                  </w:rPr>
                  <m:t>+</m:t>
                </m:r>
                <m:d>
                  <m:dPr>
                    <m:begChr m:val="["/>
                    <m:endChr m:val="]"/>
                    <m:ctrlPr>
                      <w:rPr>
                        <w:rFonts w:ascii="Cambria Math" w:eastAsia="Arial" w:hAnsi="Arial" w:cs="Arial"/>
                        <w:color w:val="000000"/>
                        <w:sz w:val="20"/>
                        <w:szCs w:val="20"/>
                      </w:rPr>
                    </m:ctrlPr>
                  </m:dPr>
                  <m:e>
                    <m:sSub>
                      <m:sSubPr>
                        <m:ctrlPr>
                          <w:rPr>
                            <w:rFonts w:ascii="Cambria Math" w:eastAsia="Arial" w:hAnsi="Arial" w:cs="Arial"/>
                            <w:color w:val="000000"/>
                            <w:sz w:val="20"/>
                            <w:szCs w:val="20"/>
                          </w:rPr>
                        </m:ctrlPr>
                      </m:sSubPr>
                      <m:e>
                        <m:r>
                          <m:rPr>
                            <m:sty m:val="p"/>
                          </m:rPr>
                          <w:rPr>
                            <w:rFonts w:ascii="Cambria Math" w:eastAsia="Arial" w:hAnsi="Arial" w:cs="Arial"/>
                            <w:color w:val="000000"/>
                            <w:sz w:val="20"/>
                            <w:szCs w:val="20"/>
                          </w:rPr>
                          <m:t>L</m:t>
                        </m:r>
                      </m:e>
                      <m:sub>
                        <m:r>
                          <w:rPr>
                            <w:rFonts w:ascii="Cambria Math" w:eastAsia="Arial" w:hAnsi="Cambria Math" w:cs="Arial"/>
                            <w:color w:val="000000"/>
                            <w:sz w:val="20"/>
                            <w:szCs w:val="20"/>
                          </w:rPr>
                          <m:t>w</m:t>
                        </m:r>
                      </m:sub>
                    </m:sSub>
                    <m:d>
                      <m:dPr>
                        <m:ctrlPr>
                          <w:rPr>
                            <w:rFonts w:ascii="Cambria Math" w:eastAsia="Arial" w:hAnsi="Arial" w:cs="Arial"/>
                            <w:color w:val="000000"/>
                            <w:sz w:val="20"/>
                            <w:szCs w:val="20"/>
                          </w:rPr>
                        </m:ctrlPr>
                      </m:dPr>
                      <m:e>
                        <m:sSub>
                          <m:sSubPr>
                            <m:ctrlPr>
                              <w:rPr>
                                <w:rFonts w:ascii="Cambria Math" w:eastAsia="Arial" w:hAnsi="Arial" w:cs="Arial"/>
                                <w:color w:val="000000"/>
                                <w:sz w:val="20"/>
                                <w:szCs w:val="20"/>
                              </w:rPr>
                            </m:ctrlPr>
                          </m:sSubPr>
                          <m:e>
                            <m:r>
                              <m:rPr>
                                <m:sty m:val="p"/>
                              </m:rPr>
                              <w:rPr>
                                <w:rFonts w:ascii="Cambria Math" w:eastAsia="Arial" w:hAnsi="Arial" w:cs="Arial"/>
                                <w:color w:val="000000"/>
                                <w:sz w:val="20"/>
                                <w:szCs w:val="20"/>
                              </w:rPr>
                              <m:t>i</m:t>
                            </m:r>
                          </m:e>
                          <m:sub>
                            <m:r>
                              <w:rPr>
                                <w:rFonts w:ascii="Cambria Math" w:eastAsia="Arial" w:hAnsi="Cambria Math" w:cs="Arial"/>
                                <w:color w:val="000000"/>
                                <w:sz w:val="20"/>
                                <w:szCs w:val="20"/>
                              </w:rPr>
                              <m:t>w</m:t>
                            </m:r>
                          </m:sub>
                        </m:sSub>
                        <m:d>
                          <m:dPr>
                            <m:ctrlPr>
                              <w:rPr>
                                <w:rFonts w:ascii="Cambria Math" w:eastAsia="Arial" w:hAnsi="Arial" w:cs="Arial"/>
                                <w:color w:val="000000"/>
                                <w:sz w:val="20"/>
                                <w:szCs w:val="20"/>
                              </w:rPr>
                            </m:ctrlPr>
                          </m:dPr>
                          <m:e>
                            <m:r>
                              <m:rPr>
                                <m:sty m:val="p"/>
                              </m:rPr>
                              <w:rPr>
                                <w:rFonts w:ascii="Cambria Math" w:eastAsia="Arial" w:hAnsi="Arial" w:cs="Arial"/>
                                <w:color w:val="000000"/>
                                <w:sz w:val="20"/>
                                <w:szCs w:val="20"/>
                              </w:rPr>
                              <m:t>t</m:t>
                            </m:r>
                          </m:e>
                        </m:d>
                      </m:e>
                    </m:d>
                    <m:r>
                      <w:rPr>
                        <w:rFonts w:ascii="Cambria Math" w:eastAsia="Arial" w:hAnsi="Arial" w:cs="Arial"/>
                        <w:color w:val="000000"/>
                        <w:sz w:val="20"/>
                        <w:szCs w:val="20"/>
                      </w:rPr>
                      <m:t>+</m:t>
                    </m:r>
                    <m:sSub>
                      <m:sSubPr>
                        <m:ctrlPr>
                          <w:rPr>
                            <w:rFonts w:ascii="Cambria Math" w:eastAsia="Arial" w:hAnsi="Arial" w:cs="Arial"/>
                            <w:color w:val="000000"/>
                            <w:sz w:val="20"/>
                            <w:szCs w:val="20"/>
                          </w:rPr>
                        </m:ctrlPr>
                      </m:sSubPr>
                      <m:e>
                        <m:r>
                          <m:rPr>
                            <m:sty m:val="p"/>
                          </m:rPr>
                          <w:rPr>
                            <w:rFonts w:ascii="Cambria Math" w:eastAsia="Arial" w:hAnsi="Arial" w:cs="Arial"/>
                            <w:color w:val="000000"/>
                            <w:sz w:val="20"/>
                            <w:szCs w:val="20"/>
                          </w:rPr>
                          <m:t>i</m:t>
                        </m:r>
                      </m:e>
                      <m:sub>
                        <m:r>
                          <w:rPr>
                            <w:rFonts w:ascii="Cambria Math" w:eastAsia="Arial" w:hAnsi="Cambria Math" w:cs="Arial"/>
                            <w:color w:val="000000"/>
                            <w:sz w:val="20"/>
                            <w:szCs w:val="20"/>
                          </w:rPr>
                          <m:t>w</m:t>
                        </m:r>
                      </m:sub>
                    </m:sSub>
                    <m:d>
                      <m:dPr>
                        <m:ctrlPr>
                          <w:rPr>
                            <w:rFonts w:ascii="Cambria Math" w:eastAsia="Arial" w:hAnsi="Arial" w:cs="Arial"/>
                            <w:color w:val="000000"/>
                            <w:sz w:val="20"/>
                            <w:szCs w:val="20"/>
                          </w:rPr>
                        </m:ctrlPr>
                      </m:dPr>
                      <m:e>
                        <m:r>
                          <m:rPr>
                            <m:sty m:val="p"/>
                          </m:rPr>
                          <w:rPr>
                            <w:rFonts w:ascii="Cambria Math" w:eastAsia="Arial" w:hAnsi="Arial" w:cs="Arial"/>
                            <w:color w:val="000000"/>
                            <w:sz w:val="20"/>
                            <w:szCs w:val="20"/>
                          </w:rPr>
                          <m:t>t</m:t>
                        </m:r>
                      </m:e>
                    </m:d>
                    <m:r>
                      <w:rPr>
                        <w:rFonts w:ascii="Arial" w:eastAsia="Arial" w:hAnsi="Arial" w:cs="Arial"/>
                        <w:color w:val="000000"/>
                        <w:sz w:val="20"/>
                        <w:szCs w:val="20"/>
                      </w:rPr>
                      <m:t>∙</m:t>
                    </m:r>
                    <m:f>
                      <m:fPr>
                        <m:ctrlPr>
                          <w:rPr>
                            <w:rFonts w:ascii="Cambria Math" w:eastAsia="Arial" w:hAnsi="Arial" w:cs="Arial"/>
                            <w:i/>
                            <w:color w:val="000000"/>
                            <w:sz w:val="20"/>
                            <w:szCs w:val="20"/>
                          </w:rPr>
                        </m:ctrlPr>
                      </m:fPr>
                      <m:num>
                        <m:r>
                          <w:rPr>
                            <w:rFonts w:ascii="Cambria Math" w:eastAsia="Arial" w:hAnsi="Cambria Math" w:cs="Arial"/>
                            <w:color w:val="000000"/>
                            <w:sz w:val="20"/>
                            <w:szCs w:val="20"/>
                          </w:rPr>
                          <m:t>d</m:t>
                        </m:r>
                        <m:sSub>
                          <m:sSubPr>
                            <m:ctrlPr>
                              <w:rPr>
                                <w:rFonts w:ascii="Cambria Math" w:eastAsia="Arial" w:hAnsi="Arial" w:cs="Arial"/>
                                <w:color w:val="000000"/>
                                <w:sz w:val="20"/>
                                <w:szCs w:val="20"/>
                              </w:rPr>
                            </m:ctrlPr>
                          </m:sSubPr>
                          <m:e>
                            <m:r>
                              <m:rPr>
                                <m:sty m:val="p"/>
                              </m:rPr>
                              <w:rPr>
                                <w:rFonts w:ascii="Cambria Math" w:eastAsia="Arial" w:hAnsi="Arial" w:cs="Arial"/>
                                <w:color w:val="000000"/>
                                <w:sz w:val="20"/>
                                <w:szCs w:val="20"/>
                              </w:rPr>
                              <m:t>L</m:t>
                            </m:r>
                          </m:e>
                          <m:sub>
                            <m:r>
                              <w:rPr>
                                <w:rFonts w:ascii="Cambria Math" w:eastAsia="Arial" w:hAnsi="Cambria Math" w:cs="Arial"/>
                                <w:color w:val="000000"/>
                                <w:sz w:val="20"/>
                                <w:szCs w:val="20"/>
                              </w:rPr>
                              <m:t>w</m:t>
                            </m:r>
                          </m:sub>
                        </m:sSub>
                        <m:d>
                          <m:dPr>
                            <m:ctrlPr>
                              <w:rPr>
                                <w:rFonts w:ascii="Cambria Math" w:eastAsia="Arial" w:hAnsi="Arial" w:cs="Arial"/>
                                <w:color w:val="000000"/>
                                <w:sz w:val="20"/>
                                <w:szCs w:val="20"/>
                              </w:rPr>
                            </m:ctrlPr>
                          </m:dPr>
                          <m:e>
                            <m:sSub>
                              <m:sSubPr>
                                <m:ctrlPr>
                                  <w:rPr>
                                    <w:rFonts w:ascii="Cambria Math" w:eastAsia="Arial" w:hAnsi="Arial" w:cs="Arial"/>
                                    <w:color w:val="000000"/>
                                    <w:sz w:val="20"/>
                                    <w:szCs w:val="20"/>
                                  </w:rPr>
                                </m:ctrlPr>
                              </m:sSubPr>
                              <m:e>
                                <m:r>
                                  <m:rPr>
                                    <m:sty m:val="p"/>
                                  </m:rPr>
                                  <w:rPr>
                                    <w:rFonts w:ascii="Cambria Math" w:eastAsia="Arial" w:hAnsi="Arial" w:cs="Arial"/>
                                    <w:color w:val="000000"/>
                                    <w:sz w:val="20"/>
                                    <w:szCs w:val="20"/>
                                  </w:rPr>
                                  <m:t>i</m:t>
                                </m:r>
                              </m:e>
                              <m:sub>
                                <m:r>
                                  <w:rPr>
                                    <w:rFonts w:ascii="Cambria Math" w:eastAsia="Arial" w:hAnsi="Cambria Math" w:cs="Arial"/>
                                    <w:color w:val="000000"/>
                                    <w:sz w:val="20"/>
                                    <w:szCs w:val="20"/>
                                  </w:rPr>
                                  <m:t>w</m:t>
                                </m:r>
                              </m:sub>
                            </m:sSub>
                            <m:d>
                              <m:dPr>
                                <m:ctrlPr>
                                  <w:rPr>
                                    <w:rFonts w:ascii="Cambria Math" w:eastAsia="Arial" w:hAnsi="Arial" w:cs="Arial"/>
                                    <w:color w:val="000000"/>
                                    <w:sz w:val="20"/>
                                    <w:szCs w:val="20"/>
                                  </w:rPr>
                                </m:ctrlPr>
                              </m:dPr>
                              <m:e>
                                <m:r>
                                  <m:rPr>
                                    <m:sty m:val="p"/>
                                  </m:rPr>
                                  <w:rPr>
                                    <w:rFonts w:ascii="Cambria Math" w:eastAsia="Arial" w:hAnsi="Arial" w:cs="Arial"/>
                                    <w:color w:val="000000"/>
                                    <w:sz w:val="20"/>
                                    <w:szCs w:val="20"/>
                                  </w:rPr>
                                  <m:t>t</m:t>
                                </m:r>
                              </m:e>
                            </m:d>
                          </m:e>
                        </m:d>
                      </m:num>
                      <m:den>
                        <m:r>
                          <w:rPr>
                            <w:rFonts w:ascii="Cambria Math" w:eastAsia="Arial" w:hAnsi="Cambria Math" w:cs="Arial"/>
                            <w:color w:val="000000"/>
                            <w:sz w:val="20"/>
                            <w:szCs w:val="20"/>
                          </w:rPr>
                          <m:t>d</m:t>
                        </m:r>
                        <m:sSub>
                          <m:sSubPr>
                            <m:ctrlPr>
                              <w:rPr>
                                <w:rFonts w:ascii="Cambria Math" w:eastAsia="Arial" w:hAnsi="Arial" w:cs="Arial"/>
                                <w:color w:val="000000"/>
                                <w:sz w:val="20"/>
                                <w:szCs w:val="20"/>
                              </w:rPr>
                            </m:ctrlPr>
                          </m:sSubPr>
                          <m:e>
                            <m:r>
                              <m:rPr>
                                <m:sty m:val="p"/>
                              </m:rPr>
                              <w:rPr>
                                <w:rFonts w:ascii="Cambria Math" w:eastAsia="Arial" w:hAnsi="Arial" w:cs="Arial"/>
                                <w:color w:val="000000"/>
                                <w:sz w:val="20"/>
                                <w:szCs w:val="20"/>
                              </w:rPr>
                              <m:t>i</m:t>
                            </m:r>
                          </m:e>
                          <m:sub>
                            <m:r>
                              <w:rPr>
                                <w:rFonts w:ascii="Cambria Math" w:eastAsia="Arial" w:hAnsi="Cambria Math" w:cs="Arial"/>
                                <w:color w:val="000000"/>
                                <w:sz w:val="20"/>
                                <w:szCs w:val="20"/>
                              </w:rPr>
                              <m:t>w</m:t>
                            </m:r>
                          </m:sub>
                        </m:sSub>
                        <m:d>
                          <m:dPr>
                            <m:ctrlPr>
                              <w:rPr>
                                <w:rFonts w:ascii="Cambria Math" w:eastAsia="Arial" w:hAnsi="Arial" w:cs="Arial"/>
                                <w:color w:val="000000"/>
                                <w:sz w:val="20"/>
                                <w:szCs w:val="20"/>
                              </w:rPr>
                            </m:ctrlPr>
                          </m:dPr>
                          <m:e>
                            <m:r>
                              <m:rPr>
                                <m:sty m:val="p"/>
                              </m:rPr>
                              <w:rPr>
                                <w:rFonts w:ascii="Cambria Math" w:eastAsia="Arial" w:hAnsi="Arial" w:cs="Arial"/>
                                <w:color w:val="000000"/>
                                <w:sz w:val="20"/>
                                <w:szCs w:val="20"/>
                              </w:rPr>
                              <m:t>t</m:t>
                            </m:r>
                          </m:e>
                        </m:d>
                      </m:den>
                    </m:f>
                  </m:e>
                </m:d>
                <m:r>
                  <w:rPr>
                    <w:rFonts w:ascii="Arial" w:eastAsia="Arial" w:hAnsi="Arial" w:cs="Arial"/>
                    <w:color w:val="000000"/>
                    <w:sz w:val="20"/>
                    <w:szCs w:val="20"/>
                  </w:rPr>
                  <m:t>∙</m:t>
                </m:r>
                <m:f>
                  <m:fPr>
                    <m:ctrlPr>
                      <w:rPr>
                        <w:rFonts w:ascii="Cambria Math" w:eastAsia="Arial" w:hAnsi="Arial" w:cs="Arial"/>
                        <w:i/>
                        <w:color w:val="000000"/>
                        <w:sz w:val="20"/>
                        <w:szCs w:val="20"/>
                      </w:rPr>
                    </m:ctrlPr>
                  </m:fPr>
                  <m:num>
                    <m:r>
                      <m:rPr>
                        <m:sty m:val="p"/>
                      </m:rPr>
                      <w:rPr>
                        <w:rFonts w:ascii="Cambria Math" w:eastAsia="Arial" w:hAnsi="Arial" w:cs="Arial"/>
                        <w:color w:val="000000"/>
                        <w:sz w:val="20"/>
                        <w:szCs w:val="20"/>
                      </w:rPr>
                      <m:t>d</m:t>
                    </m:r>
                    <m:sSub>
                      <m:sSubPr>
                        <m:ctrlPr>
                          <w:rPr>
                            <w:rFonts w:ascii="Cambria Math" w:eastAsia="Arial" w:hAnsi="Arial" w:cs="Arial"/>
                            <w:color w:val="000000"/>
                            <w:sz w:val="20"/>
                            <w:szCs w:val="20"/>
                          </w:rPr>
                        </m:ctrlPr>
                      </m:sSubPr>
                      <m:e>
                        <m:r>
                          <m:rPr>
                            <m:sty m:val="p"/>
                          </m:rPr>
                          <w:rPr>
                            <w:rFonts w:ascii="Cambria Math" w:eastAsia="Arial" w:hAnsi="Arial" w:cs="Arial"/>
                            <w:color w:val="000000"/>
                            <w:sz w:val="20"/>
                            <w:szCs w:val="20"/>
                          </w:rPr>
                          <m:t>i</m:t>
                        </m:r>
                      </m:e>
                      <m:sub>
                        <m:r>
                          <w:rPr>
                            <w:rFonts w:ascii="Cambria Math" w:eastAsia="Arial" w:hAnsi="Cambria Math" w:cs="Arial"/>
                            <w:color w:val="000000"/>
                            <w:sz w:val="20"/>
                            <w:szCs w:val="20"/>
                          </w:rPr>
                          <m:t>w</m:t>
                        </m:r>
                      </m:sub>
                    </m:sSub>
                    <m:d>
                      <m:dPr>
                        <m:ctrlPr>
                          <w:rPr>
                            <w:rFonts w:ascii="Cambria Math" w:eastAsia="Arial" w:hAnsi="Arial" w:cs="Arial"/>
                            <w:color w:val="000000"/>
                            <w:sz w:val="20"/>
                            <w:szCs w:val="20"/>
                          </w:rPr>
                        </m:ctrlPr>
                      </m:dPr>
                      <m:e>
                        <m:r>
                          <m:rPr>
                            <m:sty m:val="p"/>
                          </m:rPr>
                          <w:rPr>
                            <w:rFonts w:ascii="Cambria Math" w:eastAsia="Arial" w:hAnsi="Arial" w:cs="Arial"/>
                            <w:color w:val="000000"/>
                            <w:sz w:val="20"/>
                            <w:szCs w:val="20"/>
                          </w:rPr>
                          <m:t>t</m:t>
                        </m:r>
                      </m:e>
                    </m:d>
                  </m:num>
                  <m:den>
                    <m:r>
                      <m:rPr>
                        <m:sty m:val="p"/>
                      </m:rPr>
                      <w:rPr>
                        <w:rFonts w:ascii="Cambria Math" w:eastAsia="Arial" w:hAnsi="Arial" w:cs="Arial"/>
                        <w:color w:val="000000"/>
                        <w:sz w:val="20"/>
                        <w:szCs w:val="20"/>
                      </w:rPr>
                      <m:t>dt</m:t>
                    </m:r>
                  </m:den>
                </m:f>
              </m:oMath>
            </m:oMathPara>
          </w:p>
        </w:tc>
        <w:tc>
          <w:tcPr>
            <w:tcW w:w="738" w:type="dxa"/>
          </w:tcPr>
          <w:p w14:paraId="3ABBB7A1" w14:textId="77777777" w:rsidR="003D7AFE" w:rsidRPr="003D7AFE" w:rsidRDefault="003D7AFE" w:rsidP="003D7AFE">
            <w:pPr>
              <w:spacing w:line="331" w:lineRule="auto"/>
              <w:jc w:val="center"/>
              <w:rPr>
                <w:rFonts w:ascii="Arial" w:hAnsi="Arial" w:cs="Arial"/>
                <w:sz w:val="20"/>
                <w:szCs w:val="20"/>
              </w:rPr>
            </w:pPr>
            <w:r w:rsidRPr="003D7AFE">
              <w:rPr>
                <w:rFonts w:ascii="Arial" w:hAnsi="Arial" w:cs="Arial"/>
                <w:sz w:val="20"/>
                <w:szCs w:val="20"/>
              </w:rPr>
              <w:t>(2.30)</w:t>
            </w:r>
          </w:p>
        </w:tc>
      </w:tr>
    </w:tbl>
    <w:p w14:paraId="30FF6ABE" w14:textId="77777777" w:rsidR="003D7AFE" w:rsidRPr="003D7AFE" w:rsidRDefault="003D7AFE" w:rsidP="00C158E5">
      <w:pPr>
        <w:pBdr>
          <w:top w:val="none" w:sz="4" w:space="0" w:color="000000"/>
          <w:left w:val="none" w:sz="4" w:space="0" w:color="000000"/>
          <w:bottom w:val="none" w:sz="4" w:space="0" w:color="000000"/>
          <w:right w:val="none" w:sz="4" w:space="0" w:color="000000"/>
        </w:pBdr>
        <w:spacing w:line="331" w:lineRule="auto"/>
        <w:jc w:val="both"/>
        <w:rPr>
          <w:rFonts w:ascii="Arial" w:hAnsi="Arial" w:cs="Arial"/>
          <w:sz w:val="20"/>
          <w:szCs w:val="20"/>
        </w:rPr>
        <w:pPrChange w:id="136" w:author="RP" w:date="2025-01-31T11:25:00Z">
          <w:pPr>
            <w:pBdr>
              <w:top w:val="none" w:sz="4" w:space="0" w:color="000000"/>
              <w:left w:val="none" w:sz="4" w:space="0" w:color="000000"/>
              <w:bottom w:val="none" w:sz="4" w:space="0" w:color="000000"/>
              <w:right w:val="none" w:sz="4" w:space="0" w:color="000000"/>
            </w:pBdr>
            <w:spacing w:line="331" w:lineRule="auto"/>
          </w:pPr>
        </w:pPrChange>
      </w:pPr>
      <w:r w:rsidRPr="003D7AFE">
        <w:rPr>
          <w:rFonts w:ascii="Arial" w:hAnsi="Arial" w:cs="Arial"/>
          <w:sz w:val="20"/>
          <w:szCs w:val="20"/>
        </w:rPr>
        <w:t>Po rozwinięciu prawa opisującego podsystem elektryczny obwodu wzbudzenia (2.7)</w:t>
      </w:r>
      <w:r w:rsidRPr="003D7AFE">
        <w:rPr>
          <w:rFonts w:ascii="Arial" w:hAnsi="Arial" w:cs="Arial"/>
          <w:color w:val="FF0000"/>
          <w:sz w:val="20"/>
          <w:szCs w:val="20"/>
        </w:rPr>
        <w:t xml:space="preserve"> </w:t>
      </w:r>
      <w:r w:rsidRPr="003D7AFE">
        <w:rPr>
          <w:rFonts w:ascii="Arial" w:hAnsi="Arial" w:cs="Arial"/>
          <w:sz w:val="20"/>
          <w:szCs w:val="20"/>
        </w:rPr>
        <w:t>o rozwinięte wzory na napięcie na rezystancji uzwojenia wzbudzenia oraz na napięcie na indukcyjności obwodu wzbudzenia otrzymujemy:</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739"/>
      </w:tblGrid>
      <w:tr w:rsidR="003D7AFE" w:rsidRPr="003D7AFE" w14:paraId="4B5ECBD9" w14:textId="77777777" w:rsidTr="003D7AFE">
        <w:tc>
          <w:tcPr>
            <w:tcW w:w="8607" w:type="dxa"/>
          </w:tcPr>
          <w:p w14:paraId="51AEB923" w14:textId="77777777" w:rsidR="003D7AFE" w:rsidRPr="003D7AFE" w:rsidRDefault="00BA5042" w:rsidP="003D7AFE">
            <w:pPr>
              <w:pBdr>
                <w:top w:val="none" w:sz="4" w:space="0" w:color="000000"/>
                <w:left w:val="none" w:sz="4" w:space="0" w:color="000000"/>
                <w:bottom w:val="none" w:sz="4" w:space="0" w:color="000000"/>
                <w:right w:val="none" w:sz="4" w:space="0" w:color="000000"/>
              </w:pBdr>
              <w:spacing w:line="331" w:lineRule="auto"/>
              <w:jc w:val="center"/>
              <w:rPr>
                <w:rFonts w:ascii="Arial" w:hAnsi="Arial" w:cs="Arial"/>
                <w:sz w:val="20"/>
                <w:szCs w:val="20"/>
              </w:rPr>
            </w:pPr>
            <m:oMathPara>
              <m:oMath>
                <m:sSub>
                  <m:sSubPr>
                    <m:ctrlPr>
                      <w:rPr>
                        <w:rFonts w:ascii="Cambria Math" w:eastAsia="Cambria Math" w:hAnsi="Arial" w:cs="Arial"/>
                        <w:i/>
                        <w:sz w:val="20"/>
                        <w:szCs w:val="20"/>
                      </w:rPr>
                    </m:ctrlPr>
                  </m:sSubPr>
                  <m:e>
                    <m:r>
                      <w:rPr>
                        <w:rFonts w:ascii="Cambria Math" w:eastAsia="Cambria Math" w:hAnsi="Cambria Math" w:cs="Arial"/>
                        <w:sz w:val="20"/>
                        <w:szCs w:val="20"/>
                      </w:rPr>
                      <m:t>u</m:t>
                    </m:r>
                  </m:e>
                  <m:sub>
                    <m:r>
                      <w:rPr>
                        <w:rFonts w:ascii="Cambria Math" w:eastAsia="Cambria Math" w:hAnsi="Cambria Math" w:cs="Arial"/>
                        <w:sz w:val="20"/>
                        <w:szCs w:val="20"/>
                      </w:rPr>
                      <m:t>w</m:t>
                    </m:r>
                  </m:sub>
                </m:sSub>
                <m:d>
                  <m:dPr>
                    <m:ctrlPr>
                      <w:rPr>
                        <w:rFonts w:ascii="Cambria Math" w:eastAsia="Cambria Math" w:hAnsi="Arial" w:cs="Arial"/>
                        <w:i/>
                        <w:sz w:val="20"/>
                        <w:szCs w:val="20"/>
                      </w:rPr>
                    </m:ctrlPr>
                  </m:dPr>
                  <m:e>
                    <m:r>
                      <w:rPr>
                        <w:rFonts w:ascii="Cambria Math" w:eastAsia="Cambria Math" w:hAnsi="Cambria Math" w:cs="Arial"/>
                        <w:sz w:val="20"/>
                        <w:szCs w:val="20"/>
                      </w:rPr>
                      <m:t>t</m:t>
                    </m:r>
                  </m:e>
                </m:d>
                <m:r>
                  <w:rPr>
                    <w:rFonts w:ascii="Cambria Math" w:eastAsia="Cambria Math" w:hAnsi="Arial" w:cs="Arial"/>
                    <w:sz w:val="20"/>
                    <w:szCs w:val="20"/>
                  </w:rPr>
                  <m:t>=</m:t>
                </m:r>
                <m:sSub>
                  <m:sSubPr>
                    <m:ctrlPr>
                      <w:rPr>
                        <w:rFonts w:ascii="Cambria Math" w:eastAsia="Cambria Math" w:hAnsi="Arial" w:cs="Arial"/>
                        <w:i/>
                        <w:sz w:val="20"/>
                        <w:szCs w:val="20"/>
                      </w:rPr>
                    </m:ctrlPr>
                  </m:sSubPr>
                  <m:e>
                    <m:r>
                      <w:rPr>
                        <w:rFonts w:ascii="Cambria Math" w:eastAsia="Cambria Math" w:hAnsi="Cambria Math" w:cs="Arial"/>
                        <w:sz w:val="20"/>
                        <w:szCs w:val="20"/>
                      </w:rPr>
                      <m:t>R</m:t>
                    </m:r>
                  </m:e>
                  <m:sub>
                    <m:r>
                      <w:rPr>
                        <w:rFonts w:ascii="Cambria Math" w:eastAsia="Cambria Math" w:hAnsi="Cambria Math" w:cs="Arial"/>
                        <w:sz w:val="20"/>
                        <w:szCs w:val="20"/>
                      </w:rPr>
                      <m:t>w</m:t>
                    </m:r>
                  </m:sub>
                </m:sSub>
                <m:r>
                  <m:rPr>
                    <m:sty m:val="p"/>
                  </m:rPr>
                  <w:rPr>
                    <w:rFonts w:ascii="Arial" w:hAnsi="Arial" w:cs="Arial"/>
                    <w:sz w:val="20"/>
                    <w:szCs w:val="20"/>
                  </w:rPr>
                  <m:t>∙</m:t>
                </m:r>
                <m:sSub>
                  <m:sSubPr>
                    <m:ctrlPr>
                      <w:rPr>
                        <w:rFonts w:ascii="Cambria Math" w:hAnsi="Arial" w:cs="Arial"/>
                        <w:sz w:val="20"/>
                        <w:szCs w:val="20"/>
                      </w:rPr>
                    </m:ctrlPr>
                  </m:sSubPr>
                  <m:e>
                    <m:r>
                      <m:rPr>
                        <m:sty m:val="p"/>
                      </m:rPr>
                      <w:rPr>
                        <w:rFonts w:ascii="Cambria Math" w:hAnsi="Arial" w:cs="Arial"/>
                        <w:sz w:val="20"/>
                        <w:szCs w:val="20"/>
                      </w:rPr>
                      <m:t>i</m:t>
                    </m:r>
                  </m:e>
                  <m:sub>
                    <m:r>
                      <m:rPr>
                        <m:sty m:val="p"/>
                      </m:rPr>
                      <w:rPr>
                        <w:rFonts w:ascii="Cambria Math" w:hAnsi="Arial" w:cs="Arial"/>
                        <w:sz w:val="20"/>
                        <w:szCs w:val="20"/>
                      </w:rPr>
                      <m:t>w</m:t>
                    </m:r>
                  </m:sub>
                </m:sSub>
                <m:d>
                  <m:dPr>
                    <m:ctrlPr>
                      <w:rPr>
                        <w:rFonts w:ascii="Cambria Math" w:hAnsi="Arial" w:cs="Arial"/>
                        <w:sz w:val="20"/>
                        <w:szCs w:val="20"/>
                      </w:rPr>
                    </m:ctrlPr>
                  </m:dPr>
                  <m:e>
                    <m:r>
                      <m:rPr>
                        <m:sty m:val="p"/>
                      </m:rPr>
                      <w:rPr>
                        <w:rFonts w:ascii="Cambria Math" w:hAnsi="Arial" w:cs="Arial"/>
                        <w:sz w:val="20"/>
                        <w:szCs w:val="20"/>
                      </w:rPr>
                      <m:t>t</m:t>
                    </m:r>
                  </m:e>
                </m:d>
                <m:r>
                  <w:rPr>
                    <w:rFonts w:ascii="Cambria Math" w:hAnsi="Arial" w:cs="Arial"/>
                    <w:sz w:val="20"/>
                    <w:szCs w:val="20"/>
                  </w:rPr>
                  <m:t>+</m:t>
                </m:r>
                <m:d>
                  <m:dPr>
                    <m:begChr m:val="["/>
                    <m:endChr m:val="]"/>
                    <m:ctrlPr>
                      <w:rPr>
                        <w:rFonts w:ascii="Cambria Math" w:eastAsia="Arial" w:hAnsi="Arial" w:cs="Arial"/>
                        <w:color w:val="000000"/>
                        <w:sz w:val="20"/>
                        <w:szCs w:val="20"/>
                      </w:rPr>
                    </m:ctrlPr>
                  </m:dPr>
                  <m:e>
                    <m:sSub>
                      <m:sSubPr>
                        <m:ctrlPr>
                          <w:rPr>
                            <w:rFonts w:ascii="Cambria Math" w:eastAsia="Arial" w:hAnsi="Arial" w:cs="Arial"/>
                            <w:color w:val="000000"/>
                            <w:sz w:val="20"/>
                            <w:szCs w:val="20"/>
                          </w:rPr>
                        </m:ctrlPr>
                      </m:sSubPr>
                      <m:e>
                        <m:r>
                          <m:rPr>
                            <m:sty m:val="p"/>
                          </m:rPr>
                          <w:rPr>
                            <w:rFonts w:ascii="Cambria Math" w:eastAsia="Arial" w:hAnsi="Arial" w:cs="Arial"/>
                            <w:color w:val="000000"/>
                            <w:sz w:val="20"/>
                            <w:szCs w:val="20"/>
                          </w:rPr>
                          <m:t>L</m:t>
                        </m:r>
                      </m:e>
                      <m:sub>
                        <m:r>
                          <w:rPr>
                            <w:rFonts w:ascii="Cambria Math" w:eastAsia="Arial" w:hAnsi="Cambria Math" w:cs="Arial"/>
                            <w:color w:val="000000"/>
                            <w:sz w:val="20"/>
                            <w:szCs w:val="20"/>
                          </w:rPr>
                          <m:t>w</m:t>
                        </m:r>
                      </m:sub>
                    </m:sSub>
                    <m:d>
                      <m:dPr>
                        <m:ctrlPr>
                          <w:rPr>
                            <w:rFonts w:ascii="Cambria Math" w:eastAsia="Arial" w:hAnsi="Arial" w:cs="Arial"/>
                            <w:color w:val="000000"/>
                            <w:sz w:val="20"/>
                            <w:szCs w:val="20"/>
                          </w:rPr>
                        </m:ctrlPr>
                      </m:dPr>
                      <m:e>
                        <m:sSub>
                          <m:sSubPr>
                            <m:ctrlPr>
                              <w:rPr>
                                <w:rFonts w:ascii="Cambria Math" w:eastAsia="Arial" w:hAnsi="Arial" w:cs="Arial"/>
                                <w:color w:val="000000"/>
                                <w:sz w:val="20"/>
                                <w:szCs w:val="20"/>
                              </w:rPr>
                            </m:ctrlPr>
                          </m:sSubPr>
                          <m:e>
                            <m:r>
                              <m:rPr>
                                <m:sty m:val="p"/>
                              </m:rPr>
                              <w:rPr>
                                <w:rFonts w:ascii="Cambria Math" w:eastAsia="Arial" w:hAnsi="Arial" w:cs="Arial"/>
                                <w:color w:val="000000"/>
                                <w:sz w:val="20"/>
                                <w:szCs w:val="20"/>
                              </w:rPr>
                              <m:t>i</m:t>
                            </m:r>
                          </m:e>
                          <m:sub>
                            <m:r>
                              <w:rPr>
                                <w:rFonts w:ascii="Cambria Math" w:eastAsia="Arial" w:hAnsi="Cambria Math" w:cs="Arial"/>
                                <w:color w:val="000000"/>
                                <w:sz w:val="20"/>
                                <w:szCs w:val="20"/>
                              </w:rPr>
                              <m:t>w</m:t>
                            </m:r>
                          </m:sub>
                        </m:sSub>
                        <m:d>
                          <m:dPr>
                            <m:ctrlPr>
                              <w:rPr>
                                <w:rFonts w:ascii="Cambria Math" w:eastAsia="Arial" w:hAnsi="Arial" w:cs="Arial"/>
                                <w:color w:val="000000"/>
                                <w:sz w:val="20"/>
                                <w:szCs w:val="20"/>
                              </w:rPr>
                            </m:ctrlPr>
                          </m:dPr>
                          <m:e>
                            <m:r>
                              <m:rPr>
                                <m:sty m:val="p"/>
                              </m:rPr>
                              <w:rPr>
                                <w:rFonts w:ascii="Cambria Math" w:eastAsia="Arial" w:hAnsi="Arial" w:cs="Arial"/>
                                <w:color w:val="000000"/>
                                <w:sz w:val="20"/>
                                <w:szCs w:val="20"/>
                              </w:rPr>
                              <m:t>t</m:t>
                            </m:r>
                          </m:e>
                        </m:d>
                      </m:e>
                    </m:d>
                    <m:r>
                      <w:rPr>
                        <w:rFonts w:ascii="Cambria Math" w:eastAsia="Arial" w:hAnsi="Arial" w:cs="Arial"/>
                        <w:color w:val="000000"/>
                        <w:sz w:val="20"/>
                        <w:szCs w:val="20"/>
                      </w:rPr>
                      <m:t>+</m:t>
                    </m:r>
                    <m:sSub>
                      <m:sSubPr>
                        <m:ctrlPr>
                          <w:rPr>
                            <w:rFonts w:ascii="Cambria Math" w:eastAsia="Arial" w:hAnsi="Arial" w:cs="Arial"/>
                            <w:color w:val="000000"/>
                            <w:sz w:val="20"/>
                            <w:szCs w:val="20"/>
                          </w:rPr>
                        </m:ctrlPr>
                      </m:sSubPr>
                      <m:e>
                        <m:r>
                          <m:rPr>
                            <m:sty m:val="p"/>
                          </m:rPr>
                          <w:rPr>
                            <w:rFonts w:ascii="Cambria Math" w:eastAsia="Arial" w:hAnsi="Arial" w:cs="Arial"/>
                            <w:color w:val="000000"/>
                            <w:sz w:val="20"/>
                            <w:szCs w:val="20"/>
                          </w:rPr>
                          <m:t>i</m:t>
                        </m:r>
                      </m:e>
                      <m:sub>
                        <m:r>
                          <w:rPr>
                            <w:rFonts w:ascii="Cambria Math" w:eastAsia="Arial" w:hAnsi="Cambria Math" w:cs="Arial"/>
                            <w:color w:val="000000"/>
                            <w:sz w:val="20"/>
                            <w:szCs w:val="20"/>
                          </w:rPr>
                          <m:t>w</m:t>
                        </m:r>
                      </m:sub>
                    </m:sSub>
                    <m:d>
                      <m:dPr>
                        <m:ctrlPr>
                          <w:rPr>
                            <w:rFonts w:ascii="Cambria Math" w:eastAsia="Arial" w:hAnsi="Arial" w:cs="Arial"/>
                            <w:color w:val="000000"/>
                            <w:sz w:val="20"/>
                            <w:szCs w:val="20"/>
                          </w:rPr>
                        </m:ctrlPr>
                      </m:dPr>
                      <m:e>
                        <m:r>
                          <m:rPr>
                            <m:sty m:val="p"/>
                          </m:rPr>
                          <w:rPr>
                            <w:rFonts w:ascii="Cambria Math" w:eastAsia="Arial" w:hAnsi="Arial" w:cs="Arial"/>
                            <w:color w:val="000000"/>
                            <w:sz w:val="20"/>
                            <w:szCs w:val="20"/>
                          </w:rPr>
                          <m:t>t</m:t>
                        </m:r>
                      </m:e>
                    </m:d>
                    <m:r>
                      <w:rPr>
                        <w:rFonts w:ascii="Arial" w:eastAsia="Arial" w:hAnsi="Arial" w:cs="Arial"/>
                        <w:color w:val="000000"/>
                        <w:sz w:val="20"/>
                        <w:szCs w:val="20"/>
                      </w:rPr>
                      <m:t>∙</m:t>
                    </m:r>
                    <m:f>
                      <m:fPr>
                        <m:ctrlPr>
                          <w:rPr>
                            <w:rFonts w:ascii="Cambria Math" w:eastAsia="Arial" w:hAnsi="Arial" w:cs="Arial"/>
                            <w:i/>
                            <w:color w:val="000000"/>
                            <w:sz w:val="20"/>
                            <w:szCs w:val="20"/>
                          </w:rPr>
                        </m:ctrlPr>
                      </m:fPr>
                      <m:num>
                        <m:r>
                          <w:rPr>
                            <w:rFonts w:ascii="Cambria Math" w:eastAsia="Arial" w:hAnsi="Cambria Math" w:cs="Arial"/>
                            <w:color w:val="000000"/>
                            <w:sz w:val="20"/>
                            <w:szCs w:val="20"/>
                          </w:rPr>
                          <m:t>d</m:t>
                        </m:r>
                        <m:sSub>
                          <m:sSubPr>
                            <m:ctrlPr>
                              <w:rPr>
                                <w:rFonts w:ascii="Cambria Math" w:eastAsia="Arial" w:hAnsi="Arial" w:cs="Arial"/>
                                <w:color w:val="000000"/>
                                <w:sz w:val="20"/>
                                <w:szCs w:val="20"/>
                              </w:rPr>
                            </m:ctrlPr>
                          </m:sSubPr>
                          <m:e>
                            <m:r>
                              <m:rPr>
                                <m:sty m:val="p"/>
                              </m:rPr>
                              <w:rPr>
                                <w:rFonts w:ascii="Cambria Math" w:eastAsia="Arial" w:hAnsi="Arial" w:cs="Arial"/>
                                <w:color w:val="000000"/>
                                <w:sz w:val="20"/>
                                <w:szCs w:val="20"/>
                              </w:rPr>
                              <m:t>L</m:t>
                            </m:r>
                          </m:e>
                          <m:sub>
                            <m:r>
                              <w:rPr>
                                <w:rFonts w:ascii="Cambria Math" w:eastAsia="Arial" w:hAnsi="Cambria Math" w:cs="Arial"/>
                                <w:color w:val="000000"/>
                                <w:sz w:val="20"/>
                                <w:szCs w:val="20"/>
                              </w:rPr>
                              <m:t>w</m:t>
                            </m:r>
                          </m:sub>
                        </m:sSub>
                        <m:d>
                          <m:dPr>
                            <m:ctrlPr>
                              <w:rPr>
                                <w:rFonts w:ascii="Cambria Math" w:eastAsia="Arial" w:hAnsi="Arial" w:cs="Arial"/>
                                <w:color w:val="000000"/>
                                <w:sz w:val="20"/>
                                <w:szCs w:val="20"/>
                              </w:rPr>
                            </m:ctrlPr>
                          </m:dPr>
                          <m:e>
                            <m:sSub>
                              <m:sSubPr>
                                <m:ctrlPr>
                                  <w:rPr>
                                    <w:rFonts w:ascii="Cambria Math" w:eastAsia="Arial" w:hAnsi="Arial" w:cs="Arial"/>
                                    <w:color w:val="000000"/>
                                    <w:sz w:val="20"/>
                                    <w:szCs w:val="20"/>
                                  </w:rPr>
                                </m:ctrlPr>
                              </m:sSubPr>
                              <m:e>
                                <m:r>
                                  <m:rPr>
                                    <m:sty m:val="p"/>
                                  </m:rPr>
                                  <w:rPr>
                                    <w:rFonts w:ascii="Cambria Math" w:eastAsia="Arial" w:hAnsi="Arial" w:cs="Arial"/>
                                    <w:color w:val="000000"/>
                                    <w:sz w:val="20"/>
                                    <w:szCs w:val="20"/>
                                  </w:rPr>
                                  <m:t>i</m:t>
                                </m:r>
                              </m:e>
                              <m:sub>
                                <m:r>
                                  <w:rPr>
                                    <w:rFonts w:ascii="Cambria Math" w:eastAsia="Arial" w:hAnsi="Cambria Math" w:cs="Arial"/>
                                    <w:color w:val="000000"/>
                                    <w:sz w:val="20"/>
                                    <w:szCs w:val="20"/>
                                  </w:rPr>
                                  <m:t>w</m:t>
                                </m:r>
                              </m:sub>
                            </m:sSub>
                            <m:d>
                              <m:dPr>
                                <m:ctrlPr>
                                  <w:rPr>
                                    <w:rFonts w:ascii="Cambria Math" w:eastAsia="Arial" w:hAnsi="Arial" w:cs="Arial"/>
                                    <w:color w:val="000000"/>
                                    <w:sz w:val="20"/>
                                    <w:szCs w:val="20"/>
                                  </w:rPr>
                                </m:ctrlPr>
                              </m:dPr>
                              <m:e>
                                <m:r>
                                  <m:rPr>
                                    <m:sty m:val="p"/>
                                  </m:rPr>
                                  <w:rPr>
                                    <w:rFonts w:ascii="Cambria Math" w:eastAsia="Arial" w:hAnsi="Arial" w:cs="Arial"/>
                                    <w:color w:val="000000"/>
                                    <w:sz w:val="20"/>
                                    <w:szCs w:val="20"/>
                                  </w:rPr>
                                  <m:t>t</m:t>
                                </m:r>
                              </m:e>
                            </m:d>
                          </m:e>
                        </m:d>
                      </m:num>
                      <m:den>
                        <m:r>
                          <w:rPr>
                            <w:rFonts w:ascii="Cambria Math" w:eastAsia="Arial" w:hAnsi="Cambria Math" w:cs="Arial"/>
                            <w:color w:val="000000"/>
                            <w:sz w:val="20"/>
                            <w:szCs w:val="20"/>
                          </w:rPr>
                          <m:t>d</m:t>
                        </m:r>
                        <m:sSub>
                          <m:sSubPr>
                            <m:ctrlPr>
                              <w:rPr>
                                <w:rFonts w:ascii="Cambria Math" w:eastAsia="Arial" w:hAnsi="Arial" w:cs="Arial"/>
                                <w:color w:val="000000"/>
                                <w:sz w:val="20"/>
                                <w:szCs w:val="20"/>
                              </w:rPr>
                            </m:ctrlPr>
                          </m:sSubPr>
                          <m:e>
                            <m:r>
                              <m:rPr>
                                <m:sty m:val="p"/>
                              </m:rPr>
                              <w:rPr>
                                <w:rFonts w:ascii="Cambria Math" w:eastAsia="Arial" w:hAnsi="Arial" w:cs="Arial"/>
                                <w:color w:val="000000"/>
                                <w:sz w:val="20"/>
                                <w:szCs w:val="20"/>
                              </w:rPr>
                              <m:t>i</m:t>
                            </m:r>
                          </m:e>
                          <m:sub>
                            <m:r>
                              <w:rPr>
                                <w:rFonts w:ascii="Cambria Math" w:eastAsia="Arial" w:hAnsi="Cambria Math" w:cs="Arial"/>
                                <w:color w:val="000000"/>
                                <w:sz w:val="20"/>
                                <w:szCs w:val="20"/>
                              </w:rPr>
                              <m:t>w</m:t>
                            </m:r>
                          </m:sub>
                        </m:sSub>
                        <m:d>
                          <m:dPr>
                            <m:ctrlPr>
                              <w:rPr>
                                <w:rFonts w:ascii="Cambria Math" w:eastAsia="Arial" w:hAnsi="Arial" w:cs="Arial"/>
                                <w:color w:val="000000"/>
                                <w:sz w:val="20"/>
                                <w:szCs w:val="20"/>
                              </w:rPr>
                            </m:ctrlPr>
                          </m:dPr>
                          <m:e>
                            <m:r>
                              <m:rPr>
                                <m:sty m:val="p"/>
                              </m:rPr>
                              <w:rPr>
                                <w:rFonts w:ascii="Cambria Math" w:eastAsia="Arial" w:hAnsi="Arial" w:cs="Arial"/>
                                <w:color w:val="000000"/>
                                <w:sz w:val="20"/>
                                <w:szCs w:val="20"/>
                              </w:rPr>
                              <m:t>t</m:t>
                            </m:r>
                          </m:e>
                        </m:d>
                      </m:den>
                    </m:f>
                  </m:e>
                </m:d>
                <m:r>
                  <w:rPr>
                    <w:rFonts w:ascii="Arial" w:eastAsia="Arial" w:hAnsi="Arial" w:cs="Arial"/>
                    <w:color w:val="000000"/>
                    <w:sz w:val="20"/>
                    <w:szCs w:val="20"/>
                  </w:rPr>
                  <m:t>∙</m:t>
                </m:r>
                <m:f>
                  <m:fPr>
                    <m:ctrlPr>
                      <w:rPr>
                        <w:rFonts w:ascii="Cambria Math" w:eastAsia="Arial" w:hAnsi="Arial" w:cs="Arial"/>
                        <w:i/>
                        <w:color w:val="000000"/>
                        <w:sz w:val="20"/>
                        <w:szCs w:val="20"/>
                      </w:rPr>
                    </m:ctrlPr>
                  </m:fPr>
                  <m:num>
                    <m:r>
                      <m:rPr>
                        <m:sty m:val="p"/>
                      </m:rPr>
                      <w:rPr>
                        <w:rFonts w:ascii="Cambria Math" w:eastAsia="Arial" w:hAnsi="Arial" w:cs="Arial"/>
                        <w:color w:val="000000"/>
                        <w:sz w:val="20"/>
                        <w:szCs w:val="20"/>
                      </w:rPr>
                      <m:t>d</m:t>
                    </m:r>
                    <m:sSub>
                      <m:sSubPr>
                        <m:ctrlPr>
                          <w:rPr>
                            <w:rFonts w:ascii="Cambria Math" w:eastAsia="Arial" w:hAnsi="Arial" w:cs="Arial"/>
                            <w:color w:val="000000"/>
                            <w:sz w:val="20"/>
                            <w:szCs w:val="20"/>
                          </w:rPr>
                        </m:ctrlPr>
                      </m:sSubPr>
                      <m:e>
                        <m:r>
                          <m:rPr>
                            <m:sty m:val="p"/>
                          </m:rPr>
                          <w:rPr>
                            <w:rFonts w:ascii="Cambria Math" w:eastAsia="Arial" w:hAnsi="Arial" w:cs="Arial"/>
                            <w:color w:val="000000"/>
                            <w:sz w:val="20"/>
                            <w:szCs w:val="20"/>
                          </w:rPr>
                          <m:t>i</m:t>
                        </m:r>
                      </m:e>
                      <m:sub>
                        <m:r>
                          <w:rPr>
                            <w:rFonts w:ascii="Cambria Math" w:eastAsia="Arial" w:hAnsi="Cambria Math" w:cs="Arial"/>
                            <w:color w:val="000000"/>
                            <w:sz w:val="20"/>
                            <w:szCs w:val="20"/>
                          </w:rPr>
                          <m:t>w</m:t>
                        </m:r>
                      </m:sub>
                    </m:sSub>
                    <m:d>
                      <m:dPr>
                        <m:ctrlPr>
                          <w:rPr>
                            <w:rFonts w:ascii="Cambria Math" w:eastAsia="Arial" w:hAnsi="Arial" w:cs="Arial"/>
                            <w:color w:val="000000"/>
                            <w:sz w:val="20"/>
                            <w:szCs w:val="20"/>
                          </w:rPr>
                        </m:ctrlPr>
                      </m:dPr>
                      <m:e>
                        <m:r>
                          <m:rPr>
                            <m:sty m:val="p"/>
                          </m:rPr>
                          <w:rPr>
                            <w:rFonts w:ascii="Cambria Math" w:eastAsia="Arial" w:hAnsi="Arial" w:cs="Arial"/>
                            <w:color w:val="000000"/>
                            <w:sz w:val="20"/>
                            <w:szCs w:val="20"/>
                          </w:rPr>
                          <m:t>t</m:t>
                        </m:r>
                      </m:e>
                    </m:d>
                  </m:num>
                  <m:den>
                    <m:r>
                      <m:rPr>
                        <m:sty m:val="p"/>
                      </m:rPr>
                      <w:rPr>
                        <w:rFonts w:ascii="Cambria Math" w:eastAsia="Arial" w:hAnsi="Arial" w:cs="Arial"/>
                        <w:color w:val="000000"/>
                        <w:sz w:val="20"/>
                        <w:szCs w:val="20"/>
                      </w:rPr>
                      <m:t>dt</m:t>
                    </m:r>
                  </m:den>
                </m:f>
              </m:oMath>
            </m:oMathPara>
          </w:p>
        </w:tc>
        <w:tc>
          <w:tcPr>
            <w:tcW w:w="738" w:type="dxa"/>
          </w:tcPr>
          <w:p w14:paraId="370163CF" w14:textId="77777777" w:rsidR="003D7AFE" w:rsidRPr="003D7AFE" w:rsidRDefault="003D7AFE" w:rsidP="003D7AFE">
            <w:pPr>
              <w:spacing w:line="331" w:lineRule="auto"/>
              <w:rPr>
                <w:rFonts w:ascii="Arial" w:hAnsi="Arial" w:cs="Arial"/>
                <w:sz w:val="20"/>
                <w:szCs w:val="20"/>
              </w:rPr>
            </w:pPr>
            <w:r w:rsidRPr="003D7AFE">
              <w:rPr>
                <w:rFonts w:ascii="Arial" w:hAnsi="Arial" w:cs="Arial"/>
                <w:sz w:val="20"/>
                <w:szCs w:val="20"/>
              </w:rPr>
              <w:t>(2.31)</w:t>
            </w:r>
          </w:p>
        </w:tc>
      </w:tr>
    </w:tbl>
    <w:p w14:paraId="0EBF20E5" w14:textId="77777777" w:rsidR="003D7AFE" w:rsidRPr="003D7AFE" w:rsidRDefault="003D7AFE" w:rsidP="00C158E5">
      <w:pPr>
        <w:spacing w:line="331" w:lineRule="auto"/>
        <w:jc w:val="both"/>
        <w:rPr>
          <w:rFonts w:ascii="Arial" w:hAnsi="Arial" w:cs="Arial"/>
          <w:sz w:val="20"/>
          <w:szCs w:val="20"/>
        </w:rPr>
        <w:pPrChange w:id="137" w:author="RP" w:date="2025-01-31T11:25:00Z">
          <w:pPr>
            <w:spacing w:line="331" w:lineRule="auto"/>
          </w:pPr>
        </w:pPrChange>
      </w:pPr>
      <w:r w:rsidRPr="003D7AFE">
        <w:rPr>
          <w:rFonts w:ascii="Arial" w:eastAsia="Arial" w:hAnsi="Arial" w:cs="Arial"/>
          <w:color w:val="000000"/>
          <w:sz w:val="20"/>
          <w:szCs w:val="20"/>
        </w:rPr>
        <w:br/>
      </w:r>
      <w:r w:rsidRPr="003D7AFE">
        <w:rPr>
          <w:rFonts w:ascii="Arial" w:hAnsi="Arial" w:cs="Arial"/>
          <w:sz w:val="20"/>
          <w:szCs w:val="20"/>
        </w:rPr>
        <w:t>Po zestawieniu i uporządkowaniu zależności opisujących trzy podsystemy obcowzbudnego silnika prądu stałego otrzymujemy następujący model:</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739"/>
      </w:tblGrid>
      <w:tr w:rsidR="003D7AFE" w:rsidRPr="003D7AFE" w14:paraId="0B710BB1" w14:textId="77777777" w:rsidTr="003D7AFE">
        <w:tc>
          <w:tcPr>
            <w:tcW w:w="8607" w:type="dxa"/>
          </w:tcPr>
          <w:p w14:paraId="555DBB98" w14:textId="77777777" w:rsidR="003D7AFE" w:rsidRPr="003D7AFE" w:rsidRDefault="00BA5042" w:rsidP="003D7AFE">
            <w:pPr>
              <w:pBdr>
                <w:top w:val="none" w:sz="4" w:space="0" w:color="000000"/>
                <w:left w:val="none" w:sz="4" w:space="0" w:color="000000"/>
                <w:bottom w:val="none" w:sz="4" w:space="0" w:color="000000"/>
                <w:right w:val="none" w:sz="4" w:space="0" w:color="000000"/>
              </w:pBdr>
              <w:spacing w:line="331" w:lineRule="auto"/>
              <w:rPr>
                <w:rFonts w:ascii="Arial" w:eastAsia="Arial" w:hAnsi="Arial" w:cs="Arial"/>
                <w:color w:val="000000"/>
                <w:sz w:val="20"/>
                <w:szCs w:val="20"/>
              </w:rPr>
            </w:pPr>
            <m:oMathPara>
              <m:oMath>
                <m:d>
                  <m:dPr>
                    <m:begChr m:val="{"/>
                    <m:endChr m:val=""/>
                    <m:ctrlPr>
                      <w:rPr>
                        <w:rFonts w:ascii="Arial" w:hAnsi="Arial" w:cs="Arial"/>
                        <w:i/>
                        <w:sz w:val="20"/>
                        <w:szCs w:val="20"/>
                      </w:rPr>
                    </m:ctrlPr>
                  </m:dPr>
                  <m:e>
                    <m:eqArr>
                      <m:eqArrPr>
                        <m:ctrlPr>
                          <w:rPr>
                            <w:rFonts w:ascii="Cambria Math" w:hAnsi="Cambria Math" w:cstheme="minorHAnsi"/>
                            <w:i/>
                            <w:sz w:val="20"/>
                            <w:szCs w:val="20"/>
                          </w:rPr>
                        </m:ctrlPr>
                      </m:eqArrPr>
                      <m:e>
                        <m:r>
                          <w:rPr>
                            <w:rFonts w:ascii="Cambria Math" w:eastAsia="Cambria Math" w:hAnsi="Cambria Math" w:cstheme="minorHAnsi"/>
                            <w:color w:val="000000"/>
                            <w:sz w:val="20"/>
                            <w:szCs w:val="20"/>
                          </w:rPr>
                          <m:t>J∙</m:t>
                        </m:r>
                        <m:f>
                          <m:fPr>
                            <m:ctrlPr>
                              <w:rPr>
                                <w:rFonts w:ascii="Cambria Math" w:eastAsia="Cambria Math" w:hAnsi="Cambria Math" w:cstheme="minorHAnsi"/>
                                <w:i/>
                                <w:color w:val="000000"/>
                                <w:sz w:val="20"/>
                                <w:szCs w:val="20"/>
                              </w:rPr>
                            </m:ctrlPr>
                          </m:fPr>
                          <m:num>
                            <m:r>
                              <w:rPr>
                                <w:rFonts w:ascii="Cambria Math" w:eastAsia="Cambria Math" w:hAnsi="Cambria Math" w:cstheme="minorHAnsi"/>
                                <w:color w:val="000000"/>
                                <w:sz w:val="20"/>
                                <w:szCs w:val="20"/>
                              </w:rPr>
                              <m:t>dω</m:t>
                            </m:r>
                            <m:r>
                              <w:rPr>
                                <w:rFonts w:ascii="Cambria Math" w:eastAsia="Cambria Math" w:cstheme="minorHAnsi"/>
                                <w:color w:val="000000"/>
                                <w:sz w:val="20"/>
                                <w:szCs w:val="20"/>
                              </w:rPr>
                              <m:t>(</m:t>
                            </m:r>
                            <m:r>
                              <w:rPr>
                                <w:rFonts w:ascii="Cambria Math" w:eastAsia="Cambria Math" w:hAnsi="Cambria Math" w:cstheme="minorHAnsi"/>
                                <w:color w:val="000000"/>
                                <w:sz w:val="20"/>
                                <w:szCs w:val="20"/>
                              </w:rPr>
                              <m:t>t</m:t>
                            </m:r>
                            <m:r>
                              <w:rPr>
                                <w:rFonts w:ascii="Cambria Math" w:eastAsia="Cambria Math" w:cstheme="minorHAnsi"/>
                                <w:color w:val="000000"/>
                                <w:sz w:val="20"/>
                                <w:szCs w:val="20"/>
                              </w:rPr>
                              <m:t>)</m:t>
                            </m:r>
                          </m:num>
                          <m:den>
                            <m:r>
                              <w:rPr>
                                <w:rFonts w:ascii="Cambria Math" w:eastAsia="Cambria Math" w:hAnsi="Cambria Math" w:cstheme="minorHAnsi"/>
                                <w:color w:val="000000"/>
                                <w:sz w:val="20"/>
                                <w:szCs w:val="20"/>
                              </w:rPr>
                              <m:t>dt</m:t>
                            </m:r>
                          </m:den>
                        </m:f>
                        <m:r>
                          <w:rPr>
                            <w:rFonts w:ascii="Cambria Math" w:eastAsia="Cambria Math" w:cstheme="minorHAnsi"/>
                            <w:sz w:val="20"/>
                            <w:szCs w:val="20"/>
                          </w:rPr>
                          <m:t>=</m:t>
                        </m:r>
                        <m:sSub>
                          <m:sSubPr>
                            <m:ctrlPr>
                              <w:rPr>
                                <w:rFonts w:ascii="Cambria Math" w:eastAsia="Cambria Math" w:hAnsi="Cambria Math" w:cstheme="minorHAnsi"/>
                                <w:i/>
                                <w:sz w:val="20"/>
                                <w:szCs w:val="20"/>
                              </w:rPr>
                            </m:ctrlPr>
                          </m:sSubPr>
                          <m:e>
                            <m:r>
                              <w:rPr>
                                <w:rFonts w:ascii="Cambria Math" w:eastAsia="Cambria Math" w:hAnsi="Cambria Math" w:cstheme="minorHAnsi"/>
                                <w:sz w:val="20"/>
                                <w:szCs w:val="20"/>
                              </w:rPr>
                              <m:t>c</m:t>
                            </m:r>
                          </m:e>
                          <m:sub>
                            <m:r>
                              <w:rPr>
                                <w:rFonts w:ascii="Cambria Math" w:eastAsia="Cambria Math" w:hAnsi="Cambria Math" w:cstheme="minorHAnsi"/>
                                <w:sz w:val="20"/>
                                <w:szCs w:val="20"/>
                              </w:rPr>
                              <m:t>m</m:t>
                            </m:r>
                          </m:sub>
                        </m:sSub>
                        <m:r>
                          <m:rPr>
                            <m:sty m:val="p"/>
                          </m:rPr>
                          <w:rPr>
                            <w:rFonts w:ascii="Cambria Math" w:hAnsi="Cambria Math" w:cstheme="minorHAnsi"/>
                            <w:sz w:val="20"/>
                            <w:szCs w:val="20"/>
                          </w:rPr>
                          <m:t>∙</m:t>
                        </m:r>
                        <m:sSub>
                          <m:sSubPr>
                            <m:ctrlPr>
                              <w:rPr>
                                <w:rFonts w:ascii="Cambria Math" w:hAnsi="Cambria Math" w:cstheme="minorHAnsi"/>
                                <w:sz w:val="20"/>
                                <w:szCs w:val="20"/>
                              </w:rPr>
                            </m:ctrlPr>
                          </m:sSubPr>
                          <m:e>
                            <m:r>
                              <m:rPr>
                                <m:sty m:val="p"/>
                              </m:rPr>
                              <w:rPr>
                                <w:rFonts w:ascii="Cambria Math" w:cstheme="minorHAnsi"/>
                                <w:sz w:val="20"/>
                                <w:szCs w:val="20"/>
                              </w:rPr>
                              <m:t>φ</m:t>
                            </m:r>
                          </m:e>
                          <m:sub>
                            <m:r>
                              <m:rPr>
                                <m:sty m:val="p"/>
                              </m:rPr>
                              <w:rPr>
                                <w:rFonts w:ascii="Cambria Math" w:cstheme="minorHAnsi"/>
                                <w:sz w:val="20"/>
                                <w:szCs w:val="20"/>
                              </w:rPr>
                              <m:t>w</m:t>
                            </m:r>
                          </m:sub>
                        </m:sSub>
                        <m:d>
                          <m:dPr>
                            <m:ctrlPr>
                              <w:rPr>
                                <w:rFonts w:ascii="Cambria Math" w:hAnsi="Cambria Math" w:cstheme="minorHAnsi"/>
                                <w:sz w:val="20"/>
                                <w:szCs w:val="20"/>
                              </w:rPr>
                            </m:ctrlPr>
                          </m:dPr>
                          <m:e>
                            <m:sSub>
                              <m:sSubPr>
                                <m:ctrlPr>
                                  <w:rPr>
                                    <w:rFonts w:ascii="Cambria Math" w:hAnsi="Cambria Math" w:cstheme="minorHAnsi"/>
                                    <w:sz w:val="20"/>
                                    <w:szCs w:val="20"/>
                                  </w:rPr>
                                </m:ctrlPr>
                              </m:sSubPr>
                              <m:e>
                                <m:r>
                                  <m:rPr>
                                    <m:sty m:val="p"/>
                                  </m:rPr>
                                  <w:rPr>
                                    <w:rFonts w:ascii="Cambria Math" w:cstheme="minorHAnsi"/>
                                    <w:sz w:val="20"/>
                                    <w:szCs w:val="20"/>
                                  </w:rPr>
                                  <m:t>i</m:t>
                                </m:r>
                              </m:e>
                              <m:sub>
                                <m:r>
                                  <m:rPr>
                                    <m:sty m:val="p"/>
                                  </m:rPr>
                                  <w:rPr>
                                    <w:rFonts w:ascii="Cambria Math" w:cstheme="minorHAnsi"/>
                                    <w:sz w:val="20"/>
                                    <w:szCs w:val="20"/>
                                  </w:rPr>
                                  <m:t>w</m:t>
                                </m:r>
                              </m:sub>
                            </m:sSub>
                            <m:d>
                              <m:dPr>
                                <m:ctrlPr>
                                  <w:rPr>
                                    <w:rFonts w:ascii="Cambria Math" w:hAnsi="Cambria Math" w:cstheme="minorHAnsi"/>
                                    <w:sz w:val="20"/>
                                    <w:szCs w:val="20"/>
                                  </w:rPr>
                                </m:ctrlPr>
                              </m:dPr>
                              <m:e>
                                <m:r>
                                  <m:rPr>
                                    <m:sty m:val="p"/>
                                  </m:rPr>
                                  <w:rPr>
                                    <w:rFonts w:ascii="Cambria Math" w:cstheme="minorHAnsi"/>
                                    <w:sz w:val="20"/>
                                    <w:szCs w:val="20"/>
                                  </w:rPr>
                                  <m:t>t</m:t>
                                </m:r>
                              </m:e>
                            </m:d>
                          </m:e>
                        </m:d>
                        <m:r>
                          <w:rPr>
                            <w:rFonts w:ascii="Cambria Math" w:eastAsia="Cambria Math" w:hAnsi="Cambria Math" w:cstheme="minorHAnsi"/>
                            <w:sz w:val="20"/>
                            <w:szCs w:val="20"/>
                          </w:rPr>
                          <m:t>∙</m:t>
                        </m:r>
                        <m:sSub>
                          <m:sSubPr>
                            <m:ctrlPr>
                              <w:rPr>
                                <w:rFonts w:ascii="Cambria Math" w:hAnsi="Cambria Math" w:cstheme="minorHAnsi"/>
                                <w:sz w:val="20"/>
                                <w:szCs w:val="20"/>
                              </w:rPr>
                            </m:ctrlPr>
                          </m:sSubPr>
                          <m:e>
                            <m:r>
                              <m:rPr>
                                <m:sty m:val="p"/>
                              </m:rPr>
                              <w:rPr>
                                <w:rFonts w:ascii="Cambria Math" w:cstheme="minorHAnsi"/>
                                <w:sz w:val="20"/>
                                <w:szCs w:val="20"/>
                              </w:rPr>
                              <m:t>i</m:t>
                            </m:r>
                          </m:e>
                          <m:sub>
                            <m:r>
                              <m:rPr>
                                <m:sty m:val="p"/>
                              </m:rPr>
                              <w:rPr>
                                <w:rFonts w:ascii="Cambria Math" w:cstheme="minorHAnsi"/>
                                <w:sz w:val="20"/>
                                <w:szCs w:val="20"/>
                              </w:rPr>
                              <m:t>t</m:t>
                            </m:r>
                          </m:sub>
                        </m:sSub>
                        <m:d>
                          <m:dPr>
                            <m:ctrlPr>
                              <w:rPr>
                                <w:rFonts w:ascii="Cambria Math" w:hAnsi="Cambria Math" w:cstheme="minorHAnsi"/>
                                <w:sz w:val="20"/>
                                <w:szCs w:val="20"/>
                              </w:rPr>
                            </m:ctrlPr>
                          </m:dPr>
                          <m:e>
                            <m:r>
                              <m:rPr>
                                <m:sty m:val="p"/>
                              </m:rPr>
                              <w:rPr>
                                <w:rFonts w:ascii="Cambria Math" w:cstheme="minorHAnsi"/>
                                <w:sz w:val="20"/>
                                <w:szCs w:val="20"/>
                              </w:rPr>
                              <m:t>t</m:t>
                            </m:r>
                          </m:e>
                        </m:d>
                        <m:r>
                          <w:rPr>
                            <w:rFonts w:ascii="Cambria Math" w:eastAsia="Cambria Math" w:hAnsi="Cambria Math" w:cstheme="minorHAnsi"/>
                            <w:sz w:val="20"/>
                            <w:szCs w:val="20"/>
                          </w:rPr>
                          <m:t>-</m:t>
                        </m:r>
                        <m:sSub>
                          <m:sSubPr>
                            <m:ctrlPr>
                              <w:rPr>
                                <w:rFonts w:ascii="Cambria Math" w:eastAsia="Cambria Math" w:hAnsi="Cambria Math" w:cstheme="minorHAnsi"/>
                                <w:i/>
                                <w:sz w:val="20"/>
                                <w:szCs w:val="20"/>
                              </w:rPr>
                            </m:ctrlPr>
                          </m:sSubPr>
                          <m:e>
                            <m:r>
                              <w:rPr>
                                <w:rFonts w:ascii="Cambria Math" w:eastAsia="Cambria Math" w:hAnsi="Cambria Math" w:cstheme="minorHAnsi"/>
                                <w:sz w:val="20"/>
                                <w:szCs w:val="20"/>
                              </w:rPr>
                              <m:t>M</m:t>
                            </m:r>
                          </m:e>
                          <m:sub>
                            <m:r>
                              <w:rPr>
                                <w:rFonts w:ascii="Cambria Math" w:eastAsia="Cambria Math" w:hAnsi="Cambria Math" w:cstheme="minorHAnsi"/>
                                <w:sz w:val="20"/>
                                <w:szCs w:val="20"/>
                              </w:rPr>
                              <m:t>o</m:t>
                            </m:r>
                          </m:sub>
                        </m:sSub>
                        <m:d>
                          <m:dPr>
                            <m:ctrlPr>
                              <w:rPr>
                                <w:rFonts w:ascii="Cambria Math" w:hAnsi="Cambria Math" w:cstheme="minorHAnsi"/>
                                <w:sz w:val="20"/>
                                <w:szCs w:val="20"/>
                              </w:rPr>
                            </m:ctrlPr>
                          </m:dPr>
                          <m:e>
                            <m:r>
                              <w:rPr>
                                <w:rFonts w:ascii="Cambria Math" w:eastAsia="Cambria Math" w:hAnsi="Cambria Math" w:cstheme="minorHAnsi"/>
                                <w:sz w:val="20"/>
                                <w:szCs w:val="20"/>
                              </w:rPr>
                              <m:t>t</m:t>
                            </m:r>
                          </m:e>
                        </m:d>
                      </m:e>
                      <m:e>
                        <m:d>
                          <m:dPr>
                            <m:begChr m:val="["/>
                            <m:endChr m:val="]"/>
                            <m:ctrlPr>
                              <w:rPr>
                                <w:rFonts w:ascii="Cambria Math" w:eastAsia="Arial" w:hAnsi="Cambria Math" w:cstheme="minorHAnsi"/>
                                <w:color w:val="000000"/>
                                <w:sz w:val="20"/>
                                <w:szCs w:val="20"/>
                              </w:rPr>
                            </m:ctrlPr>
                          </m:dPr>
                          <m:e>
                            <m:sSub>
                              <m:sSubPr>
                                <m:ctrlPr>
                                  <w:rPr>
                                    <w:rFonts w:ascii="Cambria Math" w:eastAsia="Arial" w:hAnsi="Cambria Math" w:cstheme="minorHAnsi"/>
                                    <w:color w:val="000000"/>
                                    <w:sz w:val="20"/>
                                    <w:szCs w:val="20"/>
                                  </w:rPr>
                                </m:ctrlPr>
                              </m:sSubPr>
                              <m:e>
                                <m:r>
                                  <m:rPr>
                                    <m:sty m:val="p"/>
                                  </m:rPr>
                                  <w:rPr>
                                    <w:rFonts w:ascii="Cambria Math" w:eastAsia="Arial" w:cstheme="minorHAnsi"/>
                                    <w:color w:val="000000"/>
                                    <w:sz w:val="20"/>
                                    <w:szCs w:val="20"/>
                                  </w:rPr>
                                  <m:t>L</m:t>
                                </m:r>
                              </m:e>
                              <m:sub>
                                <m:r>
                                  <w:rPr>
                                    <w:rFonts w:ascii="Cambria Math" w:eastAsia="Arial" w:hAnsi="Cambria Math" w:cstheme="minorHAnsi"/>
                                    <w:color w:val="000000"/>
                                    <w:sz w:val="20"/>
                                    <w:szCs w:val="20"/>
                                  </w:rPr>
                                  <m:t>t</m:t>
                                </m:r>
                              </m:sub>
                            </m:sSub>
                            <m:d>
                              <m:dPr>
                                <m:ctrlPr>
                                  <w:rPr>
                                    <w:rFonts w:ascii="Cambria Math" w:eastAsia="Arial" w:hAnsi="Cambria Math" w:cstheme="minorHAnsi"/>
                                    <w:color w:val="000000"/>
                                    <w:sz w:val="20"/>
                                    <w:szCs w:val="20"/>
                                  </w:rPr>
                                </m:ctrlPr>
                              </m:dPr>
                              <m:e>
                                <m:sSub>
                                  <m:sSubPr>
                                    <m:ctrlPr>
                                      <w:rPr>
                                        <w:rFonts w:ascii="Cambria Math" w:eastAsia="Arial" w:hAnsi="Cambria Math" w:cstheme="minorHAnsi"/>
                                        <w:color w:val="000000"/>
                                        <w:sz w:val="20"/>
                                        <w:szCs w:val="20"/>
                                      </w:rPr>
                                    </m:ctrlPr>
                                  </m:sSubPr>
                                  <m:e>
                                    <m:r>
                                      <m:rPr>
                                        <m:sty m:val="p"/>
                                      </m:rPr>
                                      <w:rPr>
                                        <w:rFonts w:ascii="Cambria Math" w:eastAsia="Arial" w:cstheme="minorHAnsi"/>
                                        <w:color w:val="000000"/>
                                        <w:sz w:val="20"/>
                                        <w:szCs w:val="20"/>
                                      </w:rPr>
                                      <m:t>i</m:t>
                                    </m:r>
                                  </m:e>
                                  <m:sub>
                                    <m:r>
                                      <w:rPr>
                                        <w:rFonts w:ascii="Cambria Math" w:eastAsia="Arial" w:hAnsi="Cambria Math" w:cstheme="minorHAnsi"/>
                                        <w:color w:val="000000"/>
                                        <w:sz w:val="20"/>
                                        <w:szCs w:val="20"/>
                                      </w:rPr>
                                      <m:t>t</m:t>
                                    </m:r>
                                  </m:sub>
                                </m:sSub>
                                <m:d>
                                  <m:dPr>
                                    <m:ctrlPr>
                                      <w:rPr>
                                        <w:rFonts w:ascii="Cambria Math" w:eastAsia="Arial" w:hAnsi="Cambria Math" w:cstheme="minorHAnsi"/>
                                        <w:color w:val="000000"/>
                                        <w:sz w:val="20"/>
                                        <w:szCs w:val="20"/>
                                      </w:rPr>
                                    </m:ctrlPr>
                                  </m:dPr>
                                  <m:e>
                                    <m:r>
                                      <m:rPr>
                                        <m:sty m:val="p"/>
                                      </m:rPr>
                                      <w:rPr>
                                        <w:rFonts w:ascii="Cambria Math" w:eastAsia="Arial" w:cstheme="minorHAnsi"/>
                                        <w:color w:val="000000"/>
                                        <w:sz w:val="20"/>
                                        <w:szCs w:val="20"/>
                                      </w:rPr>
                                      <m:t>t</m:t>
                                    </m:r>
                                  </m:e>
                                </m:d>
                              </m:e>
                            </m:d>
                            <m:r>
                              <w:rPr>
                                <w:rFonts w:ascii="Cambria Math" w:eastAsia="Arial" w:cstheme="minorHAnsi"/>
                                <w:color w:val="000000"/>
                                <w:sz w:val="20"/>
                                <w:szCs w:val="20"/>
                              </w:rPr>
                              <m:t>+</m:t>
                            </m:r>
                            <m:sSub>
                              <m:sSubPr>
                                <m:ctrlPr>
                                  <w:rPr>
                                    <w:rFonts w:ascii="Cambria Math" w:eastAsia="Arial" w:hAnsi="Cambria Math" w:cstheme="minorHAnsi"/>
                                    <w:color w:val="000000"/>
                                    <w:sz w:val="20"/>
                                    <w:szCs w:val="20"/>
                                  </w:rPr>
                                </m:ctrlPr>
                              </m:sSubPr>
                              <m:e>
                                <m:r>
                                  <m:rPr>
                                    <m:sty m:val="p"/>
                                  </m:rPr>
                                  <w:rPr>
                                    <w:rFonts w:ascii="Cambria Math" w:eastAsia="Arial" w:cstheme="minorHAnsi"/>
                                    <w:color w:val="000000"/>
                                    <w:sz w:val="20"/>
                                    <w:szCs w:val="20"/>
                                  </w:rPr>
                                  <m:t>i</m:t>
                                </m:r>
                              </m:e>
                              <m:sub>
                                <m:r>
                                  <w:rPr>
                                    <w:rFonts w:ascii="Cambria Math" w:eastAsia="Arial" w:hAnsi="Cambria Math" w:cstheme="minorHAnsi"/>
                                    <w:color w:val="000000"/>
                                    <w:sz w:val="20"/>
                                    <w:szCs w:val="20"/>
                                  </w:rPr>
                                  <m:t>t</m:t>
                                </m:r>
                              </m:sub>
                            </m:sSub>
                            <m:d>
                              <m:dPr>
                                <m:ctrlPr>
                                  <w:rPr>
                                    <w:rFonts w:ascii="Cambria Math" w:eastAsia="Arial" w:hAnsi="Cambria Math" w:cstheme="minorHAnsi"/>
                                    <w:color w:val="000000"/>
                                    <w:sz w:val="20"/>
                                    <w:szCs w:val="20"/>
                                  </w:rPr>
                                </m:ctrlPr>
                              </m:dPr>
                              <m:e>
                                <m:r>
                                  <m:rPr>
                                    <m:sty m:val="p"/>
                                  </m:rPr>
                                  <w:rPr>
                                    <w:rFonts w:ascii="Cambria Math" w:eastAsia="Arial" w:cstheme="minorHAnsi"/>
                                    <w:color w:val="000000"/>
                                    <w:sz w:val="20"/>
                                    <w:szCs w:val="20"/>
                                  </w:rPr>
                                  <m:t>t</m:t>
                                </m:r>
                              </m:e>
                            </m:d>
                            <m:r>
                              <w:rPr>
                                <w:rFonts w:ascii="Cambria Math" w:eastAsia="Arial" w:hAnsi="Cambria Math" w:cstheme="minorHAnsi"/>
                                <w:color w:val="000000"/>
                                <w:sz w:val="20"/>
                                <w:szCs w:val="20"/>
                              </w:rPr>
                              <m:t>∙</m:t>
                            </m:r>
                            <m:f>
                              <m:fPr>
                                <m:ctrlPr>
                                  <w:rPr>
                                    <w:rFonts w:ascii="Cambria Math" w:eastAsia="Arial" w:hAnsi="Cambria Math" w:cstheme="minorHAnsi"/>
                                    <w:i/>
                                    <w:color w:val="000000"/>
                                    <w:sz w:val="20"/>
                                    <w:szCs w:val="20"/>
                                  </w:rPr>
                                </m:ctrlPr>
                              </m:fPr>
                              <m:num>
                                <m:r>
                                  <w:rPr>
                                    <w:rFonts w:ascii="Cambria Math" w:eastAsia="Arial" w:hAnsi="Cambria Math" w:cstheme="minorHAnsi"/>
                                    <w:color w:val="000000"/>
                                    <w:sz w:val="20"/>
                                    <w:szCs w:val="20"/>
                                  </w:rPr>
                                  <m:t>d</m:t>
                                </m:r>
                                <m:sSub>
                                  <m:sSubPr>
                                    <m:ctrlPr>
                                      <w:rPr>
                                        <w:rFonts w:ascii="Cambria Math" w:eastAsia="Arial" w:hAnsi="Cambria Math" w:cstheme="minorHAnsi"/>
                                        <w:color w:val="000000"/>
                                        <w:sz w:val="20"/>
                                        <w:szCs w:val="20"/>
                                      </w:rPr>
                                    </m:ctrlPr>
                                  </m:sSubPr>
                                  <m:e>
                                    <m:r>
                                      <m:rPr>
                                        <m:sty m:val="p"/>
                                      </m:rPr>
                                      <w:rPr>
                                        <w:rFonts w:ascii="Cambria Math" w:eastAsia="Arial" w:cstheme="minorHAnsi"/>
                                        <w:color w:val="000000"/>
                                        <w:sz w:val="20"/>
                                        <w:szCs w:val="20"/>
                                      </w:rPr>
                                      <m:t>L</m:t>
                                    </m:r>
                                  </m:e>
                                  <m:sub>
                                    <m:r>
                                      <w:rPr>
                                        <w:rFonts w:ascii="Cambria Math" w:eastAsia="Arial" w:hAnsi="Cambria Math" w:cstheme="minorHAnsi"/>
                                        <w:color w:val="000000"/>
                                        <w:sz w:val="20"/>
                                        <w:szCs w:val="20"/>
                                      </w:rPr>
                                      <m:t>t</m:t>
                                    </m:r>
                                  </m:sub>
                                </m:sSub>
                                <m:d>
                                  <m:dPr>
                                    <m:ctrlPr>
                                      <w:rPr>
                                        <w:rFonts w:ascii="Cambria Math" w:eastAsia="Arial" w:hAnsi="Cambria Math" w:cstheme="minorHAnsi"/>
                                        <w:color w:val="000000"/>
                                        <w:sz w:val="20"/>
                                        <w:szCs w:val="20"/>
                                      </w:rPr>
                                    </m:ctrlPr>
                                  </m:dPr>
                                  <m:e>
                                    <m:sSub>
                                      <m:sSubPr>
                                        <m:ctrlPr>
                                          <w:rPr>
                                            <w:rFonts w:ascii="Cambria Math" w:eastAsia="Arial" w:hAnsi="Cambria Math" w:cstheme="minorHAnsi"/>
                                            <w:color w:val="000000"/>
                                            <w:sz w:val="20"/>
                                            <w:szCs w:val="20"/>
                                          </w:rPr>
                                        </m:ctrlPr>
                                      </m:sSubPr>
                                      <m:e>
                                        <m:r>
                                          <m:rPr>
                                            <m:sty m:val="p"/>
                                          </m:rPr>
                                          <w:rPr>
                                            <w:rFonts w:ascii="Cambria Math" w:eastAsia="Arial" w:cstheme="minorHAnsi"/>
                                            <w:color w:val="000000"/>
                                            <w:sz w:val="20"/>
                                            <w:szCs w:val="20"/>
                                          </w:rPr>
                                          <m:t>i</m:t>
                                        </m:r>
                                      </m:e>
                                      <m:sub>
                                        <m:r>
                                          <w:rPr>
                                            <w:rFonts w:ascii="Cambria Math" w:eastAsia="Arial" w:hAnsi="Cambria Math" w:cstheme="minorHAnsi"/>
                                            <w:color w:val="000000"/>
                                            <w:sz w:val="20"/>
                                            <w:szCs w:val="20"/>
                                          </w:rPr>
                                          <m:t>t</m:t>
                                        </m:r>
                                      </m:sub>
                                    </m:sSub>
                                    <m:d>
                                      <m:dPr>
                                        <m:ctrlPr>
                                          <w:rPr>
                                            <w:rFonts w:ascii="Cambria Math" w:eastAsia="Arial" w:hAnsi="Cambria Math" w:cstheme="minorHAnsi"/>
                                            <w:color w:val="000000"/>
                                            <w:sz w:val="20"/>
                                            <w:szCs w:val="20"/>
                                          </w:rPr>
                                        </m:ctrlPr>
                                      </m:dPr>
                                      <m:e>
                                        <m:r>
                                          <m:rPr>
                                            <m:sty m:val="p"/>
                                          </m:rPr>
                                          <w:rPr>
                                            <w:rFonts w:ascii="Cambria Math" w:eastAsia="Arial" w:cstheme="minorHAnsi"/>
                                            <w:color w:val="000000"/>
                                            <w:sz w:val="20"/>
                                            <w:szCs w:val="20"/>
                                          </w:rPr>
                                          <m:t>t</m:t>
                                        </m:r>
                                      </m:e>
                                    </m:d>
                                  </m:e>
                                </m:d>
                              </m:num>
                              <m:den>
                                <m:r>
                                  <w:rPr>
                                    <w:rFonts w:ascii="Cambria Math" w:eastAsia="Arial" w:hAnsi="Cambria Math" w:cstheme="minorHAnsi"/>
                                    <w:color w:val="000000"/>
                                    <w:sz w:val="20"/>
                                    <w:szCs w:val="20"/>
                                  </w:rPr>
                                  <m:t>d</m:t>
                                </m:r>
                                <m:sSub>
                                  <m:sSubPr>
                                    <m:ctrlPr>
                                      <w:rPr>
                                        <w:rFonts w:ascii="Cambria Math" w:eastAsia="Arial" w:hAnsi="Cambria Math" w:cstheme="minorHAnsi"/>
                                        <w:color w:val="000000"/>
                                        <w:sz w:val="20"/>
                                        <w:szCs w:val="20"/>
                                      </w:rPr>
                                    </m:ctrlPr>
                                  </m:sSubPr>
                                  <m:e>
                                    <m:r>
                                      <m:rPr>
                                        <m:sty m:val="p"/>
                                      </m:rPr>
                                      <w:rPr>
                                        <w:rFonts w:ascii="Cambria Math" w:eastAsia="Arial" w:cstheme="minorHAnsi"/>
                                        <w:color w:val="000000"/>
                                        <w:sz w:val="20"/>
                                        <w:szCs w:val="20"/>
                                      </w:rPr>
                                      <m:t>i</m:t>
                                    </m:r>
                                  </m:e>
                                  <m:sub>
                                    <m:r>
                                      <w:rPr>
                                        <w:rFonts w:ascii="Cambria Math" w:eastAsia="Arial" w:hAnsi="Cambria Math" w:cstheme="minorHAnsi"/>
                                        <w:color w:val="000000"/>
                                        <w:sz w:val="20"/>
                                        <w:szCs w:val="20"/>
                                      </w:rPr>
                                      <m:t>t</m:t>
                                    </m:r>
                                  </m:sub>
                                </m:sSub>
                                <m:d>
                                  <m:dPr>
                                    <m:ctrlPr>
                                      <w:rPr>
                                        <w:rFonts w:ascii="Cambria Math" w:eastAsia="Arial" w:hAnsi="Cambria Math" w:cstheme="minorHAnsi"/>
                                        <w:color w:val="000000"/>
                                        <w:sz w:val="20"/>
                                        <w:szCs w:val="20"/>
                                      </w:rPr>
                                    </m:ctrlPr>
                                  </m:dPr>
                                  <m:e>
                                    <m:r>
                                      <m:rPr>
                                        <m:sty m:val="p"/>
                                      </m:rPr>
                                      <w:rPr>
                                        <w:rFonts w:ascii="Cambria Math" w:eastAsia="Arial" w:cstheme="minorHAnsi"/>
                                        <w:color w:val="000000"/>
                                        <w:sz w:val="20"/>
                                        <w:szCs w:val="20"/>
                                      </w:rPr>
                                      <m:t>t</m:t>
                                    </m:r>
                                  </m:e>
                                </m:d>
                              </m:den>
                            </m:f>
                          </m:e>
                        </m:d>
                        <m:r>
                          <w:rPr>
                            <w:rFonts w:ascii="Cambria Math" w:eastAsia="Arial" w:hAnsi="Cambria Math" w:cstheme="minorHAnsi"/>
                            <w:color w:val="000000"/>
                            <w:sz w:val="20"/>
                            <w:szCs w:val="20"/>
                          </w:rPr>
                          <m:t>∙</m:t>
                        </m:r>
                        <m:f>
                          <m:fPr>
                            <m:ctrlPr>
                              <w:rPr>
                                <w:rFonts w:ascii="Cambria Math" w:eastAsia="Arial" w:hAnsi="Cambria Math" w:cstheme="minorHAnsi"/>
                                <w:i/>
                                <w:color w:val="000000"/>
                                <w:sz w:val="20"/>
                                <w:szCs w:val="20"/>
                              </w:rPr>
                            </m:ctrlPr>
                          </m:fPr>
                          <m:num>
                            <m:r>
                              <m:rPr>
                                <m:sty m:val="p"/>
                              </m:rPr>
                              <w:rPr>
                                <w:rFonts w:ascii="Cambria Math" w:eastAsia="Arial" w:cstheme="minorHAnsi"/>
                                <w:color w:val="000000"/>
                                <w:sz w:val="20"/>
                                <w:szCs w:val="20"/>
                              </w:rPr>
                              <m:t>d</m:t>
                            </m:r>
                            <m:sSub>
                              <m:sSubPr>
                                <m:ctrlPr>
                                  <w:rPr>
                                    <w:rFonts w:ascii="Cambria Math" w:eastAsia="Arial" w:hAnsi="Cambria Math" w:cstheme="minorHAnsi"/>
                                    <w:color w:val="000000"/>
                                    <w:sz w:val="20"/>
                                    <w:szCs w:val="20"/>
                                  </w:rPr>
                                </m:ctrlPr>
                              </m:sSubPr>
                              <m:e>
                                <m:r>
                                  <m:rPr>
                                    <m:sty m:val="p"/>
                                  </m:rPr>
                                  <w:rPr>
                                    <w:rFonts w:ascii="Cambria Math" w:eastAsia="Arial" w:cstheme="minorHAnsi"/>
                                    <w:color w:val="000000"/>
                                    <w:sz w:val="20"/>
                                    <w:szCs w:val="20"/>
                                  </w:rPr>
                                  <m:t>i</m:t>
                                </m:r>
                              </m:e>
                              <m:sub>
                                <m:r>
                                  <w:rPr>
                                    <w:rFonts w:ascii="Cambria Math" w:eastAsia="Arial" w:hAnsi="Cambria Math" w:cstheme="minorHAnsi"/>
                                    <w:color w:val="000000"/>
                                    <w:sz w:val="20"/>
                                    <w:szCs w:val="20"/>
                                  </w:rPr>
                                  <m:t>t</m:t>
                                </m:r>
                              </m:sub>
                            </m:sSub>
                            <m:d>
                              <m:dPr>
                                <m:ctrlPr>
                                  <w:rPr>
                                    <w:rFonts w:ascii="Cambria Math" w:eastAsia="Arial" w:hAnsi="Cambria Math" w:cstheme="minorHAnsi"/>
                                    <w:color w:val="000000"/>
                                    <w:sz w:val="20"/>
                                    <w:szCs w:val="20"/>
                                  </w:rPr>
                                </m:ctrlPr>
                              </m:dPr>
                              <m:e>
                                <m:r>
                                  <m:rPr>
                                    <m:sty m:val="p"/>
                                  </m:rPr>
                                  <w:rPr>
                                    <w:rFonts w:ascii="Cambria Math" w:eastAsia="Arial" w:cstheme="minorHAnsi"/>
                                    <w:color w:val="000000"/>
                                    <w:sz w:val="20"/>
                                    <w:szCs w:val="20"/>
                                  </w:rPr>
                                  <m:t>t</m:t>
                                </m:r>
                              </m:e>
                            </m:d>
                          </m:num>
                          <m:den>
                            <m:r>
                              <m:rPr>
                                <m:sty m:val="p"/>
                              </m:rPr>
                              <w:rPr>
                                <w:rFonts w:ascii="Cambria Math" w:eastAsia="Arial" w:cstheme="minorHAnsi"/>
                                <w:color w:val="000000"/>
                                <w:sz w:val="20"/>
                                <w:szCs w:val="20"/>
                              </w:rPr>
                              <m:t>dt</m:t>
                            </m:r>
                          </m:den>
                        </m:f>
                        <m:r>
                          <w:rPr>
                            <w:rFonts w:ascii="Cambria Math" w:eastAsia="Arial" w:cstheme="minorHAnsi"/>
                            <w:color w:val="000000"/>
                            <w:sz w:val="20"/>
                            <w:szCs w:val="20"/>
                          </w:rPr>
                          <m:t>=</m:t>
                        </m:r>
                        <m:sSub>
                          <m:sSubPr>
                            <m:ctrlPr>
                              <w:rPr>
                                <w:rFonts w:ascii="Cambria Math" w:eastAsia="Cambria Math" w:hAnsi="Cambria Math" w:cstheme="minorHAnsi"/>
                                <w:i/>
                                <w:sz w:val="20"/>
                                <w:szCs w:val="20"/>
                              </w:rPr>
                            </m:ctrlPr>
                          </m:sSubPr>
                          <m:e>
                            <m:r>
                              <w:rPr>
                                <w:rFonts w:ascii="Cambria Math" w:eastAsia="Cambria Math" w:hAnsi="Cambria Math" w:cstheme="minorHAnsi"/>
                                <w:sz w:val="20"/>
                                <w:szCs w:val="20"/>
                              </w:rPr>
                              <m:t>u</m:t>
                            </m:r>
                          </m:e>
                          <m:sub>
                            <m:r>
                              <w:rPr>
                                <w:rFonts w:ascii="Cambria Math" w:eastAsia="Cambria Math" w:hAnsi="Cambria Math" w:cstheme="minorHAnsi"/>
                                <w:sz w:val="20"/>
                                <w:szCs w:val="20"/>
                              </w:rPr>
                              <m:t>t</m:t>
                            </m:r>
                          </m:sub>
                        </m:sSub>
                        <m:d>
                          <m:dPr>
                            <m:ctrlPr>
                              <w:rPr>
                                <w:rFonts w:ascii="Cambria Math" w:eastAsia="Cambria Math" w:hAnsi="Cambria Math" w:cstheme="minorHAnsi"/>
                                <w:i/>
                                <w:sz w:val="20"/>
                                <w:szCs w:val="20"/>
                              </w:rPr>
                            </m:ctrlPr>
                          </m:dPr>
                          <m:e>
                            <m:r>
                              <w:rPr>
                                <w:rFonts w:ascii="Cambria Math" w:eastAsia="Cambria Math" w:hAnsi="Cambria Math" w:cstheme="minorHAnsi"/>
                                <w:sz w:val="20"/>
                                <w:szCs w:val="20"/>
                              </w:rPr>
                              <m:t>t</m:t>
                            </m:r>
                          </m:e>
                        </m:d>
                        <m:r>
                          <w:rPr>
                            <w:rFonts w:ascii="Cambria Math" w:eastAsia="Cambria Math" w:hAnsi="Cambria Math" w:cstheme="minorHAnsi"/>
                            <w:sz w:val="20"/>
                            <w:szCs w:val="20"/>
                          </w:rPr>
                          <m:t>-</m:t>
                        </m:r>
                        <m:sSub>
                          <m:sSubPr>
                            <m:ctrlPr>
                              <w:rPr>
                                <w:rFonts w:ascii="Cambria Math" w:eastAsia="Cambria Math" w:hAnsi="Cambria Math" w:cstheme="minorHAnsi"/>
                                <w:i/>
                                <w:sz w:val="20"/>
                                <w:szCs w:val="20"/>
                              </w:rPr>
                            </m:ctrlPr>
                          </m:sSubPr>
                          <m:e>
                            <m:r>
                              <w:rPr>
                                <w:rFonts w:ascii="Cambria Math" w:eastAsia="Cambria Math" w:hAnsi="Cambria Math" w:cstheme="minorHAnsi"/>
                                <w:sz w:val="20"/>
                                <w:szCs w:val="20"/>
                              </w:rPr>
                              <m:t>R</m:t>
                            </m:r>
                          </m:e>
                          <m:sub>
                            <m:r>
                              <w:rPr>
                                <w:rFonts w:ascii="Cambria Math" w:eastAsia="Cambria Math" w:hAnsi="Cambria Math" w:cstheme="minorHAnsi"/>
                                <w:sz w:val="20"/>
                                <w:szCs w:val="20"/>
                              </w:rPr>
                              <m:t>t</m:t>
                            </m:r>
                          </m:sub>
                        </m:sSub>
                        <m:r>
                          <m:rPr>
                            <m:sty m:val="p"/>
                          </m:rPr>
                          <w:rPr>
                            <w:rFonts w:ascii="Cambria Math" w:hAnsi="Cambria Math" w:cstheme="minorHAnsi"/>
                            <w:sz w:val="20"/>
                            <w:szCs w:val="20"/>
                          </w:rPr>
                          <m:t>∙</m:t>
                        </m:r>
                        <m:sSub>
                          <m:sSubPr>
                            <m:ctrlPr>
                              <w:rPr>
                                <w:rFonts w:ascii="Cambria Math" w:hAnsi="Cambria Math" w:cstheme="minorHAnsi"/>
                                <w:sz w:val="20"/>
                                <w:szCs w:val="20"/>
                              </w:rPr>
                            </m:ctrlPr>
                          </m:sSubPr>
                          <m:e>
                            <m:r>
                              <m:rPr>
                                <m:sty m:val="p"/>
                              </m:rPr>
                              <w:rPr>
                                <w:rFonts w:ascii="Cambria Math" w:cstheme="minorHAnsi"/>
                                <w:sz w:val="20"/>
                                <w:szCs w:val="20"/>
                              </w:rPr>
                              <m:t>i</m:t>
                            </m:r>
                          </m:e>
                          <m:sub>
                            <m:r>
                              <m:rPr>
                                <m:sty m:val="p"/>
                              </m:rPr>
                              <w:rPr>
                                <w:rFonts w:ascii="Cambria Math" w:cstheme="minorHAnsi"/>
                                <w:sz w:val="20"/>
                                <w:szCs w:val="20"/>
                              </w:rPr>
                              <m:t>t</m:t>
                            </m:r>
                          </m:sub>
                        </m:sSub>
                        <m:d>
                          <m:dPr>
                            <m:ctrlPr>
                              <w:rPr>
                                <w:rFonts w:ascii="Cambria Math" w:hAnsi="Cambria Math" w:cstheme="minorHAnsi"/>
                                <w:sz w:val="20"/>
                                <w:szCs w:val="20"/>
                              </w:rPr>
                            </m:ctrlPr>
                          </m:dPr>
                          <m:e>
                            <m:r>
                              <m:rPr>
                                <m:sty m:val="p"/>
                              </m:rPr>
                              <w:rPr>
                                <w:rFonts w:ascii="Cambria Math" w:cstheme="minorHAnsi"/>
                                <w:sz w:val="20"/>
                                <w:szCs w:val="20"/>
                              </w:rPr>
                              <m:t>t</m:t>
                            </m:r>
                          </m:e>
                        </m:d>
                        <m:r>
                          <m:rPr>
                            <m:sty m:val="p"/>
                          </m:rPr>
                          <w:rPr>
                            <w:rFonts w:ascii="Cambria Math" w:hAnsi="Cambria Math" w:cstheme="minorHAnsi"/>
                            <w:sz w:val="20"/>
                            <w:szCs w:val="20"/>
                          </w:rPr>
                          <m:t>-</m:t>
                        </m:r>
                        <m:sSub>
                          <m:sSubPr>
                            <m:ctrlPr>
                              <w:rPr>
                                <w:rFonts w:ascii="Cambria Math" w:eastAsia="Cambria Math" w:hAnsi="Cambria Math" w:cstheme="minorHAnsi"/>
                                <w:i/>
                                <w:sz w:val="20"/>
                                <w:szCs w:val="20"/>
                              </w:rPr>
                            </m:ctrlPr>
                          </m:sSubPr>
                          <m:e>
                            <m:r>
                              <w:rPr>
                                <w:rFonts w:ascii="Cambria Math" w:eastAsia="Cambria Math" w:hAnsi="Cambria Math" w:cstheme="minorHAnsi"/>
                                <w:sz w:val="20"/>
                                <w:szCs w:val="20"/>
                              </w:rPr>
                              <m:t>c</m:t>
                            </m:r>
                          </m:e>
                          <m:sub>
                            <m:r>
                              <w:rPr>
                                <w:rFonts w:ascii="Cambria Math" w:eastAsia="Cambria Math" w:hAnsi="Cambria Math" w:cstheme="minorHAnsi"/>
                                <w:sz w:val="20"/>
                                <w:szCs w:val="20"/>
                              </w:rPr>
                              <m:t>E</m:t>
                            </m:r>
                          </m:sub>
                        </m:sSub>
                        <m:r>
                          <w:rPr>
                            <w:rFonts w:ascii="Cambria Math" w:eastAsia="Cambria Math" w:hAnsi="Cambria Math" w:cstheme="minorHAnsi"/>
                            <w:sz w:val="20"/>
                            <w:szCs w:val="20"/>
                          </w:rPr>
                          <m:t>∙</m:t>
                        </m:r>
                        <m:sSub>
                          <m:sSubPr>
                            <m:ctrlPr>
                              <w:rPr>
                                <w:rFonts w:ascii="Cambria Math" w:eastAsia="Arial" w:hAnsi="Cambria Math" w:cstheme="minorHAnsi"/>
                                <w:color w:val="202122"/>
                                <w:sz w:val="20"/>
                                <w:szCs w:val="20"/>
                              </w:rPr>
                            </m:ctrlPr>
                          </m:sSubPr>
                          <m:e>
                            <m:r>
                              <m:rPr>
                                <m:sty m:val="p"/>
                              </m:rPr>
                              <w:rPr>
                                <w:rFonts w:ascii="Cambria Math" w:eastAsia="Arial" w:cstheme="minorHAnsi"/>
                                <w:color w:val="202122"/>
                                <w:sz w:val="20"/>
                                <w:szCs w:val="20"/>
                              </w:rPr>
                              <m:t>φ</m:t>
                            </m:r>
                          </m:e>
                          <m:sub>
                            <m:r>
                              <m:rPr>
                                <m:sty m:val="p"/>
                              </m:rPr>
                              <w:rPr>
                                <w:rFonts w:ascii="Cambria Math" w:eastAsia="Arial" w:cstheme="minorHAnsi"/>
                                <w:color w:val="202122"/>
                                <w:sz w:val="20"/>
                                <w:szCs w:val="20"/>
                              </w:rPr>
                              <m:t>w</m:t>
                            </m:r>
                          </m:sub>
                        </m:sSub>
                        <m:d>
                          <m:dPr>
                            <m:ctrlPr>
                              <w:rPr>
                                <w:rFonts w:ascii="Cambria Math" w:hAnsi="Cambria Math" w:cstheme="minorHAnsi"/>
                                <w:sz w:val="20"/>
                                <w:szCs w:val="20"/>
                              </w:rPr>
                            </m:ctrlPr>
                          </m:dPr>
                          <m:e>
                            <m:sSub>
                              <m:sSubPr>
                                <m:ctrlPr>
                                  <w:rPr>
                                    <w:rFonts w:ascii="Cambria Math" w:eastAsia="Arial" w:hAnsi="Cambria Math" w:cstheme="minorHAnsi"/>
                                    <w:color w:val="202122"/>
                                    <w:sz w:val="20"/>
                                    <w:szCs w:val="20"/>
                                  </w:rPr>
                                </m:ctrlPr>
                              </m:sSubPr>
                              <m:e>
                                <m:r>
                                  <m:rPr>
                                    <m:sty m:val="p"/>
                                  </m:rPr>
                                  <w:rPr>
                                    <w:rFonts w:ascii="Cambria Math" w:eastAsia="Arial" w:cstheme="minorHAnsi"/>
                                    <w:color w:val="202122"/>
                                    <w:sz w:val="20"/>
                                    <w:szCs w:val="20"/>
                                  </w:rPr>
                                  <m:t>i</m:t>
                                </m:r>
                              </m:e>
                              <m:sub>
                                <m:r>
                                  <m:rPr>
                                    <m:sty m:val="p"/>
                                  </m:rPr>
                                  <w:rPr>
                                    <w:rFonts w:ascii="Cambria Math" w:eastAsia="Arial" w:cstheme="minorHAnsi"/>
                                    <w:color w:val="202122"/>
                                    <w:sz w:val="20"/>
                                    <w:szCs w:val="20"/>
                                  </w:rPr>
                                  <m:t>w</m:t>
                                </m:r>
                              </m:sub>
                            </m:sSub>
                            <m:d>
                              <m:dPr>
                                <m:ctrlPr>
                                  <w:rPr>
                                    <w:rFonts w:ascii="Cambria Math" w:hAnsi="Cambria Math" w:cstheme="minorHAnsi"/>
                                    <w:sz w:val="20"/>
                                    <w:szCs w:val="20"/>
                                  </w:rPr>
                                </m:ctrlPr>
                              </m:dPr>
                              <m:e>
                                <m:r>
                                  <w:rPr>
                                    <w:rFonts w:ascii="Cambria Math" w:eastAsia="Cambria Math" w:hAnsi="Cambria Math" w:cstheme="minorHAnsi"/>
                                    <w:sz w:val="20"/>
                                    <w:szCs w:val="20"/>
                                  </w:rPr>
                                  <m:t>t</m:t>
                                </m:r>
                              </m:e>
                            </m:d>
                          </m:e>
                        </m:d>
                        <m:r>
                          <w:rPr>
                            <w:rFonts w:ascii="Cambria Math" w:hAnsi="Cambria Math" w:cstheme="minorHAnsi"/>
                            <w:sz w:val="20"/>
                            <w:szCs w:val="20"/>
                          </w:rPr>
                          <m:t>∙ω</m:t>
                        </m:r>
                        <m:d>
                          <m:dPr>
                            <m:ctrlPr>
                              <w:rPr>
                                <w:rFonts w:ascii="Cambria Math" w:hAnsi="Cambria Math" w:cstheme="minorHAnsi"/>
                                <w:sz w:val="20"/>
                                <w:szCs w:val="20"/>
                              </w:rPr>
                            </m:ctrlPr>
                          </m:dPr>
                          <m:e>
                            <m:r>
                              <w:rPr>
                                <w:rFonts w:ascii="Cambria Math" w:eastAsia="Cambria Math" w:hAnsi="Cambria Math" w:cstheme="minorHAnsi"/>
                                <w:sz w:val="20"/>
                                <w:szCs w:val="20"/>
                              </w:rPr>
                              <m:t>t</m:t>
                            </m:r>
                          </m:e>
                        </m:d>
                      </m:e>
                      <m:e>
                        <m:d>
                          <m:dPr>
                            <m:begChr m:val="["/>
                            <m:endChr m:val="]"/>
                            <m:ctrlPr>
                              <w:rPr>
                                <w:rFonts w:ascii="Cambria Math" w:eastAsia="Arial" w:hAnsi="Cambria Math" w:cstheme="minorHAnsi"/>
                                <w:color w:val="000000"/>
                                <w:sz w:val="20"/>
                                <w:szCs w:val="20"/>
                              </w:rPr>
                            </m:ctrlPr>
                          </m:dPr>
                          <m:e>
                            <m:sSub>
                              <m:sSubPr>
                                <m:ctrlPr>
                                  <w:rPr>
                                    <w:rFonts w:ascii="Cambria Math" w:eastAsia="Arial" w:hAnsi="Cambria Math" w:cstheme="minorHAnsi"/>
                                    <w:color w:val="000000"/>
                                    <w:sz w:val="20"/>
                                    <w:szCs w:val="20"/>
                                  </w:rPr>
                                </m:ctrlPr>
                              </m:sSubPr>
                              <m:e>
                                <m:r>
                                  <m:rPr>
                                    <m:sty m:val="p"/>
                                  </m:rPr>
                                  <w:rPr>
                                    <w:rFonts w:ascii="Cambria Math" w:eastAsia="Arial" w:cstheme="minorHAnsi"/>
                                    <w:color w:val="000000"/>
                                    <w:sz w:val="20"/>
                                    <w:szCs w:val="20"/>
                                  </w:rPr>
                                  <m:t>L</m:t>
                                </m:r>
                              </m:e>
                              <m:sub>
                                <m:r>
                                  <w:rPr>
                                    <w:rFonts w:ascii="Cambria Math" w:eastAsia="Arial" w:hAnsi="Cambria Math" w:cstheme="minorHAnsi"/>
                                    <w:color w:val="000000"/>
                                    <w:sz w:val="20"/>
                                    <w:szCs w:val="20"/>
                                  </w:rPr>
                                  <m:t>w</m:t>
                                </m:r>
                              </m:sub>
                            </m:sSub>
                            <m:d>
                              <m:dPr>
                                <m:ctrlPr>
                                  <w:rPr>
                                    <w:rFonts w:ascii="Cambria Math" w:eastAsia="Arial" w:hAnsi="Cambria Math" w:cstheme="minorHAnsi"/>
                                    <w:color w:val="000000"/>
                                    <w:sz w:val="20"/>
                                    <w:szCs w:val="20"/>
                                  </w:rPr>
                                </m:ctrlPr>
                              </m:dPr>
                              <m:e>
                                <m:sSub>
                                  <m:sSubPr>
                                    <m:ctrlPr>
                                      <w:rPr>
                                        <w:rFonts w:ascii="Cambria Math" w:eastAsia="Arial" w:hAnsi="Cambria Math" w:cstheme="minorHAnsi"/>
                                        <w:color w:val="000000"/>
                                        <w:sz w:val="20"/>
                                        <w:szCs w:val="20"/>
                                      </w:rPr>
                                    </m:ctrlPr>
                                  </m:sSubPr>
                                  <m:e>
                                    <m:r>
                                      <m:rPr>
                                        <m:sty m:val="p"/>
                                      </m:rPr>
                                      <w:rPr>
                                        <w:rFonts w:ascii="Cambria Math" w:eastAsia="Arial" w:cstheme="minorHAnsi"/>
                                        <w:color w:val="000000"/>
                                        <w:sz w:val="20"/>
                                        <w:szCs w:val="20"/>
                                      </w:rPr>
                                      <m:t>i</m:t>
                                    </m:r>
                                  </m:e>
                                  <m:sub>
                                    <m:r>
                                      <w:rPr>
                                        <w:rFonts w:ascii="Cambria Math" w:eastAsia="Arial" w:hAnsi="Cambria Math" w:cstheme="minorHAnsi"/>
                                        <w:color w:val="000000"/>
                                        <w:sz w:val="20"/>
                                        <w:szCs w:val="20"/>
                                      </w:rPr>
                                      <m:t>w</m:t>
                                    </m:r>
                                  </m:sub>
                                </m:sSub>
                                <m:d>
                                  <m:dPr>
                                    <m:ctrlPr>
                                      <w:rPr>
                                        <w:rFonts w:ascii="Cambria Math" w:eastAsia="Arial" w:hAnsi="Cambria Math" w:cstheme="minorHAnsi"/>
                                        <w:color w:val="000000"/>
                                        <w:sz w:val="20"/>
                                        <w:szCs w:val="20"/>
                                      </w:rPr>
                                    </m:ctrlPr>
                                  </m:dPr>
                                  <m:e>
                                    <m:r>
                                      <m:rPr>
                                        <m:sty m:val="p"/>
                                      </m:rPr>
                                      <w:rPr>
                                        <w:rFonts w:ascii="Cambria Math" w:eastAsia="Arial" w:cstheme="minorHAnsi"/>
                                        <w:color w:val="000000"/>
                                        <w:sz w:val="20"/>
                                        <w:szCs w:val="20"/>
                                      </w:rPr>
                                      <m:t>t</m:t>
                                    </m:r>
                                  </m:e>
                                </m:d>
                              </m:e>
                            </m:d>
                            <m:r>
                              <w:rPr>
                                <w:rFonts w:ascii="Cambria Math" w:eastAsia="Arial" w:cstheme="minorHAnsi"/>
                                <w:color w:val="000000"/>
                                <w:sz w:val="20"/>
                                <w:szCs w:val="20"/>
                              </w:rPr>
                              <m:t>+</m:t>
                            </m:r>
                            <m:sSub>
                              <m:sSubPr>
                                <m:ctrlPr>
                                  <w:rPr>
                                    <w:rFonts w:ascii="Cambria Math" w:eastAsia="Arial" w:hAnsi="Cambria Math" w:cstheme="minorHAnsi"/>
                                    <w:color w:val="000000"/>
                                    <w:sz w:val="20"/>
                                    <w:szCs w:val="20"/>
                                  </w:rPr>
                                </m:ctrlPr>
                              </m:sSubPr>
                              <m:e>
                                <m:r>
                                  <m:rPr>
                                    <m:sty m:val="p"/>
                                  </m:rPr>
                                  <w:rPr>
                                    <w:rFonts w:ascii="Cambria Math" w:eastAsia="Arial" w:cstheme="minorHAnsi"/>
                                    <w:color w:val="000000"/>
                                    <w:sz w:val="20"/>
                                    <w:szCs w:val="20"/>
                                  </w:rPr>
                                  <m:t>i</m:t>
                                </m:r>
                              </m:e>
                              <m:sub>
                                <m:r>
                                  <w:rPr>
                                    <w:rFonts w:ascii="Cambria Math" w:eastAsia="Arial" w:hAnsi="Cambria Math" w:cstheme="minorHAnsi"/>
                                    <w:color w:val="000000"/>
                                    <w:sz w:val="20"/>
                                    <w:szCs w:val="20"/>
                                  </w:rPr>
                                  <m:t>w</m:t>
                                </m:r>
                              </m:sub>
                            </m:sSub>
                            <m:d>
                              <m:dPr>
                                <m:ctrlPr>
                                  <w:rPr>
                                    <w:rFonts w:ascii="Cambria Math" w:eastAsia="Arial" w:hAnsi="Cambria Math" w:cstheme="minorHAnsi"/>
                                    <w:color w:val="000000"/>
                                    <w:sz w:val="20"/>
                                    <w:szCs w:val="20"/>
                                  </w:rPr>
                                </m:ctrlPr>
                              </m:dPr>
                              <m:e>
                                <m:r>
                                  <m:rPr>
                                    <m:sty m:val="p"/>
                                  </m:rPr>
                                  <w:rPr>
                                    <w:rFonts w:ascii="Cambria Math" w:eastAsia="Arial" w:cstheme="minorHAnsi"/>
                                    <w:color w:val="000000"/>
                                    <w:sz w:val="20"/>
                                    <w:szCs w:val="20"/>
                                  </w:rPr>
                                  <m:t>t</m:t>
                                </m:r>
                              </m:e>
                            </m:d>
                            <m:r>
                              <w:rPr>
                                <w:rFonts w:ascii="Cambria Math" w:eastAsia="Arial" w:hAnsi="Cambria Math" w:cstheme="minorHAnsi"/>
                                <w:color w:val="000000"/>
                                <w:sz w:val="20"/>
                                <w:szCs w:val="20"/>
                              </w:rPr>
                              <m:t>∙</m:t>
                            </m:r>
                            <m:f>
                              <m:fPr>
                                <m:ctrlPr>
                                  <w:rPr>
                                    <w:rFonts w:ascii="Cambria Math" w:eastAsia="Arial" w:hAnsi="Cambria Math" w:cstheme="minorHAnsi"/>
                                    <w:i/>
                                    <w:color w:val="000000"/>
                                    <w:sz w:val="20"/>
                                    <w:szCs w:val="20"/>
                                  </w:rPr>
                                </m:ctrlPr>
                              </m:fPr>
                              <m:num>
                                <m:r>
                                  <w:rPr>
                                    <w:rFonts w:ascii="Cambria Math" w:eastAsia="Arial" w:hAnsi="Cambria Math" w:cstheme="minorHAnsi"/>
                                    <w:color w:val="000000"/>
                                    <w:sz w:val="20"/>
                                    <w:szCs w:val="20"/>
                                  </w:rPr>
                                  <m:t>d</m:t>
                                </m:r>
                                <m:sSub>
                                  <m:sSubPr>
                                    <m:ctrlPr>
                                      <w:rPr>
                                        <w:rFonts w:ascii="Cambria Math" w:eastAsia="Arial" w:hAnsi="Cambria Math" w:cstheme="minorHAnsi"/>
                                        <w:color w:val="000000"/>
                                        <w:sz w:val="20"/>
                                        <w:szCs w:val="20"/>
                                      </w:rPr>
                                    </m:ctrlPr>
                                  </m:sSubPr>
                                  <m:e>
                                    <m:r>
                                      <m:rPr>
                                        <m:sty m:val="p"/>
                                      </m:rPr>
                                      <w:rPr>
                                        <w:rFonts w:ascii="Cambria Math" w:eastAsia="Arial" w:cstheme="minorHAnsi"/>
                                        <w:color w:val="000000"/>
                                        <w:sz w:val="20"/>
                                        <w:szCs w:val="20"/>
                                      </w:rPr>
                                      <m:t>L</m:t>
                                    </m:r>
                                  </m:e>
                                  <m:sub>
                                    <m:r>
                                      <w:rPr>
                                        <w:rFonts w:ascii="Cambria Math" w:eastAsia="Arial" w:hAnsi="Cambria Math" w:cstheme="minorHAnsi"/>
                                        <w:color w:val="000000"/>
                                        <w:sz w:val="20"/>
                                        <w:szCs w:val="20"/>
                                      </w:rPr>
                                      <m:t>w</m:t>
                                    </m:r>
                                  </m:sub>
                                </m:sSub>
                                <m:d>
                                  <m:dPr>
                                    <m:ctrlPr>
                                      <w:rPr>
                                        <w:rFonts w:ascii="Cambria Math" w:eastAsia="Arial" w:hAnsi="Cambria Math" w:cstheme="minorHAnsi"/>
                                        <w:color w:val="000000"/>
                                        <w:sz w:val="20"/>
                                        <w:szCs w:val="20"/>
                                      </w:rPr>
                                    </m:ctrlPr>
                                  </m:dPr>
                                  <m:e>
                                    <m:sSub>
                                      <m:sSubPr>
                                        <m:ctrlPr>
                                          <w:rPr>
                                            <w:rFonts w:ascii="Cambria Math" w:eastAsia="Arial" w:hAnsi="Cambria Math" w:cstheme="minorHAnsi"/>
                                            <w:color w:val="000000"/>
                                            <w:sz w:val="20"/>
                                            <w:szCs w:val="20"/>
                                          </w:rPr>
                                        </m:ctrlPr>
                                      </m:sSubPr>
                                      <m:e>
                                        <m:r>
                                          <m:rPr>
                                            <m:sty m:val="p"/>
                                          </m:rPr>
                                          <w:rPr>
                                            <w:rFonts w:ascii="Cambria Math" w:eastAsia="Arial" w:cstheme="minorHAnsi"/>
                                            <w:color w:val="000000"/>
                                            <w:sz w:val="20"/>
                                            <w:szCs w:val="20"/>
                                          </w:rPr>
                                          <m:t>i</m:t>
                                        </m:r>
                                      </m:e>
                                      <m:sub>
                                        <m:r>
                                          <w:rPr>
                                            <w:rFonts w:ascii="Cambria Math" w:eastAsia="Arial" w:hAnsi="Cambria Math" w:cstheme="minorHAnsi"/>
                                            <w:color w:val="000000"/>
                                            <w:sz w:val="20"/>
                                            <w:szCs w:val="20"/>
                                          </w:rPr>
                                          <m:t>w</m:t>
                                        </m:r>
                                      </m:sub>
                                    </m:sSub>
                                    <m:d>
                                      <m:dPr>
                                        <m:ctrlPr>
                                          <w:rPr>
                                            <w:rFonts w:ascii="Cambria Math" w:eastAsia="Arial" w:hAnsi="Cambria Math" w:cstheme="minorHAnsi"/>
                                            <w:color w:val="000000"/>
                                            <w:sz w:val="20"/>
                                            <w:szCs w:val="20"/>
                                          </w:rPr>
                                        </m:ctrlPr>
                                      </m:dPr>
                                      <m:e>
                                        <m:r>
                                          <m:rPr>
                                            <m:sty m:val="p"/>
                                          </m:rPr>
                                          <w:rPr>
                                            <w:rFonts w:ascii="Cambria Math" w:eastAsia="Arial" w:cstheme="minorHAnsi"/>
                                            <w:color w:val="000000"/>
                                            <w:sz w:val="20"/>
                                            <w:szCs w:val="20"/>
                                          </w:rPr>
                                          <m:t>t</m:t>
                                        </m:r>
                                      </m:e>
                                    </m:d>
                                  </m:e>
                                </m:d>
                              </m:num>
                              <m:den>
                                <m:r>
                                  <w:rPr>
                                    <w:rFonts w:ascii="Cambria Math" w:eastAsia="Arial" w:hAnsi="Cambria Math" w:cstheme="minorHAnsi"/>
                                    <w:color w:val="000000"/>
                                    <w:sz w:val="20"/>
                                    <w:szCs w:val="20"/>
                                  </w:rPr>
                                  <m:t>d</m:t>
                                </m:r>
                                <m:sSub>
                                  <m:sSubPr>
                                    <m:ctrlPr>
                                      <w:rPr>
                                        <w:rFonts w:ascii="Cambria Math" w:eastAsia="Arial" w:hAnsi="Cambria Math" w:cstheme="minorHAnsi"/>
                                        <w:color w:val="000000"/>
                                        <w:sz w:val="20"/>
                                        <w:szCs w:val="20"/>
                                      </w:rPr>
                                    </m:ctrlPr>
                                  </m:sSubPr>
                                  <m:e>
                                    <m:r>
                                      <m:rPr>
                                        <m:sty m:val="p"/>
                                      </m:rPr>
                                      <w:rPr>
                                        <w:rFonts w:ascii="Cambria Math" w:eastAsia="Arial" w:cstheme="minorHAnsi"/>
                                        <w:color w:val="000000"/>
                                        <w:sz w:val="20"/>
                                        <w:szCs w:val="20"/>
                                      </w:rPr>
                                      <m:t>i</m:t>
                                    </m:r>
                                  </m:e>
                                  <m:sub>
                                    <m:r>
                                      <w:rPr>
                                        <w:rFonts w:ascii="Cambria Math" w:eastAsia="Arial" w:hAnsi="Cambria Math" w:cstheme="minorHAnsi"/>
                                        <w:color w:val="000000"/>
                                        <w:sz w:val="20"/>
                                        <w:szCs w:val="20"/>
                                      </w:rPr>
                                      <m:t>w</m:t>
                                    </m:r>
                                  </m:sub>
                                </m:sSub>
                                <m:d>
                                  <m:dPr>
                                    <m:ctrlPr>
                                      <w:rPr>
                                        <w:rFonts w:ascii="Cambria Math" w:eastAsia="Arial" w:hAnsi="Cambria Math" w:cstheme="minorHAnsi"/>
                                        <w:color w:val="000000"/>
                                        <w:sz w:val="20"/>
                                        <w:szCs w:val="20"/>
                                      </w:rPr>
                                    </m:ctrlPr>
                                  </m:dPr>
                                  <m:e>
                                    <m:r>
                                      <m:rPr>
                                        <m:sty m:val="p"/>
                                      </m:rPr>
                                      <w:rPr>
                                        <w:rFonts w:ascii="Cambria Math" w:eastAsia="Arial" w:cstheme="minorHAnsi"/>
                                        <w:color w:val="000000"/>
                                        <w:sz w:val="20"/>
                                        <w:szCs w:val="20"/>
                                      </w:rPr>
                                      <m:t>t</m:t>
                                    </m:r>
                                  </m:e>
                                </m:d>
                              </m:den>
                            </m:f>
                          </m:e>
                        </m:d>
                        <m:r>
                          <w:rPr>
                            <w:rFonts w:ascii="Cambria Math" w:eastAsia="Arial" w:hAnsi="Cambria Math" w:cstheme="minorHAnsi"/>
                            <w:color w:val="000000"/>
                            <w:sz w:val="20"/>
                            <w:szCs w:val="20"/>
                          </w:rPr>
                          <m:t>∙</m:t>
                        </m:r>
                        <m:f>
                          <m:fPr>
                            <m:ctrlPr>
                              <w:rPr>
                                <w:rFonts w:ascii="Cambria Math" w:eastAsia="Arial" w:hAnsi="Cambria Math" w:cstheme="minorHAnsi"/>
                                <w:i/>
                                <w:color w:val="000000"/>
                                <w:sz w:val="20"/>
                                <w:szCs w:val="20"/>
                              </w:rPr>
                            </m:ctrlPr>
                          </m:fPr>
                          <m:num>
                            <m:r>
                              <m:rPr>
                                <m:sty m:val="p"/>
                              </m:rPr>
                              <w:rPr>
                                <w:rFonts w:ascii="Cambria Math" w:eastAsia="Arial" w:cstheme="minorHAnsi"/>
                                <w:color w:val="000000"/>
                                <w:sz w:val="20"/>
                                <w:szCs w:val="20"/>
                              </w:rPr>
                              <m:t>d</m:t>
                            </m:r>
                            <m:sSub>
                              <m:sSubPr>
                                <m:ctrlPr>
                                  <w:rPr>
                                    <w:rFonts w:ascii="Cambria Math" w:eastAsia="Arial" w:hAnsi="Cambria Math" w:cstheme="minorHAnsi"/>
                                    <w:color w:val="000000"/>
                                    <w:sz w:val="20"/>
                                    <w:szCs w:val="20"/>
                                  </w:rPr>
                                </m:ctrlPr>
                              </m:sSubPr>
                              <m:e>
                                <m:r>
                                  <m:rPr>
                                    <m:sty m:val="p"/>
                                  </m:rPr>
                                  <w:rPr>
                                    <w:rFonts w:ascii="Cambria Math" w:eastAsia="Arial" w:cstheme="minorHAnsi"/>
                                    <w:color w:val="000000"/>
                                    <w:sz w:val="20"/>
                                    <w:szCs w:val="20"/>
                                  </w:rPr>
                                  <m:t>i</m:t>
                                </m:r>
                              </m:e>
                              <m:sub>
                                <m:r>
                                  <w:rPr>
                                    <w:rFonts w:ascii="Cambria Math" w:eastAsia="Arial" w:hAnsi="Cambria Math" w:cstheme="minorHAnsi"/>
                                    <w:color w:val="000000"/>
                                    <w:sz w:val="20"/>
                                    <w:szCs w:val="20"/>
                                  </w:rPr>
                                  <m:t>w</m:t>
                                </m:r>
                              </m:sub>
                            </m:sSub>
                            <m:d>
                              <m:dPr>
                                <m:ctrlPr>
                                  <w:rPr>
                                    <w:rFonts w:ascii="Cambria Math" w:eastAsia="Arial" w:hAnsi="Cambria Math" w:cstheme="minorHAnsi"/>
                                    <w:color w:val="000000"/>
                                    <w:sz w:val="20"/>
                                    <w:szCs w:val="20"/>
                                  </w:rPr>
                                </m:ctrlPr>
                              </m:dPr>
                              <m:e>
                                <m:r>
                                  <m:rPr>
                                    <m:sty m:val="p"/>
                                  </m:rPr>
                                  <w:rPr>
                                    <w:rFonts w:ascii="Cambria Math" w:eastAsia="Arial" w:cstheme="minorHAnsi"/>
                                    <w:color w:val="000000"/>
                                    <w:sz w:val="20"/>
                                    <w:szCs w:val="20"/>
                                  </w:rPr>
                                  <m:t>t</m:t>
                                </m:r>
                              </m:e>
                            </m:d>
                          </m:num>
                          <m:den>
                            <m:r>
                              <m:rPr>
                                <m:sty m:val="p"/>
                              </m:rPr>
                              <w:rPr>
                                <w:rFonts w:ascii="Cambria Math" w:eastAsia="Arial" w:cstheme="minorHAnsi"/>
                                <w:color w:val="000000"/>
                                <w:sz w:val="20"/>
                                <w:szCs w:val="20"/>
                              </w:rPr>
                              <m:t>dt</m:t>
                            </m:r>
                          </m:den>
                        </m:f>
                        <m:r>
                          <w:rPr>
                            <w:rFonts w:ascii="Cambria Math" w:eastAsia="Arial" w:cstheme="minorHAnsi"/>
                            <w:color w:val="000000"/>
                            <w:sz w:val="20"/>
                            <w:szCs w:val="20"/>
                          </w:rPr>
                          <m:t>=</m:t>
                        </m:r>
                        <m:sSub>
                          <m:sSubPr>
                            <m:ctrlPr>
                              <w:rPr>
                                <w:rFonts w:ascii="Cambria Math" w:eastAsia="Cambria Math" w:hAnsi="Cambria Math" w:cstheme="minorHAnsi"/>
                                <w:i/>
                                <w:sz w:val="20"/>
                                <w:szCs w:val="20"/>
                              </w:rPr>
                            </m:ctrlPr>
                          </m:sSubPr>
                          <m:e>
                            <m:r>
                              <w:rPr>
                                <w:rFonts w:ascii="Cambria Math" w:eastAsia="Cambria Math" w:hAnsi="Cambria Math" w:cstheme="minorHAnsi"/>
                                <w:sz w:val="20"/>
                                <w:szCs w:val="20"/>
                              </w:rPr>
                              <m:t>u</m:t>
                            </m:r>
                          </m:e>
                          <m:sub>
                            <m:r>
                              <w:rPr>
                                <w:rFonts w:ascii="Cambria Math" w:eastAsia="Cambria Math" w:hAnsi="Cambria Math" w:cstheme="minorHAnsi"/>
                                <w:sz w:val="20"/>
                                <w:szCs w:val="20"/>
                              </w:rPr>
                              <m:t>w</m:t>
                            </m:r>
                          </m:sub>
                        </m:sSub>
                        <m:d>
                          <m:dPr>
                            <m:ctrlPr>
                              <w:rPr>
                                <w:rFonts w:ascii="Cambria Math" w:eastAsia="Cambria Math" w:hAnsi="Cambria Math" w:cstheme="minorHAnsi"/>
                                <w:i/>
                                <w:sz w:val="20"/>
                                <w:szCs w:val="20"/>
                              </w:rPr>
                            </m:ctrlPr>
                          </m:dPr>
                          <m:e>
                            <m:r>
                              <w:rPr>
                                <w:rFonts w:ascii="Cambria Math" w:eastAsia="Cambria Math" w:hAnsi="Cambria Math" w:cstheme="minorHAnsi"/>
                                <w:sz w:val="20"/>
                                <w:szCs w:val="20"/>
                              </w:rPr>
                              <m:t>t</m:t>
                            </m:r>
                          </m:e>
                        </m:d>
                        <m:r>
                          <w:rPr>
                            <w:rFonts w:ascii="Cambria Math" w:eastAsia="Cambria Math" w:hAnsi="Cambria Math" w:cstheme="minorHAnsi"/>
                            <w:sz w:val="20"/>
                            <w:szCs w:val="20"/>
                          </w:rPr>
                          <m:t>-</m:t>
                        </m:r>
                        <m:sSub>
                          <m:sSubPr>
                            <m:ctrlPr>
                              <w:rPr>
                                <w:rFonts w:ascii="Cambria Math" w:eastAsia="Cambria Math" w:hAnsi="Cambria Math" w:cstheme="minorHAnsi"/>
                                <w:i/>
                                <w:sz w:val="20"/>
                                <w:szCs w:val="20"/>
                              </w:rPr>
                            </m:ctrlPr>
                          </m:sSubPr>
                          <m:e>
                            <m:r>
                              <w:rPr>
                                <w:rFonts w:ascii="Cambria Math" w:eastAsia="Cambria Math" w:hAnsi="Cambria Math" w:cstheme="minorHAnsi"/>
                                <w:sz w:val="20"/>
                                <w:szCs w:val="20"/>
                              </w:rPr>
                              <m:t>R</m:t>
                            </m:r>
                          </m:e>
                          <m:sub>
                            <m:r>
                              <w:rPr>
                                <w:rFonts w:ascii="Cambria Math" w:eastAsia="Cambria Math" w:hAnsi="Cambria Math" w:cstheme="minorHAnsi"/>
                                <w:sz w:val="20"/>
                                <w:szCs w:val="20"/>
                              </w:rPr>
                              <m:t>w</m:t>
                            </m:r>
                          </m:sub>
                        </m:sSub>
                        <m:r>
                          <m:rPr>
                            <m:sty m:val="p"/>
                          </m:rPr>
                          <w:rPr>
                            <w:rFonts w:ascii="Cambria Math" w:hAnsi="Cambria Math" w:cstheme="minorHAnsi"/>
                            <w:sz w:val="20"/>
                            <w:szCs w:val="20"/>
                          </w:rPr>
                          <m:t>∙</m:t>
                        </m:r>
                        <m:sSub>
                          <m:sSubPr>
                            <m:ctrlPr>
                              <w:rPr>
                                <w:rFonts w:ascii="Cambria Math" w:hAnsi="Cambria Math" w:cstheme="minorHAnsi"/>
                                <w:sz w:val="20"/>
                                <w:szCs w:val="20"/>
                              </w:rPr>
                            </m:ctrlPr>
                          </m:sSubPr>
                          <m:e>
                            <m:r>
                              <m:rPr>
                                <m:sty m:val="p"/>
                              </m:rPr>
                              <w:rPr>
                                <w:rFonts w:ascii="Cambria Math" w:cstheme="minorHAnsi"/>
                                <w:sz w:val="20"/>
                                <w:szCs w:val="20"/>
                              </w:rPr>
                              <m:t>i</m:t>
                            </m:r>
                          </m:e>
                          <m:sub>
                            <m:r>
                              <m:rPr>
                                <m:sty m:val="p"/>
                              </m:rPr>
                              <w:rPr>
                                <w:rFonts w:ascii="Cambria Math" w:cstheme="minorHAnsi"/>
                                <w:sz w:val="20"/>
                                <w:szCs w:val="20"/>
                              </w:rPr>
                              <m:t>w</m:t>
                            </m:r>
                          </m:sub>
                        </m:sSub>
                        <m:d>
                          <m:dPr>
                            <m:ctrlPr>
                              <w:rPr>
                                <w:rFonts w:ascii="Cambria Math" w:hAnsi="Cambria Math" w:cstheme="minorHAnsi"/>
                                <w:sz w:val="20"/>
                                <w:szCs w:val="20"/>
                              </w:rPr>
                            </m:ctrlPr>
                          </m:dPr>
                          <m:e>
                            <m:r>
                              <m:rPr>
                                <m:sty m:val="p"/>
                              </m:rPr>
                              <w:rPr>
                                <w:rFonts w:ascii="Cambria Math" w:cstheme="minorHAnsi"/>
                                <w:sz w:val="20"/>
                                <w:szCs w:val="20"/>
                              </w:rPr>
                              <m:t>t</m:t>
                            </m:r>
                          </m:e>
                        </m:d>
                      </m:e>
                    </m:eqArr>
                  </m:e>
                </m:d>
              </m:oMath>
            </m:oMathPara>
          </w:p>
          <w:p w14:paraId="07F29E39" w14:textId="77777777" w:rsidR="003D7AFE" w:rsidRPr="003D7AFE" w:rsidRDefault="003D7AFE" w:rsidP="003D7AFE">
            <w:pPr>
              <w:pBdr>
                <w:top w:val="none" w:sz="4" w:space="0" w:color="000000"/>
                <w:left w:val="none" w:sz="4" w:space="0" w:color="000000"/>
                <w:bottom w:val="none" w:sz="4" w:space="0" w:color="000000"/>
                <w:right w:val="none" w:sz="4" w:space="0" w:color="000000"/>
              </w:pBdr>
              <w:spacing w:line="331" w:lineRule="auto"/>
              <w:jc w:val="center"/>
              <w:rPr>
                <w:rFonts w:ascii="Arial" w:hAnsi="Arial" w:cs="Arial"/>
                <w:sz w:val="20"/>
                <w:szCs w:val="20"/>
              </w:rPr>
            </w:pPr>
          </w:p>
        </w:tc>
        <w:tc>
          <w:tcPr>
            <w:tcW w:w="738" w:type="dxa"/>
          </w:tcPr>
          <w:p w14:paraId="01ACA8AF" w14:textId="77777777" w:rsidR="003D7AFE" w:rsidRPr="00D02AAF" w:rsidRDefault="003D7AFE" w:rsidP="003D7AFE">
            <w:pPr>
              <w:spacing w:line="331" w:lineRule="auto"/>
              <w:jc w:val="center"/>
              <w:rPr>
                <w:rFonts w:ascii="Arial" w:hAnsi="Arial" w:cs="Arial"/>
                <w:sz w:val="20"/>
                <w:szCs w:val="20"/>
              </w:rPr>
            </w:pPr>
          </w:p>
          <w:p w14:paraId="57CFE8FC" w14:textId="77777777" w:rsidR="003D7AFE" w:rsidRPr="00D02AAF" w:rsidRDefault="003D7AFE" w:rsidP="003D7AFE">
            <w:pPr>
              <w:spacing w:line="331" w:lineRule="auto"/>
              <w:jc w:val="center"/>
              <w:rPr>
                <w:rFonts w:ascii="Arial" w:hAnsi="Arial" w:cs="Arial"/>
                <w:sz w:val="20"/>
                <w:szCs w:val="20"/>
              </w:rPr>
            </w:pPr>
          </w:p>
          <w:p w14:paraId="5E29FA37" w14:textId="77777777" w:rsidR="003D7AFE" w:rsidRPr="00D02AAF" w:rsidRDefault="003D7AFE" w:rsidP="003D7AFE">
            <w:pPr>
              <w:spacing w:line="331" w:lineRule="auto"/>
              <w:jc w:val="center"/>
              <w:rPr>
                <w:rFonts w:ascii="Arial" w:hAnsi="Arial" w:cs="Arial"/>
                <w:sz w:val="20"/>
                <w:szCs w:val="20"/>
              </w:rPr>
            </w:pPr>
            <w:r w:rsidRPr="00D02AAF">
              <w:rPr>
                <w:rFonts w:ascii="Arial" w:hAnsi="Arial" w:cs="Arial"/>
                <w:sz w:val="20"/>
                <w:szCs w:val="20"/>
              </w:rPr>
              <w:t>(2.32)</w:t>
            </w:r>
          </w:p>
        </w:tc>
      </w:tr>
    </w:tbl>
    <w:p w14:paraId="0ADA3482" w14:textId="77777777" w:rsidR="003D7AFE" w:rsidRPr="003D7AFE" w:rsidRDefault="003D7AFE" w:rsidP="00C158E5">
      <w:pPr>
        <w:pBdr>
          <w:top w:val="none" w:sz="4" w:space="0" w:color="000000"/>
          <w:left w:val="none" w:sz="4" w:space="0" w:color="000000"/>
          <w:bottom w:val="none" w:sz="4" w:space="0" w:color="000000"/>
          <w:right w:val="none" w:sz="4" w:space="0" w:color="000000"/>
        </w:pBdr>
        <w:spacing w:line="331" w:lineRule="auto"/>
        <w:jc w:val="both"/>
        <w:rPr>
          <w:rFonts w:ascii="Arial" w:eastAsia="Arial" w:hAnsi="Arial" w:cs="Arial"/>
          <w:color w:val="000000"/>
          <w:sz w:val="20"/>
          <w:szCs w:val="20"/>
        </w:rPr>
        <w:pPrChange w:id="138" w:author="RP" w:date="2025-01-31T11:26:00Z">
          <w:pPr>
            <w:pBdr>
              <w:top w:val="none" w:sz="4" w:space="0" w:color="000000"/>
              <w:left w:val="none" w:sz="4" w:space="0" w:color="000000"/>
              <w:bottom w:val="none" w:sz="4" w:space="0" w:color="000000"/>
              <w:right w:val="none" w:sz="4" w:space="0" w:color="000000"/>
            </w:pBdr>
            <w:spacing w:line="331" w:lineRule="auto"/>
          </w:pPr>
        </w:pPrChange>
      </w:pPr>
      <w:r w:rsidRPr="003D7AFE">
        <w:rPr>
          <w:rFonts w:ascii="Arial" w:eastAsia="Arial" w:hAnsi="Arial" w:cs="Arial"/>
          <w:color w:val="000000"/>
          <w:sz w:val="20"/>
          <w:szCs w:val="20"/>
        </w:rPr>
        <w:t>Uzyskany model kategoryzujemy jako: parametryczny, dynamiczny, ciągły, nieliniowy, o parametrach skupionych, niestacjonarny, deterministyczny.</w:t>
      </w:r>
    </w:p>
    <w:p w14:paraId="701D2355" w14:textId="77777777" w:rsidR="003D7AFE" w:rsidRPr="003D7AFE" w:rsidRDefault="003D7AFE" w:rsidP="003D7AFE">
      <w:pPr>
        <w:pBdr>
          <w:top w:val="none" w:sz="4" w:space="0" w:color="000000"/>
          <w:left w:val="none" w:sz="4" w:space="0" w:color="000000"/>
          <w:bottom w:val="none" w:sz="4" w:space="0" w:color="000000"/>
          <w:right w:val="none" w:sz="4" w:space="0" w:color="000000"/>
        </w:pBdr>
        <w:spacing w:line="331" w:lineRule="auto"/>
        <w:rPr>
          <w:rFonts w:ascii="Arial" w:eastAsia="Arial" w:hAnsi="Arial" w:cs="Arial"/>
          <w:color w:val="000000"/>
          <w:sz w:val="20"/>
          <w:szCs w:val="20"/>
        </w:rPr>
      </w:pPr>
      <w:r w:rsidRPr="003D7AFE">
        <w:rPr>
          <w:rFonts w:ascii="Arial" w:eastAsia="Arial" w:hAnsi="Arial" w:cs="Arial"/>
          <w:color w:val="000000"/>
          <w:sz w:val="20"/>
          <w:szCs w:val="20"/>
        </w:rPr>
        <w:t>Uproszenia modelu:</w:t>
      </w:r>
    </w:p>
    <w:p w14:paraId="28E1785B" w14:textId="7ED47BA7" w:rsidR="003D7AFE" w:rsidRPr="003D7AFE" w:rsidRDefault="003D7AFE" w:rsidP="00C158E5">
      <w:pPr>
        <w:autoSpaceDE w:val="0"/>
        <w:autoSpaceDN w:val="0"/>
        <w:adjustRightInd w:val="0"/>
        <w:spacing w:after="0" w:line="240" w:lineRule="auto"/>
        <w:jc w:val="both"/>
        <w:rPr>
          <w:rFonts w:ascii="Arial" w:hAnsi="Arial" w:cs="Arial"/>
          <w:sz w:val="20"/>
          <w:szCs w:val="20"/>
        </w:rPr>
        <w:pPrChange w:id="139" w:author="RP" w:date="2025-01-31T11:26:00Z">
          <w:pPr>
            <w:autoSpaceDE w:val="0"/>
            <w:autoSpaceDN w:val="0"/>
            <w:adjustRightInd w:val="0"/>
            <w:spacing w:after="0" w:line="240" w:lineRule="auto"/>
          </w:pPr>
        </w:pPrChange>
      </w:pPr>
      <w:r w:rsidRPr="003D7AFE">
        <w:rPr>
          <w:rFonts w:ascii="Arial" w:hAnsi="Arial" w:cs="Arial"/>
          <w:sz w:val="20"/>
          <w:szCs w:val="20"/>
        </w:rPr>
        <w:t xml:space="preserve">W pewnym obszarze zmian prądu wzbudzenia i twornika związane z nimi charakterystyki magnesowania są </w:t>
      </w:r>
      <w:r w:rsidRPr="006A0D53">
        <w:rPr>
          <w:rFonts w:ascii="Arial" w:hAnsi="Arial" w:cs="Arial"/>
          <w:sz w:val="20"/>
          <w:szCs w:val="20"/>
        </w:rPr>
        <w:t>liniowe</w:t>
      </w:r>
      <w:ins w:id="140" w:author="RP" w:date="2025-01-31T11:26:00Z">
        <w:r w:rsidR="00C158E5">
          <w:rPr>
            <w:rFonts w:ascii="Arial" w:hAnsi="Arial" w:cs="Arial"/>
            <w:sz w:val="20"/>
            <w:szCs w:val="20"/>
          </w:rPr>
          <w:t xml:space="preserve"> (patrz rysunek 2.8)</w:t>
        </w:r>
      </w:ins>
      <w:r w:rsidR="00510CE5" w:rsidRPr="006A0D53">
        <w:rPr>
          <w:rFonts w:ascii="Arial" w:hAnsi="Arial" w:cs="Arial"/>
          <w:sz w:val="20"/>
          <w:szCs w:val="20"/>
        </w:rPr>
        <w:t xml:space="preserve"> </w:t>
      </w:r>
      <w:r w:rsidR="00510CE5" w:rsidRPr="006A0D53">
        <w:rPr>
          <w:rFonts w:ascii="Arial" w:eastAsia="Arial" w:hAnsi="Arial" w:cs="Arial"/>
          <w:sz w:val="20"/>
          <w:szCs w:val="20"/>
        </w:rPr>
        <w:t>[</w:t>
      </w:r>
      <w:r w:rsidR="006A0D53" w:rsidRPr="006A0D53">
        <w:rPr>
          <w:rFonts w:ascii="Arial" w:eastAsia="Arial" w:hAnsi="Arial" w:cs="Arial"/>
          <w:sz w:val="20"/>
          <w:szCs w:val="20"/>
        </w:rPr>
        <w:t>4</w:t>
      </w:r>
      <w:r w:rsidR="00510CE5" w:rsidRPr="006A0D53">
        <w:rPr>
          <w:rFonts w:ascii="Arial" w:eastAsia="Arial" w:hAnsi="Arial" w:cs="Arial"/>
          <w:sz w:val="20"/>
          <w:szCs w:val="20"/>
        </w:rPr>
        <w:t>]</w:t>
      </w:r>
      <w:r w:rsidRPr="006A0D53">
        <w:rPr>
          <w:rFonts w:ascii="Arial" w:hAnsi="Arial" w:cs="Arial"/>
          <w:sz w:val="20"/>
          <w:szCs w:val="20"/>
        </w:rPr>
        <w:t>.</w:t>
      </w:r>
    </w:p>
    <w:p w14:paraId="6CD2F3ED" w14:textId="77777777" w:rsidR="003D7AFE" w:rsidRPr="00D02AAF" w:rsidRDefault="003D7AFE" w:rsidP="003D7AFE">
      <w:pPr>
        <w:autoSpaceDE w:val="0"/>
        <w:autoSpaceDN w:val="0"/>
        <w:adjustRightInd w:val="0"/>
        <w:spacing w:after="0" w:line="240" w:lineRule="auto"/>
        <w:rPr>
          <w:rFonts w:ascii="Arial" w:hAnsi="Arial" w:cs="Arial"/>
          <w:i/>
          <w:iCs/>
          <w:color w:val="000000"/>
          <w:sz w:val="20"/>
          <w:szCs w:val="20"/>
        </w:rPr>
      </w:pPr>
      <w:r w:rsidRPr="00D02AAF">
        <w:rPr>
          <w:rFonts w:ascii="Arial" w:hAnsi="Arial" w:cs="Arial"/>
          <w:i/>
          <w:iCs/>
          <w:noProof/>
          <w:color w:val="000000"/>
          <w:sz w:val="20"/>
          <w:szCs w:val="20"/>
          <w:lang w:eastAsia="pl-PL"/>
        </w:rPr>
        <w:drawing>
          <wp:inline distT="0" distB="0" distL="0" distR="0" wp14:anchorId="16F391F6" wp14:editId="1933518D">
            <wp:extent cx="5753100" cy="2552700"/>
            <wp:effectExtent l="19050" t="0" r="0" b="0"/>
            <wp:docPr id="10" name="Obraz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4" cstate="print"/>
                    <a:srcRect/>
                    <a:stretch>
                      <a:fillRect/>
                    </a:stretch>
                  </pic:blipFill>
                  <pic:spPr bwMode="auto">
                    <a:xfrm>
                      <a:off x="0" y="0"/>
                      <a:ext cx="5753100" cy="2552700"/>
                    </a:xfrm>
                    <a:prstGeom prst="rect">
                      <a:avLst/>
                    </a:prstGeom>
                    <a:noFill/>
                    <a:ln w="9525">
                      <a:noFill/>
                      <a:miter lim="800000"/>
                      <a:headEnd/>
                      <a:tailEnd/>
                    </a:ln>
                  </pic:spPr>
                </pic:pic>
              </a:graphicData>
            </a:graphic>
          </wp:inline>
        </w:drawing>
      </w:r>
    </w:p>
    <w:p w14:paraId="73E4C621" w14:textId="77777777" w:rsidR="003D7AFE" w:rsidRPr="00D02AAF" w:rsidRDefault="003D7AFE" w:rsidP="003D7AFE">
      <w:pPr>
        <w:autoSpaceDE w:val="0"/>
        <w:autoSpaceDN w:val="0"/>
        <w:adjustRightInd w:val="0"/>
        <w:spacing w:after="0" w:line="240" w:lineRule="auto"/>
        <w:jc w:val="center"/>
        <w:rPr>
          <w:rFonts w:ascii="Arial" w:hAnsi="Arial" w:cs="Arial"/>
          <w:i/>
          <w:iCs/>
          <w:color w:val="000000"/>
          <w:sz w:val="18"/>
          <w:szCs w:val="18"/>
        </w:rPr>
      </w:pPr>
      <w:r w:rsidRPr="00D02AAF">
        <w:rPr>
          <w:rFonts w:ascii="Arial" w:hAnsi="Arial" w:cs="Arial"/>
          <w:i/>
          <w:iCs/>
          <w:color w:val="000000"/>
          <w:sz w:val="18"/>
          <w:szCs w:val="18"/>
        </w:rPr>
        <w:t xml:space="preserve">Rys. </w:t>
      </w:r>
      <w:r w:rsidR="00D76329" w:rsidRPr="00D02AAF">
        <w:rPr>
          <w:rFonts w:ascii="Arial" w:hAnsi="Arial" w:cs="Arial"/>
          <w:i/>
          <w:iCs/>
          <w:color w:val="000000"/>
          <w:sz w:val="18"/>
          <w:szCs w:val="18"/>
        </w:rPr>
        <w:t>2</w:t>
      </w:r>
      <w:r w:rsidRPr="00D02AAF">
        <w:rPr>
          <w:rFonts w:ascii="Arial" w:hAnsi="Arial" w:cs="Arial"/>
          <w:i/>
          <w:iCs/>
          <w:color w:val="000000"/>
          <w:sz w:val="18"/>
          <w:szCs w:val="18"/>
        </w:rPr>
        <w:t>.</w:t>
      </w:r>
      <w:r w:rsidR="00D76329" w:rsidRPr="00D02AAF">
        <w:rPr>
          <w:rFonts w:ascii="Arial" w:hAnsi="Arial" w:cs="Arial"/>
          <w:i/>
          <w:iCs/>
          <w:color w:val="000000"/>
          <w:sz w:val="18"/>
          <w:szCs w:val="18"/>
        </w:rPr>
        <w:t>8</w:t>
      </w:r>
      <w:r w:rsidRPr="00D02AAF">
        <w:rPr>
          <w:rFonts w:ascii="Arial" w:hAnsi="Arial" w:cs="Arial"/>
          <w:i/>
          <w:iCs/>
          <w:color w:val="000000"/>
          <w:sz w:val="18"/>
          <w:szCs w:val="18"/>
        </w:rPr>
        <w:t xml:space="preserve"> </w:t>
      </w:r>
      <w:r w:rsidR="00D76329" w:rsidRPr="00D02AAF">
        <w:rPr>
          <w:rFonts w:ascii="Arial" w:hAnsi="Arial" w:cs="Arial"/>
          <w:i/>
          <w:iCs/>
          <w:color w:val="000000"/>
          <w:sz w:val="18"/>
          <w:szCs w:val="18"/>
        </w:rPr>
        <w:t>Uniwersalne</w:t>
      </w:r>
      <w:r w:rsidRPr="00D02AAF">
        <w:rPr>
          <w:rFonts w:ascii="Arial" w:hAnsi="Arial" w:cs="Arial"/>
          <w:i/>
          <w:iCs/>
          <w:color w:val="000000"/>
          <w:sz w:val="18"/>
          <w:szCs w:val="18"/>
        </w:rPr>
        <w:t xml:space="preserve"> charakterystyki </w:t>
      </w:r>
      <w:r w:rsidRPr="00D02AAF">
        <w:rPr>
          <w:rFonts w:ascii="Arial" w:hAnsi="Arial" w:cs="Arial"/>
          <w:i/>
          <w:iCs/>
          <w:sz w:val="18"/>
          <w:szCs w:val="18"/>
        </w:rPr>
        <w:t>magnesowania</w:t>
      </w:r>
      <w:r w:rsidR="00510CE5" w:rsidRPr="00D02AAF">
        <w:rPr>
          <w:rFonts w:ascii="Arial" w:hAnsi="Arial" w:cs="Arial"/>
          <w:i/>
          <w:iCs/>
          <w:sz w:val="18"/>
          <w:szCs w:val="18"/>
        </w:rPr>
        <w:t xml:space="preserve"> </w:t>
      </w:r>
      <w:r w:rsidR="00510CE5" w:rsidRPr="00D02AAF">
        <w:rPr>
          <w:rFonts w:ascii="Arial" w:eastAsia="Arial" w:hAnsi="Arial" w:cs="Arial"/>
          <w:sz w:val="18"/>
          <w:szCs w:val="18"/>
        </w:rPr>
        <w:t>[</w:t>
      </w:r>
      <w:r w:rsidR="006A0D53" w:rsidRPr="00D02AAF">
        <w:rPr>
          <w:rFonts w:ascii="Arial" w:eastAsia="Arial" w:hAnsi="Arial" w:cs="Arial"/>
          <w:sz w:val="18"/>
          <w:szCs w:val="18"/>
        </w:rPr>
        <w:t>4</w:t>
      </w:r>
      <w:r w:rsidR="00510CE5" w:rsidRPr="00D02AAF">
        <w:rPr>
          <w:rFonts w:ascii="Arial" w:eastAsia="Arial" w:hAnsi="Arial" w:cs="Arial"/>
          <w:sz w:val="18"/>
          <w:szCs w:val="18"/>
        </w:rPr>
        <w:t>]</w:t>
      </w:r>
    </w:p>
    <w:p w14:paraId="2A91C3B8" w14:textId="77777777" w:rsidR="003D7AFE" w:rsidRPr="00D02AAF" w:rsidRDefault="003D7AFE" w:rsidP="003D7AFE">
      <w:pPr>
        <w:autoSpaceDE w:val="0"/>
        <w:autoSpaceDN w:val="0"/>
        <w:adjustRightInd w:val="0"/>
        <w:spacing w:after="0" w:line="240" w:lineRule="auto"/>
        <w:jc w:val="both"/>
        <w:rPr>
          <w:rFonts w:ascii="Arial" w:hAnsi="Arial" w:cs="Arial"/>
          <w:i/>
          <w:iCs/>
          <w:color w:val="000000"/>
          <w:sz w:val="20"/>
          <w:szCs w:val="20"/>
        </w:rPr>
      </w:pPr>
    </w:p>
    <w:p w14:paraId="350E3AB1" w14:textId="77777777" w:rsidR="003D7AFE" w:rsidRPr="00D02AAF" w:rsidRDefault="003D7AFE" w:rsidP="003D7AFE">
      <w:pPr>
        <w:autoSpaceDE w:val="0"/>
        <w:autoSpaceDN w:val="0"/>
        <w:adjustRightInd w:val="0"/>
        <w:spacing w:after="0" w:line="240" w:lineRule="auto"/>
        <w:jc w:val="both"/>
        <w:rPr>
          <w:rFonts w:ascii="Arial" w:hAnsi="Arial" w:cs="Arial"/>
          <w:sz w:val="20"/>
          <w:szCs w:val="20"/>
        </w:rPr>
      </w:pPr>
      <w:r w:rsidRPr="00D02AAF">
        <w:rPr>
          <w:rFonts w:ascii="Arial" w:hAnsi="Arial" w:cs="Arial"/>
          <w:sz w:val="20"/>
          <w:szCs w:val="20"/>
        </w:rPr>
        <w:t>Silnik ma pracować w obszarze liniowych części charakterystyk magnesowania zarówno</w:t>
      </w:r>
    </w:p>
    <w:p w14:paraId="7DEE71C3" w14:textId="77777777" w:rsidR="00F87C28" w:rsidRPr="00D02AAF" w:rsidRDefault="003D7AFE" w:rsidP="00D02AAF">
      <w:pPr>
        <w:pBdr>
          <w:top w:val="none" w:sz="4" w:space="0" w:color="000000"/>
          <w:left w:val="none" w:sz="4" w:space="0" w:color="000000"/>
          <w:bottom w:val="none" w:sz="4" w:space="0" w:color="000000"/>
          <w:right w:val="none" w:sz="4" w:space="0" w:color="000000"/>
        </w:pBdr>
        <w:spacing w:line="331" w:lineRule="auto"/>
        <w:jc w:val="both"/>
        <w:rPr>
          <w:rFonts w:ascii="Arial" w:hAnsi="Arial" w:cs="Arial"/>
          <w:sz w:val="20"/>
          <w:szCs w:val="20"/>
        </w:rPr>
      </w:pPr>
      <w:r w:rsidRPr="003D7AFE">
        <w:rPr>
          <w:rFonts w:ascii="Arial" w:hAnsi="Arial" w:cs="Arial"/>
          <w:sz w:val="20"/>
          <w:szCs w:val="20"/>
        </w:rPr>
        <w:t>dla obwodu twornika jak wzbudzenia</w:t>
      </w:r>
      <w:r w:rsidR="00510CE5">
        <w:rPr>
          <w:rFonts w:ascii="Arial" w:hAnsi="Arial" w:cs="Arial"/>
          <w:sz w:val="20"/>
          <w:szCs w:val="20"/>
        </w:rPr>
        <w:t xml:space="preserve"> </w:t>
      </w:r>
      <w:r w:rsidR="00510CE5" w:rsidRPr="006A0D53">
        <w:rPr>
          <w:rFonts w:ascii="Arial" w:eastAsia="Arial" w:hAnsi="Arial" w:cs="Arial"/>
          <w:sz w:val="20"/>
          <w:szCs w:val="20"/>
        </w:rPr>
        <w:t>[</w:t>
      </w:r>
      <w:r w:rsidR="006A0D53" w:rsidRPr="006A0D53">
        <w:rPr>
          <w:rFonts w:ascii="Arial" w:eastAsia="Arial" w:hAnsi="Arial" w:cs="Arial"/>
          <w:sz w:val="20"/>
          <w:szCs w:val="20"/>
        </w:rPr>
        <w:t>4</w:t>
      </w:r>
      <w:r w:rsidR="00510CE5" w:rsidRPr="006A0D53">
        <w:rPr>
          <w:rFonts w:ascii="Arial" w:eastAsia="Arial" w:hAnsi="Arial" w:cs="Arial"/>
          <w:sz w:val="20"/>
          <w:szCs w:val="20"/>
        </w:rPr>
        <w:t>]</w:t>
      </w:r>
      <w:r w:rsidRPr="006A0D53">
        <w:rPr>
          <w:rFonts w:ascii="Arial" w:hAnsi="Arial" w:cs="Arial"/>
          <w:sz w:val="20"/>
          <w:szCs w:val="20"/>
        </w:rPr>
        <w:t>.</w:t>
      </w:r>
    </w:p>
    <w:p w14:paraId="3F8F4166" w14:textId="77777777" w:rsidR="003D7AFE" w:rsidRDefault="003D7AFE" w:rsidP="003D7AFE">
      <w:pPr>
        <w:pBdr>
          <w:top w:val="none" w:sz="4" w:space="0" w:color="000000"/>
          <w:left w:val="none" w:sz="4" w:space="0" w:color="000000"/>
          <w:bottom w:val="none" w:sz="4" w:space="0" w:color="000000"/>
          <w:right w:val="none" w:sz="4" w:space="0" w:color="000000"/>
        </w:pBdr>
        <w:spacing w:line="331" w:lineRule="auto"/>
        <w:rPr>
          <w:rFonts w:ascii="Arial" w:eastAsia="Arial" w:hAnsi="Arial" w:cs="Arial"/>
          <w:color w:val="000000"/>
          <w:sz w:val="20"/>
          <w:szCs w:val="20"/>
        </w:rPr>
      </w:pPr>
      <w:r w:rsidRPr="003D7AFE">
        <w:rPr>
          <w:rFonts w:ascii="Arial" w:eastAsia="Arial" w:hAnsi="Arial" w:cs="Arial"/>
          <w:color w:val="000000"/>
          <w:sz w:val="20"/>
          <w:szCs w:val="20"/>
        </w:rPr>
        <w:t xml:space="preserve">Przy powyższych założeniach </w:t>
      </w:r>
      <w:r w:rsidRPr="006A0D53">
        <w:rPr>
          <w:rFonts w:ascii="Arial" w:eastAsia="Arial" w:hAnsi="Arial" w:cs="Arial"/>
          <w:sz w:val="20"/>
          <w:szCs w:val="20"/>
        </w:rPr>
        <w:t>otrzymujemy</w:t>
      </w:r>
      <w:r w:rsidR="00510CE5" w:rsidRPr="006A0D53">
        <w:rPr>
          <w:rFonts w:ascii="Arial" w:eastAsia="Arial" w:hAnsi="Arial" w:cs="Arial"/>
          <w:sz w:val="20"/>
          <w:szCs w:val="20"/>
        </w:rPr>
        <w:t xml:space="preserve"> [</w:t>
      </w:r>
      <w:r w:rsidR="006A0D53" w:rsidRPr="006A0D53">
        <w:rPr>
          <w:rFonts w:ascii="Arial" w:eastAsia="Arial" w:hAnsi="Arial" w:cs="Arial"/>
          <w:sz w:val="20"/>
          <w:szCs w:val="20"/>
        </w:rPr>
        <w:t>4</w:t>
      </w:r>
      <w:r w:rsidR="00510CE5" w:rsidRPr="006A0D53">
        <w:rPr>
          <w:rFonts w:ascii="Arial" w:eastAsia="Arial" w:hAnsi="Arial" w:cs="Arial"/>
          <w:sz w:val="20"/>
          <w:szCs w:val="20"/>
        </w:rPr>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8"/>
        <w:gridCol w:w="874"/>
      </w:tblGrid>
      <w:tr w:rsidR="00F87C28" w14:paraId="638E2F22" w14:textId="77777777" w:rsidTr="009B6D1C">
        <w:tc>
          <w:tcPr>
            <w:tcW w:w="8613" w:type="dxa"/>
          </w:tcPr>
          <w:p w14:paraId="75CCADC2" w14:textId="77777777" w:rsidR="00F87C28" w:rsidRPr="00F87C28" w:rsidRDefault="00BA5042" w:rsidP="00F87C28">
            <w:pPr>
              <w:pBdr>
                <w:top w:val="none" w:sz="4" w:space="0" w:color="000000"/>
                <w:left w:val="none" w:sz="4" w:space="0" w:color="000000"/>
                <w:bottom w:val="none" w:sz="4" w:space="0" w:color="000000"/>
                <w:right w:val="none" w:sz="4" w:space="0" w:color="000000"/>
              </w:pBdr>
              <w:spacing w:line="331" w:lineRule="auto"/>
              <w:rPr>
                <w:rFonts w:ascii="Arial" w:eastAsia="Arial" w:hAnsi="Arial" w:cs="Arial"/>
                <w:sz w:val="20"/>
                <w:szCs w:val="20"/>
              </w:rPr>
            </w:pPr>
            <m:oMathPara>
              <m:oMath>
                <m:sSub>
                  <m:sSubPr>
                    <m:ctrlPr>
                      <w:rPr>
                        <w:rFonts w:ascii="Cambria Math" w:eastAsia="Arial" w:hAnsi="Arial" w:cs="Arial"/>
                        <w:sz w:val="20"/>
                        <w:szCs w:val="20"/>
                      </w:rPr>
                    </m:ctrlPr>
                  </m:sSubPr>
                  <m:e>
                    <m:r>
                      <m:rPr>
                        <m:sty m:val="p"/>
                      </m:rPr>
                      <w:rPr>
                        <w:rFonts w:ascii="Cambria Math" w:eastAsia="Arial" w:hAnsi="Cambria Math" w:cs="Arial"/>
                        <w:sz w:val="20"/>
                        <w:szCs w:val="20"/>
                      </w:rPr>
                      <m:t>Φ</m:t>
                    </m:r>
                  </m:e>
                  <m:sub>
                    <m:r>
                      <m:rPr>
                        <m:sty m:val="p"/>
                      </m:rPr>
                      <w:rPr>
                        <w:rFonts w:ascii="Cambria Math" w:eastAsia="Arial" w:hAnsi="Arial" w:cs="Arial"/>
                        <w:sz w:val="20"/>
                        <w:szCs w:val="20"/>
                      </w:rPr>
                      <m:t>w</m:t>
                    </m:r>
                  </m:sub>
                </m:sSub>
                <m:d>
                  <m:dPr>
                    <m:ctrlPr>
                      <w:rPr>
                        <w:rFonts w:ascii="Cambria Math" w:hAnsi="Arial" w:cs="Arial"/>
                        <w:sz w:val="20"/>
                        <w:szCs w:val="20"/>
                      </w:rPr>
                    </m:ctrlPr>
                  </m:dPr>
                  <m:e>
                    <m:r>
                      <w:rPr>
                        <w:rFonts w:ascii="Cambria Math" w:eastAsia="Cambria Math" w:hAnsi="Cambria Math" w:cs="Arial"/>
                        <w:sz w:val="20"/>
                        <w:szCs w:val="20"/>
                      </w:rPr>
                      <m:t>t</m:t>
                    </m:r>
                  </m:e>
                </m:d>
                <m:r>
                  <w:rPr>
                    <w:rFonts w:ascii="Cambria Math" w:hAnsi="Arial" w:cs="Arial"/>
                    <w:sz w:val="20"/>
                    <w:szCs w:val="20"/>
                  </w:rPr>
                  <m:t>=</m:t>
                </m:r>
                <m:sSub>
                  <m:sSubPr>
                    <m:ctrlPr>
                      <w:rPr>
                        <w:rFonts w:ascii="Cambria Math" w:eastAsia="Arial" w:hAnsi="Arial" w:cs="Arial"/>
                        <w:sz w:val="20"/>
                        <w:szCs w:val="20"/>
                      </w:rPr>
                    </m:ctrlPr>
                  </m:sSubPr>
                  <m:e>
                    <m:r>
                      <m:rPr>
                        <m:sty m:val="p"/>
                      </m:rPr>
                      <w:rPr>
                        <w:rFonts w:ascii="Cambria Math" w:eastAsia="Arial" w:hAnsi="Cambria Math" w:cs="Arial"/>
                        <w:sz w:val="20"/>
                        <w:szCs w:val="20"/>
                      </w:rPr>
                      <m:t>φ</m:t>
                    </m:r>
                  </m:e>
                  <m:sub>
                    <m:r>
                      <m:rPr>
                        <m:sty m:val="p"/>
                      </m:rPr>
                      <w:rPr>
                        <w:rFonts w:ascii="Cambria Math" w:eastAsia="Arial" w:hAnsi="Arial" w:cs="Arial"/>
                        <w:sz w:val="20"/>
                        <w:szCs w:val="20"/>
                      </w:rPr>
                      <m:t>w</m:t>
                    </m:r>
                  </m:sub>
                </m:sSub>
                <m:d>
                  <m:dPr>
                    <m:ctrlPr>
                      <w:rPr>
                        <w:rFonts w:ascii="Cambria Math" w:hAnsi="Arial" w:cs="Arial"/>
                        <w:sz w:val="20"/>
                        <w:szCs w:val="20"/>
                      </w:rPr>
                    </m:ctrlPr>
                  </m:dPr>
                  <m:e>
                    <m:sSub>
                      <m:sSubPr>
                        <m:ctrlPr>
                          <w:rPr>
                            <w:rFonts w:ascii="Cambria Math" w:eastAsia="Arial" w:hAnsi="Arial" w:cs="Arial"/>
                            <w:sz w:val="20"/>
                            <w:szCs w:val="20"/>
                          </w:rPr>
                        </m:ctrlPr>
                      </m:sSubPr>
                      <m:e>
                        <m:r>
                          <m:rPr>
                            <m:sty m:val="p"/>
                          </m:rPr>
                          <w:rPr>
                            <w:rFonts w:ascii="Cambria Math" w:eastAsia="Arial" w:hAnsi="Arial" w:cs="Arial"/>
                            <w:sz w:val="20"/>
                            <w:szCs w:val="20"/>
                          </w:rPr>
                          <m:t>i</m:t>
                        </m:r>
                      </m:e>
                      <m:sub>
                        <m:r>
                          <m:rPr>
                            <m:sty m:val="p"/>
                          </m:rPr>
                          <w:rPr>
                            <w:rFonts w:ascii="Cambria Math" w:eastAsia="Arial" w:hAnsi="Arial" w:cs="Arial"/>
                            <w:sz w:val="20"/>
                            <w:szCs w:val="20"/>
                          </w:rPr>
                          <m:t>w</m:t>
                        </m:r>
                      </m:sub>
                    </m:sSub>
                    <m:d>
                      <m:dPr>
                        <m:ctrlPr>
                          <w:rPr>
                            <w:rFonts w:ascii="Cambria Math" w:hAnsi="Arial" w:cs="Arial"/>
                            <w:sz w:val="20"/>
                            <w:szCs w:val="20"/>
                          </w:rPr>
                        </m:ctrlPr>
                      </m:dPr>
                      <m:e>
                        <m:r>
                          <w:rPr>
                            <w:rFonts w:ascii="Cambria Math" w:eastAsia="Cambria Math" w:hAnsi="Cambria Math" w:cs="Arial"/>
                            <w:sz w:val="20"/>
                            <w:szCs w:val="20"/>
                          </w:rPr>
                          <m:t>t</m:t>
                        </m:r>
                      </m:e>
                    </m:d>
                  </m:e>
                </m:d>
                <m:r>
                  <m:rPr>
                    <m:sty m:val="p"/>
                  </m:rPr>
                  <w:rPr>
                    <w:rFonts w:ascii="Cambria Math" w:hAnsi="Arial" w:cs="Arial"/>
                    <w:sz w:val="20"/>
                    <w:szCs w:val="20"/>
                  </w:rPr>
                  <m:t>=</m:t>
                </m:r>
                <m:sSub>
                  <m:sSubPr>
                    <m:ctrlPr>
                      <w:rPr>
                        <w:rFonts w:ascii="Cambria Math" w:hAnsi="Arial" w:cs="Arial"/>
                        <w:sz w:val="20"/>
                        <w:szCs w:val="20"/>
                      </w:rPr>
                    </m:ctrlPr>
                  </m:sSubPr>
                  <m:e>
                    <m:r>
                      <w:rPr>
                        <w:rFonts w:ascii="Cambria Math" w:hAnsi="Arial" w:cs="Arial"/>
                        <w:sz w:val="20"/>
                        <w:szCs w:val="20"/>
                      </w:rPr>
                      <m:t>k</m:t>
                    </m:r>
                  </m:e>
                  <m:sub>
                    <m:r>
                      <w:rPr>
                        <w:rFonts w:ascii="Cambria Math" w:hAnsi="Arial" w:cs="Arial"/>
                        <w:sz w:val="20"/>
                        <w:szCs w:val="20"/>
                      </w:rPr>
                      <m:t>w</m:t>
                    </m:r>
                  </m:sub>
                </m:sSub>
                <m:r>
                  <m:rPr>
                    <m:sty m:val="p"/>
                  </m:rPr>
                  <w:rPr>
                    <w:rFonts w:ascii="Cambria Math" w:hAnsi="Cambria Math" w:cs="Arial"/>
                    <w:sz w:val="20"/>
                    <w:szCs w:val="20"/>
                  </w:rPr>
                  <m:t>∙</m:t>
                </m:r>
                <m:sSub>
                  <m:sSubPr>
                    <m:ctrlPr>
                      <w:rPr>
                        <w:rFonts w:ascii="Cambria Math" w:eastAsia="Arial" w:hAnsi="Arial" w:cs="Arial"/>
                        <w:sz w:val="20"/>
                        <w:szCs w:val="20"/>
                      </w:rPr>
                    </m:ctrlPr>
                  </m:sSubPr>
                  <m:e>
                    <m:r>
                      <m:rPr>
                        <m:sty m:val="p"/>
                      </m:rPr>
                      <w:rPr>
                        <w:rFonts w:ascii="Cambria Math" w:eastAsia="Arial" w:hAnsi="Arial" w:cs="Arial"/>
                        <w:sz w:val="20"/>
                        <w:szCs w:val="20"/>
                      </w:rPr>
                      <m:t>i</m:t>
                    </m:r>
                  </m:e>
                  <m:sub>
                    <m:r>
                      <m:rPr>
                        <m:sty m:val="p"/>
                      </m:rPr>
                      <w:rPr>
                        <w:rFonts w:ascii="Cambria Math" w:eastAsia="Arial" w:hAnsi="Arial" w:cs="Arial"/>
                        <w:sz w:val="20"/>
                        <w:szCs w:val="20"/>
                      </w:rPr>
                      <m:t>w</m:t>
                    </m:r>
                  </m:sub>
                </m:sSub>
                <m:d>
                  <m:dPr>
                    <m:ctrlPr>
                      <w:rPr>
                        <w:rFonts w:ascii="Cambria Math" w:hAnsi="Arial" w:cs="Arial"/>
                        <w:sz w:val="20"/>
                        <w:szCs w:val="20"/>
                      </w:rPr>
                    </m:ctrlPr>
                  </m:dPr>
                  <m:e>
                    <m:r>
                      <w:rPr>
                        <w:rFonts w:ascii="Cambria Math" w:eastAsia="Cambria Math" w:hAnsi="Cambria Math" w:cs="Arial"/>
                        <w:sz w:val="20"/>
                        <w:szCs w:val="20"/>
                      </w:rPr>
                      <m:t>t</m:t>
                    </m:r>
                  </m:e>
                </m:d>
                <m:r>
                  <m:rPr>
                    <m:sty m:val="p"/>
                  </m:rPr>
                  <w:rPr>
                    <w:rFonts w:ascii="Cambria Math" w:hAnsi="Arial" w:cs="Arial"/>
                    <w:sz w:val="20"/>
                    <w:szCs w:val="20"/>
                  </w:rPr>
                  <m:t>=&gt;</m:t>
                </m:r>
                <m:sSub>
                  <m:sSubPr>
                    <m:ctrlPr>
                      <w:rPr>
                        <w:rFonts w:ascii="Cambria Math" w:eastAsia="Arial" w:hAnsi="Arial" w:cs="Arial"/>
                        <w:color w:val="000000"/>
                        <w:sz w:val="20"/>
                        <w:szCs w:val="20"/>
                      </w:rPr>
                    </m:ctrlPr>
                  </m:sSubPr>
                  <m:e>
                    <m:r>
                      <m:rPr>
                        <m:sty m:val="p"/>
                      </m:rPr>
                      <w:rPr>
                        <w:rFonts w:ascii="Cambria Math" w:eastAsia="Arial" w:hAnsi="Arial" w:cs="Arial"/>
                        <w:color w:val="000000"/>
                        <w:sz w:val="20"/>
                        <w:szCs w:val="20"/>
                      </w:rPr>
                      <m:t>L</m:t>
                    </m:r>
                  </m:e>
                  <m:sub>
                    <m:r>
                      <w:rPr>
                        <w:rFonts w:ascii="Cambria Math" w:eastAsia="Arial" w:hAnsi="Cambria Math" w:cs="Arial"/>
                        <w:color w:val="000000"/>
                        <w:sz w:val="20"/>
                        <w:szCs w:val="20"/>
                      </w:rPr>
                      <m:t>w</m:t>
                    </m:r>
                  </m:sub>
                </m:sSub>
                <m:r>
                  <m:rPr>
                    <m:sty m:val="p"/>
                  </m:rPr>
                  <w:rPr>
                    <w:rFonts w:ascii="Cambria Math" w:eastAsia="Arial" w:hAnsi="Arial" w:cs="Arial"/>
                    <w:color w:val="000000"/>
                    <w:sz w:val="20"/>
                    <w:szCs w:val="20"/>
                  </w:rPr>
                  <m:t>=const</m:t>
                </m:r>
              </m:oMath>
            </m:oMathPara>
          </w:p>
        </w:tc>
        <w:tc>
          <w:tcPr>
            <w:tcW w:w="882" w:type="dxa"/>
          </w:tcPr>
          <w:p w14:paraId="4832E529" w14:textId="77777777" w:rsidR="00F87C28" w:rsidRDefault="00F87C28" w:rsidP="003D7AFE">
            <w:pPr>
              <w:spacing w:line="331" w:lineRule="auto"/>
              <w:rPr>
                <w:rFonts w:ascii="Arial" w:eastAsia="Arial" w:hAnsi="Arial" w:cs="Arial"/>
                <w:color w:val="000000"/>
                <w:sz w:val="20"/>
                <w:szCs w:val="20"/>
              </w:rPr>
            </w:pPr>
            <w:r w:rsidRPr="003D7AFE">
              <w:rPr>
                <w:rFonts w:ascii="Arial" w:hAnsi="Arial" w:cs="Arial"/>
                <w:sz w:val="20"/>
                <w:szCs w:val="20"/>
              </w:rPr>
              <w:t>(2.</w:t>
            </w:r>
            <w:r w:rsidR="0035648F">
              <w:rPr>
                <w:rFonts w:ascii="Arial" w:hAnsi="Arial" w:cs="Arial"/>
                <w:sz w:val="20"/>
                <w:szCs w:val="20"/>
              </w:rPr>
              <w:t>33</w:t>
            </w:r>
            <w:r w:rsidRPr="003D7AFE">
              <w:rPr>
                <w:rFonts w:ascii="Arial" w:hAnsi="Arial" w:cs="Arial"/>
                <w:sz w:val="20"/>
                <w:szCs w:val="20"/>
              </w:rPr>
              <w:t>)</w:t>
            </w:r>
          </w:p>
        </w:tc>
      </w:tr>
      <w:tr w:rsidR="00F87C28" w14:paraId="6AD088A6" w14:textId="77777777" w:rsidTr="009B6D1C">
        <w:tc>
          <w:tcPr>
            <w:tcW w:w="8613" w:type="dxa"/>
          </w:tcPr>
          <w:p w14:paraId="60B31200" w14:textId="77777777" w:rsidR="00F87C28" w:rsidRDefault="00BA5042" w:rsidP="00F87C28">
            <w:pPr>
              <w:pBdr>
                <w:top w:val="none" w:sz="4" w:space="0" w:color="000000"/>
                <w:left w:val="none" w:sz="4" w:space="0" w:color="000000"/>
                <w:bottom w:val="none" w:sz="4" w:space="0" w:color="000000"/>
                <w:right w:val="none" w:sz="4" w:space="0" w:color="000000"/>
              </w:pBdr>
              <w:spacing w:line="331" w:lineRule="auto"/>
              <w:rPr>
                <w:rFonts w:ascii="Arial" w:eastAsia="Arial" w:hAnsi="Arial" w:cs="Arial"/>
                <w:sz w:val="20"/>
                <w:szCs w:val="20"/>
              </w:rPr>
            </w:pPr>
            <m:oMathPara>
              <m:oMath>
                <m:sSub>
                  <m:sSubPr>
                    <m:ctrlPr>
                      <w:rPr>
                        <w:rFonts w:ascii="Cambria Math" w:eastAsia="Arial" w:hAnsi="Arial" w:cs="Arial"/>
                        <w:sz w:val="20"/>
                        <w:szCs w:val="20"/>
                      </w:rPr>
                    </m:ctrlPr>
                  </m:sSubPr>
                  <m:e>
                    <m:r>
                      <m:rPr>
                        <m:sty m:val="p"/>
                      </m:rPr>
                      <w:rPr>
                        <w:rFonts w:ascii="Cambria Math" w:eastAsia="Arial" w:hAnsi="Cambria Math" w:cs="Arial"/>
                        <w:sz w:val="20"/>
                        <w:szCs w:val="20"/>
                      </w:rPr>
                      <m:t>Φ</m:t>
                    </m:r>
                  </m:e>
                  <m:sub>
                    <m:r>
                      <m:rPr>
                        <m:sty m:val="p"/>
                      </m:rPr>
                      <w:rPr>
                        <w:rFonts w:ascii="Cambria Math" w:eastAsia="Arial" w:hAnsi="Arial" w:cs="Arial"/>
                        <w:sz w:val="20"/>
                        <w:szCs w:val="20"/>
                      </w:rPr>
                      <m:t>t</m:t>
                    </m:r>
                  </m:sub>
                </m:sSub>
                <m:d>
                  <m:dPr>
                    <m:ctrlPr>
                      <w:rPr>
                        <w:rFonts w:ascii="Cambria Math" w:hAnsi="Arial" w:cs="Arial"/>
                        <w:sz w:val="20"/>
                        <w:szCs w:val="20"/>
                      </w:rPr>
                    </m:ctrlPr>
                  </m:dPr>
                  <m:e>
                    <m:r>
                      <w:rPr>
                        <w:rFonts w:ascii="Cambria Math" w:eastAsia="Cambria Math" w:hAnsi="Cambria Math" w:cs="Arial"/>
                        <w:sz w:val="20"/>
                        <w:szCs w:val="20"/>
                      </w:rPr>
                      <m:t>t</m:t>
                    </m:r>
                  </m:e>
                </m:d>
                <m:r>
                  <w:rPr>
                    <w:rFonts w:ascii="Cambria Math" w:hAnsi="Arial" w:cs="Arial"/>
                    <w:sz w:val="20"/>
                    <w:szCs w:val="20"/>
                  </w:rPr>
                  <m:t>=</m:t>
                </m:r>
                <m:sSub>
                  <m:sSubPr>
                    <m:ctrlPr>
                      <w:rPr>
                        <w:rFonts w:ascii="Cambria Math" w:eastAsia="Arial" w:hAnsi="Arial" w:cs="Arial"/>
                        <w:sz w:val="20"/>
                        <w:szCs w:val="20"/>
                      </w:rPr>
                    </m:ctrlPr>
                  </m:sSubPr>
                  <m:e>
                    <m:r>
                      <m:rPr>
                        <m:sty m:val="p"/>
                      </m:rPr>
                      <w:rPr>
                        <w:rFonts w:ascii="Cambria Math" w:eastAsia="Arial" w:hAnsi="Cambria Math" w:cs="Arial"/>
                        <w:sz w:val="20"/>
                        <w:szCs w:val="20"/>
                      </w:rPr>
                      <m:t>φ</m:t>
                    </m:r>
                  </m:e>
                  <m:sub>
                    <m:r>
                      <m:rPr>
                        <m:sty m:val="p"/>
                      </m:rPr>
                      <w:rPr>
                        <w:rFonts w:ascii="Cambria Math" w:eastAsia="Arial" w:hAnsi="Arial" w:cs="Arial"/>
                        <w:sz w:val="20"/>
                        <w:szCs w:val="20"/>
                      </w:rPr>
                      <m:t>t</m:t>
                    </m:r>
                  </m:sub>
                </m:sSub>
                <m:d>
                  <m:dPr>
                    <m:ctrlPr>
                      <w:rPr>
                        <w:rFonts w:ascii="Cambria Math" w:hAnsi="Arial" w:cs="Arial"/>
                        <w:sz w:val="20"/>
                        <w:szCs w:val="20"/>
                      </w:rPr>
                    </m:ctrlPr>
                  </m:dPr>
                  <m:e>
                    <m:sSub>
                      <m:sSubPr>
                        <m:ctrlPr>
                          <w:rPr>
                            <w:rFonts w:ascii="Cambria Math" w:eastAsia="Arial" w:hAnsi="Arial" w:cs="Arial"/>
                            <w:sz w:val="20"/>
                            <w:szCs w:val="20"/>
                          </w:rPr>
                        </m:ctrlPr>
                      </m:sSubPr>
                      <m:e>
                        <m:r>
                          <m:rPr>
                            <m:sty m:val="p"/>
                          </m:rPr>
                          <w:rPr>
                            <w:rFonts w:ascii="Cambria Math" w:eastAsia="Arial" w:hAnsi="Arial" w:cs="Arial"/>
                            <w:sz w:val="20"/>
                            <w:szCs w:val="20"/>
                          </w:rPr>
                          <m:t>i</m:t>
                        </m:r>
                      </m:e>
                      <m:sub>
                        <m:r>
                          <m:rPr>
                            <m:sty m:val="p"/>
                          </m:rPr>
                          <w:rPr>
                            <w:rFonts w:ascii="Cambria Math" w:eastAsia="Arial" w:hAnsi="Arial" w:cs="Arial"/>
                            <w:sz w:val="20"/>
                            <w:szCs w:val="20"/>
                          </w:rPr>
                          <m:t>t</m:t>
                        </m:r>
                      </m:sub>
                    </m:sSub>
                    <m:d>
                      <m:dPr>
                        <m:ctrlPr>
                          <w:rPr>
                            <w:rFonts w:ascii="Cambria Math" w:hAnsi="Arial" w:cs="Arial"/>
                            <w:sz w:val="20"/>
                            <w:szCs w:val="20"/>
                          </w:rPr>
                        </m:ctrlPr>
                      </m:dPr>
                      <m:e>
                        <m:r>
                          <w:rPr>
                            <w:rFonts w:ascii="Cambria Math" w:eastAsia="Cambria Math" w:hAnsi="Cambria Math" w:cs="Arial"/>
                            <w:sz w:val="20"/>
                            <w:szCs w:val="20"/>
                          </w:rPr>
                          <m:t>t</m:t>
                        </m:r>
                      </m:e>
                    </m:d>
                  </m:e>
                </m:d>
                <m:r>
                  <m:rPr>
                    <m:sty m:val="p"/>
                  </m:rPr>
                  <w:rPr>
                    <w:rFonts w:ascii="Cambria Math" w:hAnsi="Arial" w:cs="Arial"/>
                    <w:sz w:val="20"/>
                    <w:szCs w:val="20"/>
                  </w:rPr>
                  <m:t xml:space="preserve">= </m:t>
                </m:r>
                <m:sSub>
                  <m:sSubPr>
                    <m:ctrlPr>
                      <w:rPr>
                        <w:rFonts w:ascii="Cambria Math" w:hAnsi="Arial" w:cs="Arial"/>
                        <w:sz w:val="20"/>
                        <w:szCs w:val="20"/>
                      </w:rPr>
                    </m:ctrlPr>
                  </m:sSubPr>
                  <m:e>
                    <m:r>
                      <w:rPr>
                        <w:rFonts w:ascii="Cambria Math" w:hAnsi="Arial" w:cs="Arial"/>
                        <w:sz w:val="20"/>
                        <w:szCs w:val="20"/>
                      </w:rPr>
                      <m:t>k</m:t>
                    </m:r>
                  </m:e>
                  <m:sub>
                    <m:r>
                      <w:rPr>
                        <w:rFonts w:ascii="Cambria Math" w:hAnsi="Arial" w:cs="Arial"/>
                        <w:sz w:val="20"/>
                        <w:szCs w:val="20"/>
                      </w:rPr>
                      <m:t>t</m:t>
                    </m:r>
                  </m:sub>
                </m:sSub>
                <m:r>
                  <m:rPr>
                    <m:sty m:val="p"/>
                  </m:rPr>
                  <w:rPr>
                    <w:rFonts w:ascii="Cambria Math" w:hAnsi="Cambria Math" w:cs="Arial"/>
                    <w:sz w:val="20"/>
                    <w:szCs w:val="20"/>
                  </w:rPr>
                  <m:t>∙</m:t>
                </m:r>
                <m:sSub>
                  <m:sSubPr>
                    <m:ctrlPr>
                      <w:rPr>
                        <w:rFonts w:ascii="Cambria Math" w:eastAsia="Arial" w:hAnsi="Arial" w:cs="Arial"/>
                        <w:sz w:val="20"/>
                        <w:szCs w:val="20"/>
                      </w:rPr>
                    </m:ctrlPr>
                  </m:sSubPr>
                  <m:e>
                    <m:r>
                      <m:rPr>
                        <m:sty m:val="p"/>
                      </m:rPr>
                      <w:rPr>
                        <w:rFonts w:ascii="Cambria Math" w:eastAsia="Arial" w:hAnsi="Arial" w:cs="Arial"/>
                        <w:sz w:val="20"/>
                        <w:szCs w:val="20"/>
                      </w:rPr>
                      <m:t>i</m:t>
                    </m:r>
                  </m:e>
                  <m:sub>
                    <m:r>
                      <m:rPr>
                        <m:sty m:val="p"/>
                      </m:rPr>
                      <w:rPr>
                        <w:rFonts w:ascii="Cambria Math" w:eastAsia="Arial" w:hAnsi="Arial" w:cs="Arial"/>
                        <w:sz w:val="20"/>
                        <w:szCs w:val="20"/>
                      </w:rPr>
                      <m:t>t</m:t>
                    </m:r>
                  </m:sub>
                </m:sSub>
                <m:d>
                  <m:dPr>
                    <m:ctrlPr>
                      <w:rPr>
                        <w:rFonts w:ascii="Cambria Math" w:hAnsi="Arial" w:cs="Arial"/>
                        <w:sz w:val="20"/>
                        <w:szCs w:val="20"/>
                      </w:rPr>
                    </m:ctrlPr>
                  </m:dPr>
                  <m:e>
                    <m:r>
                      <w:rPr>
                        <w:rFonts w:ascii="Cambria Math" w:eastAsia="Cambria Math" w:hAnsi="Cambria Math" w:cs="Arial"/>
                        <w:sz w:val="20"/>
                        <w:szCs w:val="20"/>
                      </w:rPr>
                      <m:t>t</m:t>
                    </m:r>
                  </m:e>
                </m:d>
                <m:r>
                  <m:rPr>
                    <m:sty m:val="p"/>
                  </m:rPr>
                  <w:rPr>
                    <w:rFonts w:ascii="Cambria Math" w:hAnsi="Arial" w:cs="Arial"/>
                    <w:sz w:val="20"/>
                    <w:szCs w:val="20"/>
                  </w:rPr>
                  <m:t>=&gt;</m:t>
                </m:r>
                <m:sSub>
                  <m:sSubPr>
                    <m:ctrlPr>
                      <w:rPr>
                        <w:rFonts w:ascii="Cambria Math" w:eastAsia="Arial" w:hAnsi="Arial" w:cs="Arial"/>
                        <w:color w:val="000000"/>
                        <w:sz w:val="20"/>
                        <w:szCs w:val="20"/>
                      </w:rPr>
                    </m:ctrlPr>
                  </m:sSubPr>
                  <m:e>
                    <m:r>
                      <m:rPr>
                        <m:sty m:val="p"/>
                      </m:rPr>
                      <w:rPr>
                        <w:rFonts w:ascii="Cambria Math" w:eastAsia="Arial" w:hAnsi="Arial" w:cs="Arial"/>
                        <w:color w:val="000000"/>
                        <w:sz w:val="20"/>
                        <w:szCs w:val="20"/>
                      </w:rPr>
                      <m:t>L</m:t>
                    </m:r>
                  </m:e>
                  <m:sub>
                    <m:r>
                      <w:rPr>
                        <w:rFonts w:ascii="Cambria Math" w:eastAsia="Arial" w:hAnsi="Cambria Math" w:cs="Arial"/>
                        <w:color w:val="000000"/>
                        <w:sz w:val="20"/>
                        <w:szCs w:val="20"/>
                      </w:rPr>
                      <m:t>t</m:t>
                    </m:r>
                  </m:sub>
                </m:sSub>
                <m:r>
                  <m:rPr>
                    <m:sty m:val="p"/>
                  </m:rPr>
                  <w:rPr>
                    <w:rFonts w:ascii="Cambria Math" w:eastAsia="Arial" w:hAnsi="Arial" w:cs="Arial"/>
                    <w:color w:val="000000"/>
                    <w:sz w:val="20"/>
                    <w:szCs w:val="20"/>
                  </w:rPr>
                  <m:t>=const</m:t>
                </m:r>
              </m:oMath>
            </m:oMathPara>
          </w:p>
        </w:tc>
        <w:tc>
          <w:tcPr>
            <w:tcW w:w="882" w:type="dxa"/>
          </w:tcPr>
          <w:p w14:paraId="50C6845B" w14:textId="77777777" w:rsidR="00F87C28" w:rsidRPr="003D7AFE" w:rsidRDefault="00F87C28" w:rsidP="003D7AFE">
            <w:pPr>
              <w:spacing w:line="331" w:lineRule="auto"/>
              <w:rPr>
                <w:rFonts w:ascii="Arial" w:hAnsi="Arial" w:cs="Arial"/>
                <w:sz w:val="20"/>
                <w:szCs w:val="20"/>
              </w:rPr>
            </w:pPr>
            <w:r w:rsidRPr="003D7AFE">
              <w:rPr>
                <w:rFonts w:ascii="Arial" w:hAnsi="Arial" w:cs="Arial"/>
                <w:sz w:val="20"/>
                <w:szCs w:val="20"/>
              </w:rPr>
              <w:t>(2.</w:t>
            </w:r>
            <w:r w:rsidR="0035648F">
              <w:rPr>
                <w:rFonts w:ascii="Arial" w:hAnsi="Arial" w:cs="Arial"/>
                <w:sz w:val="20"/>
                <w:szCs w:val="20"/>
              </w:rPr>
              <w:t>34</w:t>
            </w:r>
            <w:r w:rsidRPr="003D7AFE">
              <w:rPr>
                <w:rFonts w:ascii="Arial" w:hAnsi="Arial" w:cs="Arial"/>
                <w:sz w:val="20"/>
                <w:szCs w:val="20"/>
              </w:rPr>
              <w:t>)</w:t>
            </w:r>
          </w:p>
        </w:tc>
      </w:tr>
      <w:tr w:rsidR="00F87C28" w14:paraId="2F87503E" w14:textId="77777777" w:rsidTr="009B6D1C">
        <w:tc>
          <w:tcPr>
            <w:tcW w:w="8613" w:type="dxa"/>
          </w:tcPr>
          <w:p w14:paraId="5D17303B" w14:textId="77777777" w:rsidR="00F87C28" w:rsidRDefault="00BA5042" w:rsidP="009B6D1C">
            <w:pPr>
              <w:pBdr>
                <w:top w:val="none" w:sz="4" w:space="0" w:color="000000"/>
                <w:left w:val="none" w:sz="4" w:space="0" w:color="000000"/>
                <w:bottom w:val="none" w:sz="4" w:space="0" w:color="000000"/>
                <w:right w:val="none" w:sz="4" w:space="0" w:color="000000"/>
              </w:pBdr>
              <w:spacing w:line="331" w:lineRule="auto"/>
              <w:rPr>
                <w:rFonts w:ascii="Arial" w:eastAsia="Arial" w:hAnsi="Arial" w:cs="Arial"/>
                <w:color w:val="000000"/>
                <w:sz w:val="20"/>
                <w:szCs w:val="20"/>
              </w:rPr>
            </w:pPr>
            <m:oMathPara>
              <m:oMath>
                <m:d>
                  <m:dPr>
                    <m:begChr m:val="["/>
                    <m:endChr m:val="]"/>
                    <m:ctrlPr>
                      <w:rPr>
                        <w:rFonts w:ascii="Cambria Math" w:eastAsia="Arial" w:hAnsi="Arial" w:cs="Arial"/>
                        <w:color w:val="000000"/>
                        <w:sz w:val="20"/>
                        <w:szCs w:val="20"/>
                      </w:rPr>
                    </m:ctrlPr>
                  </m:dPr>
                  <m:e>
                    <m:sSub>
                      <m:sSubPr>
                        <m:ctrlPr>
                          <w:rPr>
                            <w:rFonts w:ascii="Cambria Math" w:eastAsia="Arial" w:hAnsi="Arial" w:cs="Arial"/>
                            <w:color w:val="000000"/>
                            <w:sz w:val="20"/>
                            <w:szCs w:val="20"/>
                          </w:rPr>
                        </m:ctrlPr>
                      </m:sSubPr>
                      <m:e>
                        <m:r>
                          <m:rPr>
                            <m:sty m:val="p"/>
                          </m:rPr>
                          <w:rPr>
                            <w:rFonts w:ascii="Cambria Math" w:eastAsia="Arial" w:hAnsi="Arial" w:cs="Arial"/>
                            <w:color w:val="000000"/>
                            <w:sz w:val="20"/>
                            <w:szCs w:val="20"/>
                          </w:rPr>
                          <m:t>L</m:t>
                        </m:r>
                      </m:e>
                      <m:sub>
                        <m:r>
                          <w:rPr>
                            <w:rFonts w:ascii="Cambria Math" w:eastAsia="Arial" w:hAnsi="Cambria Math" w:cs="Arial"/>
                            <w:color w:val="000000"/>
                            <w:sz w:val="20"/>
                            <w:szCs w:val="20"/>
                          </w:rPr>
                          <m:t>w</m:t>
                        </m:r>
                      </m:sub>
                    </m:sSub>
                    <m:d>
                      <m:dPr>
                        <m:ctrlPr>
                          <w:rPr>
                            <w:rFonts w:ascii="Cambria Math" w:eastAsia="Arial" w:hAnsi="Arial" w:cs="Arial"/>
                            <w:color w:val="000000"/>
                            <w:sz w:val="20"/>
                            <w:szCs w:val="20"/>
                          </w:rPr>
                        </m:ctrlPr>
                      </m:dPr>
                      <m:e>
                        <m:sSub>
                          <m:sSubPr>
                            <m:ctrlPr>
                              <w:rPr>
                                <w:rFonts w:ascii="Cambria Math" w:eastAsia="Arial" w:hAnsi="Arial" w:cs="Arial"/>
                                <w:color w:val="000000"/>
                                <w:sz w:val="20"/>
                                <w:szCs w:val="20"/>
                              </w:rPr>
                            </m:ctrlPr>
                          </m:sSubPr>
                          <m:e>
                            <m:r>
                              <m:rPr>
                                <m:sty m:val="p"/>
                              </m:rPr>
                              <w:rPr>
                                <w:rFonts w:ascii="Cambria Math" w:eastAsia="Arial" w:hAnsi="Arial" w:cs="Arial"/>
                                <w:color w:val="000000"/>
                                <w:sz w:val="20"/>
                                <w:szCs w:val="20"/>
                              </w:rPr>
                              <m:t>i</m:t>
                            </m:r>
                          </m:e>
                          <m:sub>
                            <m:r>
                              <w:rPr>
                                <w:rFonts w:ascii="Cambria Math" w:eastAsia="Arial" w:hAnsi="Cambria Math" w:cs="Arial"/>
                                <w:color w:val="000000"/>
                                <w:sz w:val="20"/>
                                <w:szCs w:val="20"/>
                              </w:rPr>
                              <m:t>w</m:t>
                            </m:r>
                          </m:sub>
                        </m:sSub>
                        <m:d>
                          <m:dPr>
                            <m:ctrlPr>
                              <w:rPr>
                                <w:rFonts w:ascii="Cambria Math" w:eastAsia="Arial" w:hAnsi="Arial" w:cs="Arial"/>
                                <w:color w:val="000000"/>
                                <w:sz w:val="20"/>
                                <w:szCs w:val="20"/>
                              </w:rPr>
                            </m:ctrlPr>
                          </m:dPr>
                          <m:e>
                            <m:r>
                              <m:rPr>
                                <m:sty m:val="p"/>
                              </m:rPr>
                              <w:rPr>
                                <w:rFonts w:ascii="Cambria Math" w:eastAsia="Arial" w:hAnsi="Arial" w:cs="Arial"/>
                                <w:color w:val="000000"/>
                                <w:sz w:val="20"/>
                                <w:szCs w:val="20"/>
                              </w:rPr>
                              <m:t>t</m:t>
                            </m:r>
                          </m:e>
                        </m:d>
                      </m:e>
                    </m:d>
                    <m:r>
                      <w:rPr>
                        <w:rFonts w:ascii="Cambria Math" w:eastAsia="Arial" w:hAnsi="Arial" w:cs="Arial"/>
                        <w:color w:val="000000"/>
                        <w:sz w:val="20"/>
                        <w:szCs w:val="20"/>
                      </w:rPr>
                      <m:t>+</m:t>
                    </m:r>
                    <m:sSub>
                      <m:sSubPr>
                        <m:ctrlPr>
                          <w:rPr>
                            <w:rFonts w:ascii="Cambria Math" w:eastAsia="Arial" w:hAnsi="Arial" w:cs="Arial"/>
                            <w:color w:val="000000"/>
                            <w:sz w:val="20"/>
                            <w:szCs w:val="20"/>
                          </w:rPr>
                        </m:ctrlPr>
                      </m:sSubPr>
                      <m:e>
                        <m:r>
                          <m:rPr>
                            <m:sty m:val="p"/>
                          </m:rPr>
                          <w:rPr>
                            <w:rFonts w:ascii="Cambria Math" w:eastAsia="Arial" w:hAnsi="Arial" w:cs="Arial"/>
                            <w:color w:val="000000"/>
                            <w:sz w:val="20"/>
                            <w:szCs w:val="20"/>
                          </w:rPr>
                          <m:t>i</m:t>
                        </m:r>
                      </m:e>
                      <m:sub>
                        <m:r>
                          <w:rPr>
                            <w:rFonts w:ascii="Cambria Math" w:eastAsia="Arial" w:hAnsi="Cambria Math" w:cs="Arial"/>
                            <w:color w:val="000000"/>
                            <w:sz w:val="20"/>
                            <w:szCs w:val="20"/>
                          </w:rPr>
                          <m:t>w</m:t>
                        </m:r>
                      </m:sub>
                    </m:sSub>
                    <m:d>
                      <m:dPr>
                        <m:ctrlPr>
                          <w:rPr>
                            <w:rFonts w:ascii="Cambria Math" w:eastAsia="Arial" w:hAnsi="Arial" w:cs="Arial"/>
                            <w:color w:val="000000"/>
                            <w:sz w:val="20"/>
                            <w:szCs w:val="20"/>
                          </w:rPr>
                        </m:ctrlPr>
                      </m:dPr>
                      <m:e>
                        <m:r>
                          <m:rPr>
                            <m:sty m:val="p"/>
                          </m:rPr>
                          <w:rPr>
                            <w:rFonts w:ascii="Cambria Math" w:eastAsia="Arial" w:hAnsi="Arial" w:cs="Arial"/>
                            <w:color w:val="000000"/>
                            <w:sz w:val="20"/>
                            <w:szCs w:val="20"/>
                          </w:rPr>
                          <m:t>t</m:t>
                        </m:r>
                      </m:e>
                    </m:d>
                    <m:r>
                      <w:rPr>
                        <w:rFonts w:ascii="Cambria Math" w:eastAsia="Arial" w:hAnsi="Cambria Math" w:cs="Arial"/>
                        <w:color w:val="000000"/>
                        <w:sz w:val="20"/>
                        <w:szCs w:val="20"/>
                      </w:rPr>
                      <m:t>∙</m:t>
                    </m:r>
                    <m:f>
                      <m:fPr>
                        <m:ctrlPr>
                          <w:rPr>
                            <w:rFonts w:ascii="Cambria Math" w:eastAsia="Arial" w:hAnsi="Arial" w:cs="Arial"/>
                            <w:i/>
                            <w:color w:val="000000"/>
                            <w:sz w:val="20"/>
                            <w:szCs w:val="20"/>
                          </w:rPr>
                        </m:ctrlPr>
                      </m:fPr>
                      <m:num>
                        <m:r>
                          <w:rPr>
                            <w:rFonts w:ascii="Cambria Math" w:eastAsia="Arial" w:hAnsi="Cambria Math" w:cs="Arial"/>
                            <w:color w:val="000000"/>
                            <w:sz w:val="20"/>
                            <w:szCs w:val="20"/>
                          </w:rPr>
                          <m:t>d</m:t>
                        </m:r>
                        <m:sSub>
                          <m:sSubPr>
                            <m:ctrlPr>
                              <w:rPr>
                                <w:rFonts w:ascii="Cambria Math" w:eastAsia="Arial" w:hAnsi="Arial" w:cs="Arial"/>
                                <w:color w:val="000000"/>
                                <w:sz w:val="20"/>
                                <w:szCs w:val="20"/>
                              </w:rPr>
                            </m:ctrlPr>
                          </m:sSubPr>
                          <m:e>
                            <m:r>
                              <m:rPr>
                                <m:sty m:val="p"/>
                              </m:rPr>
                              <w:rPr>
                                <w:rFonts w:ascii="Cambria Math" w:eastAsia="Arial" w:hAnsi="Arial" w:cs="Arial"/>
                                <w:color w:val="000000"/>
                                <w:sz w:val="20"/>
                                <w:szCs w:val="20"/>
                              </w:rPr>
                              <m:t>L</m:t>
                            </m:r>
                          </m:e>
                          <m:sub>
                            <m:r>
                              <w:rPr>
                                <w:rFonts w:ascii="Cambria Math" w:eastAsia="Arial" w:hAnsi="Cambria Math" w:cs="Arial"/>
                                <w:color w:val="000000"/>
                                <w:sz w:val="20"/>
                                <w:szCs w:val="20"/>
                              </w:rPr>
                              <m:t>w</m:t>
                            </m:r>
                          </m:sub>
                        </m:sSub>
                        <m:d>
                          <m:dPr>
                            <m:ctrlPr>
                              <w:rPr>
                                <w:rFonts w:ascii="Cambria Math" w:eastAsia="Arial" w:hAnsi="Arial" w:cs="Arial"/>
                                <w:color w:val="000000"/>
                                <w:sz w:val="20"/>
                                <w:szCs w:val="20"/>
                              </w:rPr>
                            </m:ctrlPr>
                          </m:dPr>
                          <m:e>
                            <m:sSub>
                              <m:sSubPr>
                                <m:ctrlPr>
                                  <w:rPr>
                                    <w:rFonts w:ascii="Cambria Math" w:eastAsia="Arial" w:hAnsi="Arial" w:cs="Arial"/>
                                    <w:color w:val="000000"/>
                                    <w:sz w:val="20"/>
                                    <w:szCs w:val="20"/>
                                  </w:rPr>
                                </m:ctrlPr>
                              </m:sSubPr>
                              <m:e>
                                <m:r>
                                  <m:rPr>
                                    <m:sty m:val="p"/>
                                  </m:rPr>
                                  <w:rPr>
                                    <w:rFonts w:ascii="Cambria Math" w:eastAsia="Arial" w:hAnsi="Arial" w:cs="Arial"/>
                                    <w:color w:val="000000"/>
                                    <w:sz w:val="20"/>
                                    <w:szCs w:val="20"/>
                                  </w:rPr>
                                  <m:t>i</m:t>
                                </m:r>
                              </m:e>
                              <m:sub>
                                <m:r>
                                  <w:rPr>
                                    <w:rFonts w:ascii="Cambria Math" w:eastAsia="Arial" w:hAnsi="Cambria Math" w:cs="Arial"/>
                                    <w:color w:val="000000"/>
                                    <w:sz w:val="20"/>
                                    <w:szCs w:val="20"/>
                                  </w:rPr>
                                  <m:t>w</m:t>
                                </m:r>
                              </m:sub>
                            </m:sSub>
                            <m:d>
                              <m:dPr>
                                <m:ctrlPr>
                                  <w:rPr>
                                    <w:rFonts w:ascii="Cambria Math" w:eastAsia="Arial" w:hAnsi="Arial" w:cs="Arial"/>
                                    <w:color w:val="000000"/>
                                    <w:sz w:val="20"/>
                                    <w:szCs w:val="20"/>
                                  </w:rPr>
                                </m:ctrlPr>
                              </m:dPr>
                              <m:e>
                                <m:r>
                                  <m:rPr>
                                    <m:sty m:val="p"/>
                                  </m:rPr>
                                  <w:rPr>
                                    <w:rFonts w:ascii="Cambria Math" w:eastAsia="Arial" w:hAnsi="Arial" w:cs="Arial"/>
                                    <w:color w:val="000000"/>
                                    <w:sz w:val="20"/>
                                    <w:szCs w:val="20"/>
                                  </w:rPr>
                                  <m:t>t</m:t>
                                </m:r>
                              </m:e>
                            </m:d>
                          </m:e>
                        </m:d>
                      </m:num>
                      <m:den>
                        <m:r>
                          <w:rPr>
                            <w:rFonts w:ascii="Cambria Math" w:eastAsia="Arial" w:hAnsi="Cambria Math" w:cs="Arial"/>
                            <w:color w:val="000000"/>
                            <w:sz w:val="20"/>
                            <w:szCs w:val="20"/>
                          </w:rPr>
                          <m:t>d</m:t>
                        </m:r>
                        <m:sSub>
                          <m:sSubPr>
                            <m:ctrlPr>
                              <w:rPr>
                                <w:rFonts w:ascii="Cambria Math" w:eastAsia="Arial" w:hAnsi="Arial" w:cs="Arial"/>
                                <w:color w:val="000000"/>
                                <w:sz w:val="20"/>
                                <w:szCs w:val="20"/>
                              </w:rPr>
                            </m:ctrlPr>
                          </m:sSubPr>
                          <m:e>
                            <m:r>
                              <m:rPr>
                                <m:sty m:val="p"/>
                              </m:rPr>
                              <w:rPr>
                                <w:rFonts w:ascii="Cambria Math" w:eastAsia="Arial" w:hAnsi="Arial" w:cs="Arial"/>
                                <w:color w:val="000000"/>
                                <w:sz w:val="20"/>
                                <w:szCs w:val="20"/>
                              </w:rPr>
                              <m:t>i</m:t>
                            </m:r>
                          </m:e>
                          <m:sub>
                            <m:r>
                              <w:rPr>
                                <w:rFonts w:ascii="Cambria Math" w:eastAsia="Arial" w:hAnsi="Cambria Math" w:cs="Arial"/>
                                <w:color w:val="000000"/>
                                <w:sz w:val="20"/>
                                <w:szCs w:val="20"/>
                              </w:rPr>
                              <m:t>w</m:t>
                            </m:r>
                          </m:sub>
                        </m:sSub>
                        <m:d>
                          <m:dPr>
                            <m:ctrlPr>
                              <w:rPr>
                                <w:rFonts w:ascii="Cambria Math" w:eastAsia="Arial" w:hAnsi="Arial" w:cs="Arial"/>
                                <w:color w:val="000000"/>
                                <w:sz w:val="20"/>
                                <w:szCs w:val="20"/>
                              </w:rPr>
                            </m:ctrlPr>
                          </m:dPr>
                          <m:e>
                            <m:r>
                              <m:rPr>
                                <m:sty m:val="p"/>
                              </m:rPr>
                              <w:rPr>
                                <w:rFonts w:ascii="Cambria Math" w:eastAsia="Arial" w:hAnsi="Arial" w:cs="Arial"/>
                                <w:color w:val="000000"/>
                                <w:sz w:val="20"/>
                                <w:szCs w:val="20"/>
                              </w:rPr>
                              <m:t>t</m:t>
                            </m:r>
                          </m:e>
                        </m:d>
                      </m:den>
                    </m:f>
                  </m:e>
                </m:d>
                <m:r>
                  <w:rPr>
                    <w:rFonts w:ascii="Cambria Math" w:eastAsia="Arial" w:hAnsi="Cambria Math" w:cs="Arial"/>
                    <w:color w:val="000000"/>
                    <w:sz w:val="20"/>
                    <w:szCs w:val="20"/>
                  </w:rPr>
                  <m:t>∙</m:t>
                </m:r>
                <m:f>
                  <m:fPr>
                    <m:ctrlPr>
                      <w:rPr>
                        <w:rFonts w:ascii="Cambria Math" w:eastAsia="Arial" w:hAnsi="Arial" w:cs="Arial"/>
                        <w:i/>
                        <w:color w:val="000000"/>
                        <w:sz w:val="20"/>
                        <w:szCs w:val="20"/>
                      </w:rPr>
                    </m:ctrlPr>
                  </m:fPr>
                  <m:num>
                    <m:r>
                      <m:rPr>
                        <m:sty m:val="p"/>
                      </m:rPr>
                      <w:rPr>
                        <w:rFonts w:ascii="Cambria Math" w:eastAsia="Arial" w:hAnsi="Arial" w:cs="Arial"/>
                        <w:color w:val="000000"/>
                        <w:sz w:val="20"/>
                        <w:szCs w:val="20"/>
                      </w:rPr>
                      <m:t>d</m:t>
                    </m:r>
                    <m:sSub>
                      <m:sSubPr>
                        <m:ctrlPr>
                          <w:rPr>
                            <w:rFonts w:ascii="Cambria Math" w:eastAsia="Arial" w:hAnsi="Arial" w:cs="Arial"/>
                            <w:color w:val="000000"/>
                            <w:sz w:val="20"/>
                            <w:szCs w:val="20"/>
                          </w:rPr>
                        </m:ctrlPr>
                      </m:sSubPr>
                      <m:e>
                        <m:r>
                          <m:rPr>
                            <m:sty m:val="p"/>
                          </m:rPr>
                          <w:rPr>
                            <w:rFonts w:ascii="Cambria Math" w:eastAsia="Arial" w:hAnsi="Arial" w:cs="Arial"/>
                            <w:color w:val="000000"/>
                            <w:sz w:val="20"/>
                            <w:szCs w:val="20"/>
                          </w:rPr>
                          <m:t>i</m:t>
                        </m:r>
                      </m:e>
                      <m:sub>
                        <m:r>
                          <w:rPr>
                            <w:rFonts w:ascii="Cambria Math" w:eastAsia="Arial" w:hAnsi="Cambria Math" w:cs="Arial"/>
                            <w:color w:val="000000"/>
                            <w:sz w:val="20"/>
                            <w:szCs w:val="20"/>
                          </w:rPr>
                          <m:t>w</m:t>
                        </m:r>
                      </m:sub>
                    </m:sSub>
                    <m:d>
                      <m:dPr>
                        <m:ctrlPr>
                          <w:rPr>
                            <w:rFonts w:ascii="Cambria Math" w:eastAsia="Arial" w:hAnsi="Arial" w:cs="Arial"/>
                            <w:color w:val="000000"/>
                            <w:sz w:val="20"/>
                            <w:szCs w:val="20"/>
                          </w:rPr>
                        </m:ctrlPr>
                      </m:dPr>
                      <m:e>
                        <m:r>
                          <m:rPr>
                            <m:sty m:val="p"/>
                          </m:rPr>
                          <w:rPr>
                            <w:rFonts w:ascii="Cambria Math" w:eastAsia="Arial" w:hAnsi="Arial" w:cs="Arial"/>
                            <w:color w:val="000000"/>
                            <w:sz w:val="20"/>
                            <w:szCs w:val="20"/>
                          </w:rPr>
                          <m:t>t</m:t>
                        </m:r>
                      </m:e>
                    </m:d>
                  </m:num>
                  <m:den>
                    <m:r>
                      <m:rPr>
                        <m:sty m:val="p"/>
                      </m:rPr>
                      <w:rPr>
                        <w:rFonts w:ascii="Cambria Math" w:eastAsia="Arial" w:hAnsi="Arial" w:cs="Arial"/>
                        <w:color w:val="000000"/>
                        <w:sz w:val="20"/>
                        <w:szCs w:val="20"/>
                      </w:rPr>
                      <m:t>dt</m:t>
                    </m:r>
                  </m:den>
                </m:f>
                <m:r>
                  <w:rPr>
                    <w:rFonts w:ascii="Cambria Math" w:eastAsia="Arial" w:hAnsi="Arial" w:cs="Arial"/>
                    <w:color w:val="000000"/>
                    <w:sz w:val="20"/>
                    <w:szCs w:val="20"/>
                  </w:rPr>
                  <m:t>=</m:t>
                </m:r>
                <m:sSub>
                  <m:sSubPr>
                    <m:ctrlPr>
                      <w:rPr>
                        <w:rFonts w:ascii="Cambria Math" w:eastAsia="Arial" w:hAnsi="Arial" w:cs="Arial"/>
                        <w:color w:val="000000"/>
                        <w:sz w:val="20"/>
                        <w:szCs w:val="20"/>
                      </w:rPr>
                    </m:ctrlPr>
                  </m:sSubPr>
                  <m:e>
                    <m:r>
                      <m:rPr>
                        <m:sty m:val="p"/>
                      </m:rPr>
                      <w:rPr>
                        <w:rFonts w:ascii="Cambria Math" w:eastAsia="Arial" w:hAnsi="Arial" w:cs="Arial"/>
                        <w:color w:val="000000"/>
                        <w:sz w:val="20"/>
                        <w:szCs w:val="20"/>
                      </w:rPr>
                      <m:t>L</m:t>
                    </m:r>
                  </m:e>
                  <m:sub>
                    <m:r>
                      <w:rPr>
                        <w:rFonts w:ascii="Cambria Math" w:eastAsia="Arial" w:hAnsi="Cambria Math" w:cs="Arial"/>
                        <w:color w:val="000000"/>
                        <w:sz w:val="20"/>
                        <w:szCs w:val="20"/>
                      </w:rPr>
                      <m:t>w</m:t>
                    </m:r>
                  </m:sub>
                </m:sSub>
                <m:r>
                  <w:rPr>
                    <w:rFonts w:ascii="Cambria Math" w:eastAsia="Arial" w:hAnsi="Cambria Math" w:cs="Arial"/>
                    <w:color w:val="000000"/>
                    <w:sz w:val="20"/>
                    <w:szCs w:val="20"/>
                  </w:rPr>
                  <m:t>∙</m:t>
                </m:r>
                <m:f>
                  <m:fPr>
                    <m:ctrlPr>
                      <w:rPr>
                        <w:rFonts w:ascii="Cambria Math" w:eastAsia="Arial" w:hAnsi="Arial" w:cs="Arial"/>
                        <w:i/>
                        <w:color w:val="000000"/>
                        <w:sz w:val="20"/>
                        <w:szCs w:val="20"/>
                      </w:rPr>
                    </m:ctrlPr>
                  </m:fPr>
                  <m:num>
                    <m:r>
                      <m:rPr>
                        <m:sty m:val="p"/>
                      </m:rPr>
                      <w:rPr>
                        <w:rFonts w:ascii="Cambria Math" w:eastAsia="Arial" w:hAnsi="Arial" w:cs="Arial"/>
                        <w:color w:val="000000"/>
                        <w:sz w:val="20"/>
                        <w:szCs w:val="20"/>
                      </w:rPr>
                      <m:t>d</m:t>
                    </m:r>
                    <m:sSub>
                      <m:sSubPr>
                        <m:ctrlPr>
                          <w:rPr>
                            <w:rFonts w:ascii="Cambria Math" w:eastAsia="Arial" w:hAnsi="Arial" w:cs="Arial"/>
                            <w:color w:val="000000"/>
                            <w:sz w:val="20"/>
                            <w:szCs w:val="20"/>
                          </w:rPr>
                        </m:ctrlPr>
                      </m:sSubPr>
                      <m:e>
                        <m:r>
                          <m:rPr>
                            <m:sty m:val="p"/>
                          </m:rPr>
                          <w:rPr>
                            <w:rFonts w:ascii="Cambria Math" w:eastAsia="Arial" w:hAnsi="Arial" w:cs="Arial"/>
                            <w:color w:val="000000"/>
                            <w:sz w:val="20"/>
                            <w:szCs w:val="20"/>
                          </w:rPr>
                          <m:t>i</m:t>
                        </m:r>
                      </m:e>
                      <m:sub>
                        <m:r>
                          <w:rPr>
                            <w:rFonts w:ascii="Cambria Math" w:eastAsia="Arial" w:hAnsi="Cambria Math" w:cs="Arial"/>
                            <w:color w:val="000000"/>
                            <w:sz w:val="20"/>
                            <w:szCs w:val="20"/>
                          </w:rPr>
                          <m:t>w</m:t>
                        </m:r>
                      </m:sub>
                    </m:sSub>
                    <m:d>
                      <m:dPr>
                        <m:ctrlPr>
                          <w:rPr>
                            <w:rFonts w:ascii="Cambria Math" w:eastAsia="Arial" w:hAnsi="Arial" w:cs="Arial"/>
                            <w:color w:val="000000"/>
                            <w:sz w:val="20"/>
                            <w:szCs w:val="20"/>
                          </w:rPr>
                        </m:ctrlPr>
                      </m:dPr>
                      <m:e>
                        <m:r>
                          <m:rPr>
                            <m:sty m:val="p"/>
                          </m:rPr>
                          <w:rPr>
                            <w:rFonts w:ascii="Cambria Math" w:eastAsia="Arial" w:hAnsi="Arial" w:cs="Arial"/>
                            <w:color w:val="000000"/>
                            <w:sz w:val="20"/>
                            <w:szCs w:val="20"/>
                          </w:rPr>
                          <m:t>t</m:t>
                        </m:r>
                      </m:e>
                    </m:d>
                  </m:num>
                  <m:den>
                    <m:r>
                      <m:rPr>
                        <m:sty m:val="p"/>
                      </m:rPr>
                      <w:rPr>
                        <w:rFonts w:ascii="Cambria Math" w:eastAsia="Arial" w:hAnsi="Arial" w:cs="Arial"/>
                        <w:color w:val="000000"/>
                        <w:sz w:val="20"/>
                        <w:szCs w:val="20"/>
                      </w:rPr>
                      <m:t>dt</m:t>
                    </m:r>
                  </m:den>
                </m:f>
              </m:oMath>
            </m:oMathPara>
          </w:p>
        </w:tc>
        <w:tc>
          <w:tcPr>
            <w:tcW w:w="882" w:type="dxa"/>
          </w:tcPr>
          <w:p w14:paraId="5DA21EE0" w14:textId="77777777" w:rsidR="00F87C28" w:rsidRDefault="00F87C28" w:rsidP="003D7AFE">
            <w:pPr>
              <w:spacing w:line="331" w:lineRule="auto"/>
              <w:rPr>
                <w:rFonts w:ascii="Arial" w:eastAsia="Arial" w:hAnsi="Arial" w:cs="Arial"/>
                <w:color w:val="000000"/>
                <w:sz w:val="20"/>
                <w:szCs w:val="20"/>
              </w:rPr>
            </w:pPr>
            <w:r w:rsidRPr="003D7AFE">
              <w:rPr>
                <w:rFonts w:ascii="Arial" w:hAnsi="Arial" w:cs="Arial"/>
                <w:sz w:val="20"/>
                <w:szCs w:val="20"/>
              </w:rPr>
              <w:t>(2.</w:t>
            </w:r>
            <w:r w:rsidR="0035648F">
              <w:rPr>
                <w:rFonts w:ascii="Arial" w:hAnsi="Arial" w:cs="Arial"/>
                <w:sz w:val="20"/>
                <w:szCs w:val="20"/>
              </w:rPr>
              <w:t>35</w:t>
            </w:r>
            <w:r w:rsidRPr="003D7AFE">
              <w:rPr>
                <w:rFonts w:ascii="Arial" w:hAnsi="Arial" w:cs="Arial"/>
                <w:sz w:val="20"/>
                <w:szCs w:val="20"/>
              </w:rPr>
              <w:t>)</w:t>
            </w:r>
          </w:p>
        </w:tc>
      </w:tr>
      <w:tr w:rsidR="00F87C28" w14:paraId="54B9B70A" w14:textId="77777777" w:rsidTr="009B6D1C">
        <w:tc>
          <w:tcPr>
            <w:tcW w:w="8613" w:type="dxa"/>
          </w:tcPr>
          <w:p w14:paraId="751E1E55" w14:textId="77777777" w:rsidR="00F87C28" w:rsidRDefault="00BA5042" w:rsidP="00F87C28">
            <w:pPr>
              <w:pBdr>
                <w:top w:val="none" w:sz="4" w:space="0" w:color="000000"/>
                <w:left w:val="none" w:sz="4" w:space="0" w:color="000000"/>
                <w:bottom w:val="none" w:sz="4" w:space="0" w:color="000000"/>
                <w:right w:val="none" w:sz="4" w:space="0" w:color="000000"/>
              </w:pBdr>
              <w:spacing w:line="331" w:lineRule="auto"/>
              <w:rPr>
                <w:rFonts w:ascii="Arial" w:eastAsia="Arial" w:hAnsi="Arial" w:cs="Arial"/>
                <w:color w:val="000000"/>
                <w:sz w:val="20"/>
                <w:szCs w:val="20"/>
              </w:rPr>
            </w:pPr>
            <m:oMathPara>
              <m:oMath>
                <m:d>
                  <m:dPr>
                    <m:begChr m:val="["/>
                    <m:endChr m:val="]"/>
                    <m:ctrlPr>
                      <w:rPr>
                        <w:rFonts w:ascii="Cambria Math" w:eastAsia="Arial" w:hAnsi="Arial" w:cs="Arial"/>
                        <w:color w:val="000000"/>
                        <w:sz w:val="20"/>
                        <w:szCs w:val="20"/>
                      </w:rPr>
                    </m:ctrlPr>
                  </m:dPr>
                  <m:e>
                    <m:sSub>
                      <m:sSubPr>
                        <m:ctrlPr>
                          <w:rPr>
                            <w:rFonts w:ascii="Cambria Math" w:eastAsia="Arial" w:hAnsi="Arial" w:cs="Arial"/>
                            <w:color w:val="000000"/>
                            <w:sz w:val="20"/>
                            <w:szCs w:val="20"/>
                          </w:rPr>
                        </m:ctrlPr>
                      </m:sSubPr>
                      <m:e>
                        <m:r>
                          <m:rPr>
                            <m:sty m:val="p"/>
                          </m:rPr>
                          <w:rPr>
                            <w:rFonts w:ascii="Cambria Math" w:eastAsia="Arial" w:hAnsi="Arial" w:cs="Arial"/>
                            <w:color w:val="000000"/>
                            <w:sz w:val="20"/>
                            <w:szCs w:val="20"/>
                          </w:rPr>
                          <m:t>L</m:t>
                        </m:r>
                      </m:e>
                      <m:sub>
                        <m:r>
                          <w:rPr>
                            <w:rFonts w:ascii="Cambria Math" w:eastAsia="Arial" w:hAnsi="Cambria Math" w:cs="Arial"/>
                            <w:color w:val="000000"/>
                            <w:sz w:val="20"/>
                            <w:szCs w:val="20"/>
                          </w:rPr>
                          <m:t>t</m:t>
                        </m:r>
                      </m:sub>
                    </m:sSub>
                    <m:d>
                      <m:dPr>
                        <m:ctrlPr>
                          <w:rPr>
                            <w:rFonts w:ascii="Cambria Math" w:eastAsia="Arial" w:hAnsi="Arial" w:cs="Arial"/>
                            <w:color w:val="000000"/>
                            <w:sz w:val="20"/>
                            <w:szCs w:val="20"/>
                          </w:rPr>
                        </m:ctrlPr>
                      </m:dPr>
                      <m:e>
                        <m:sSub>
                          <m:sSubPr>
                            <m:ctrlPr>
                              <w:rPr>
                                <w:rFonts w:ascii="Cambria Math" w:eastAsia="Arial" w:hAnsi="Arial" w:cs="Arial"/>
                                <w:color w:val="000000"/>
                                <w:sz w:val="20"/>
                                <w:szCs w:val="20"/>
                              </w:rPr>
                            </m:ctrlPr>
                          </m:sSubPr>
                          <m:e>
                            <m:r>
                              <m:rPr>
                                <m:sty m:val="p"/>
                              </m:rPr>
                              <w:rPr>
                                <w:rFonts w:ascii="Cambria Math" w:eastAsia="Arial" w:hAnsi="Arial" w:cs="Arial"/>
                                <w:color w:val="000000"/>
                                <w:sz w:val="20"/>
                                <w:szCs w:val="20"/>
                              </w:rPr>
                              <m:t>i</m:t>
                            </m:r>
                          </m:e>
                          <m:sub>
                            <m:r>
                              <w:rPr>
                                <w:rFonts w:ascii="Cambria Math" w:eastAsia="Arial" w:hAnsi="Cambria Math" w:cs="Arial"/>
                                <w:color w:val="000000"/>
                                <w:sz w:val="20"/>
                                <w:szCs w:val="20"/>
                              </w:rPr>
                              <m:t>t</m:t>
                            </m:r>
                          </m:sub>
                        </m:sSub>
                        <m:d>
                          <m:dPr>
                            <m:ctrlPr>
                              <w:rPr>
                                <w:rFonts w:ascii="Cambria Math" w:eastAsia="Arial" w:hAnsi="Arial" w:cs="Arial"/>
                                <w:color w:val="000000"/>
                                <w:sz w:val="20"/>
                                <w:szCs w:val="20"/>
                              </w:rPr>
                            </m:ctrlPr>
                          </m:dPr>
                          <m:e>
                            <m:r>
                              <m:rPr>
                                <m:sty m:val="p"/>
                              </m:rPr>
                              <w:rPr>
                                <w:rFonts w:ascii="Cambria Math" w:eastAsia="Arial" w:hAnsi="Arial" w:cs="Arial"/>
                                <w:color w:val="000000"/>
                                <w:sz w:val="20"/>
                                <w:szCs w:val="20"/>
                              </w:rPr>
                              <m:t>t</m:t>
                            </m:r>
                          </m:e>
                        </m:d>
                      </m:e>
                    </m:d>
                    <m:r>
                      <w:rPr>
                        <w:rFonts w:ascii="Cambria Math" w:eastAsia="Arial" w:hAnsi="Arial" w:cs="Arial"/>
                        <w:color w:val="000000"/>
                        <w:sz w:val="20"/>
                        <w:szCs w:val="20"/>
                      </w:rPr>
                      <m:t>+</m:t>
                    </m:r>
                    <m:sSub>
                      <m:sSubPr>
                        <m:ctrlPr>
                          <w:rPr>
                            <w:rFonts w:ascii="Cambria Math" w:eastAsia="Arial" w:hAnsi="Arial" w:cs="Arial"/>
                            <w:color w:val="000000"/>
                            <w:sz w:val="20"/>
                            <w:szCs w:val="20"/>
                          </w:rPr>
                        </m:ctrlPr>
                      </m:sSubPr>
                      <m:e>
                        <m:r>
                          <m:rPr>
                            <m:sty m:val="p"/>
                          </m:rPr>
                          <w:rPr>
                            <w:rFonts w:ascii="Cambria Math" w:eastAsia="Arial" w:hAnsi="Arial" w:cs="Arial"/>
                            <w:color w:val="000000"/>
                            <w:sz w:val="20"/>
                            <w:szCs w:val="20"/>
                          </w:rPr>
                          <m:t>i</m:t>
                        </m:r>
                      </m:e>
                      <m:sub>
                        <m:r>
                          <w:rPr>
                            <w:rFonts w:ascii="Cambria Math" w:eastAsia="Arial" w:hAnsi="Cambria Math" w:cs="Arial"/>
                            <w:color w:val="000000"/>
                            <w:sz w:val="20"/>
                            <w:szCs w:val="20"/>
                          </w:rPr>
                          <m:t>t</m:t>
                        </m:r>
                      </m:sub>
                    </m:sSub>
                    <m:d>
                      <m:dPr>
                        <m:ctrlPr>
                          <w:rPr>
                            <w:rFonts w:ascii="Cambria Math" w:eastAsia="Arial" w:hAnsi="Arial" w:cs="Arial"/>
                            <w:color w:val="000000"/>
                            <w:sz w:val="20"/>
                            <w:szCs w:val="20"/>
                          </w:rPr>
                        </m:ctrlPr>
                      </m:dPr>
                      <m:e>
                        <m:r>
                          <m:rPr>
                            <m:sty m:val="p"/>
                          </m:rPr>
                          <w:rPr>
                            <w:rFonts w:ascii="Cambria Math" w:eastAsia="Arial" w:hAnsi="Arial" w:cs="Arial"/>
                            <w:color w:val="000000"/>
                            <w:sz w:val="20"/>
                            <w:szCs w:val="20"/>
                          </w:rPr>
                          <m:t>t</m:t>
                        </m:r>
                      </m:e>
                    </m:d>
                    <m:r>
                      <w:rPr>
                        <w:rFonts w:ascii="Cambria Math" w:eastAsia="Arial" w:hAnsi="Cambria Math" w:cs="Arial"/>
                        <w:color w:val="000000"/>
                        <w:sz w:val="20"/>
                        <w:szCs w:val="20"/>
                      </w:rPr>
                      <m:t>∙</m:t>
                    </m:r>
                    <m:f>
                      <m:fPr>
                        <m:ctrlPr>
                          <w:rPr>
                            <w:rFonts w:ascii="Cambria Math" w:eastAsia="Arial" w:hAnsi="Arial" w:cs="Arial"/>
                            <w:i/>
                            <w:color w:val="000000"/>
                            <w:sz w:val="20"/>
                            <w:szCs w:val="20"/>
                          </w:rPr>
                        </m:ctrlPr>
                      </m:fPr>
                      <m:num>
                        <m:r>
                          <w:rPr>
                            <w:rFonts w:ascii="Cambria Math" w:eastAsia="Arial" w:hAnsi="Cambria Math" w:cs="Arial"/>
                            <w:color w:val="000000"/>
                            <w:sz w:val="20"/>
                            <w:szCs w:val="20"/>
                          </w:rPr>
                          <m:t>d</m:t>
                        </m:r>
                        <m:sSub>
                          <m:sSubPr>
                            <m:ctrlPr>
                              <w:rPr>
                                <w:rFonts w:ascii="Cambria Math" w:eastAsia="Arial" w:hAnsi="Arial" w:cs="Arial"/>
                                <w:color w:val="000000"/>
                                <w:sz w:val="20"/>
                                <w:szCs w:val="20"/>
                              </w:rPr>
                            </m:ctrlPr>
                          </m:sSubPr>
                          <m:e>
                            <m:r>
                              <m:rPr>
                                <m:sty m:val="p"/>
                              </m:rPr>
                              <w:rPr>
                                <w:rFonts w:ascii="Cambria Math" w:eastAsia="Arial" w:hAnsi="Arial" w:cs="Arial"/>
                                <w:color w:val="000000"/>
                                <w:sz w:val="20"/>
                                <w:szCs w:val="20"/>
                              </w:rPr>
                              <m:t>L</m:t>
                            </m:r>
                          </m:e>
                          <m:sub>
                            <m:r>
                              <w:rPr>
                                <w:rFonts w:ascii="Cambria Math" w:eastAsia="Arial" w:hAnsi="Cambria Math" w:cs="Arial"/>
                                <w:color w:val="000000"/>
                                <w:sz w:val="20"/>
                                <w:szCs w:val="20"/>
                              </w:rPr>
                              <m:t>t</m:t>
                            </m:r>
                          </m:sub>
                        </m:sSub>
                        <m:d>
                          <m:dPr>
                            <m:ctrlPr>
                              <w:rPr>
                                <w:rFonts w:ascii="Cambria Math" w:eastAsia="Arial" w:hAnsi="Arial" w:cs="Arial"/>
                                <w:color w:val="000000"/>
                                <w:sz w:val="20"/>
                                <w:szCs w:val="20"/>
                              </w:rPr>
                            </m:ctrlPr>
                          </m:dPr>
                          <m:e>
                            <m:sSub>
                              <m:sSubPr>
                                <m:ctrlPr>
                                  <w:rPr>
                                    <w:rFonts w:ascii="Cambria Math" w:eastAsia="Arial" w:hAnsi="Arial" w:cs="Arial"/>
                                    <w:color w:val="000000"/>
                                    <w:sz w:val="20"/>
                                    <w:szCs w:val="20"/>
                                  </w:rPr>
                                </m:ctrlPr>
                              </m:sSubPr>
                              <m:e>
                                <m:r>
                                  <m:rPr>
                                    <m:sty m:val="p"/>
                                  </m:rPr>
                                  <w:rPr>
                                    <w:rFonts w:ascii="Cambria Math" w:eastAsia="Arial" w:hAnsi="Arial" w:cs="Arial"/>
                                    <w:color w:val="000000"/>
                                    <w:sz w:val="20"/>
                                    <w:szCs w:val="20"/>
                                  </w:rPr>
                                  <m:t>i</m:t>
                                </m:r>
                              </m:e>
                              <m:sub>
                                <m:r>
                                  <w:rPr>
                                    <w:rFonts w:ascii="Cambria Math" w:eastAsia="Arial" w:hAnsi="Cambria Math" w:cs="Arial"/>
                                    <w:color w:val="000000"/>
                                    <w:sz w:val="20"/>
                                    <w:szCs w:val="20"/>
                                  </w:rPr>
                                  <m:t>t</m:t>
                                </m:r>
                              </m:sub>
                            </m:sSub>
                            <m:d>
                              <m:dPr>
                                <m:ctrlPr>
                                  <w:rPr>
                                    <w:rFonts w:ascii="Cambria Math" w:eastAsia="Arial" w:hAnsi="Arial" w:cs="Arial"/>
                                    <w:color w:val="000000"/>
                                    <w:sz w:val="20"/>
                                    <w:szCs w:val="20"/>
                                  </w:rPr>
                                </m:ctrlPr>
                              </m:dPr>
                              <m:e>
                                <m:r>
                                  <m:rPr>
                                    <m:sty m:val="p"/>
                                  </m:rPr>
                                  <w:rPr>
                                    <w:rFonts w:ascii="Cambria Math" w:eastAsia="Arial" w:hAnsi="Arial" w:cs="Arial"/>
                                    <w:color w:val="000000"/>
                                    <w:sz w:val="20"/>
                                    <w:szCs w:val="20"/>
                                  </w:rPr>
                                  <m:t>t</m:t>
                                </m:r>
                              </m:e>
                            </m:d>
                          </m:e>
                        </m:d>
                      </m:num>
                      <m:den>
                        <m:r>
                          <w:rPr>
                            <w:rFonts w:ascii="Cambria Math" w:eastAsia="Arial" w:hAnsi="Cambria Math" w:cs="Arial"/>
                            <w:color w:val="000000"/>
                            <w:sz w:val="20"/>
                            <w:szCs w:val="20"/>
                          </w:rPr>
                          <m:t>d</m:t>
                        </m:r>
                        <m:sSub>
                          <m:sSubPr>
                            <m:ctrlPr>
                              <w:rPr>
                                <w:rFonts w:ascii="Cambria Math" w:eastAsia="Arial" w:hAnsi="Arial" w:cs="Arial"/>
                                <w:color w:val="000000"/>
                                <w:sz w:val="20"/>
                                <w:szCs w:val="20"/>
                              </w:rPr>
                            </m:ctrlPr>
                          </m:sSubPr>
                          <m:e>
                            <m:r>
                              <m:rPr>
                                <m:sty m:val="p"/>
                              </m:rPr>
                              <w:rPr>
                                <w:rFonts w:ascii="Cambria Math" w:eastAsia="Arial" w:hAnsi="Arial" w:cs="Arial"/>
                                <w:color w:val="000000"/>
                                <w:sz w:val="20"/>
                                <w:szCs w:val="20"/>
                              </w:rPr>
                              <m:t>i</m:t>
                            </m:r>
                          </m:e>
                          <m:sub>
                            <m:r>
                              <w:rPr>
                                <w:rFonts w:ascii="Cambria Math" w:eastAsia="Arial" w:hAnsi="Cambria Math" w:cs="Arial"/>
                                <w:color w:val="000000"/>
                                <w:sz w:val="20"/>
                                <w:szCs w:val="20"/>
                              </w:rPr>
                              <m:t>t</m:t>
                            </m:r>
                          </m:sub>
                        </m:sSub>
                        <m:d>
                          <m:dPr>
                            <m:ctrlPr>
                              <w:rPr>
                                <w:rFonts w:ascii="Cambria Math" w:eastAsia="Arial" w:hAnsi="Arial" w:cs="Arial"/>
                                <w:color w:val="000000"/>
                                <w:sz w:val="20"/>
                                <w:szCs w:val="20"/>
                              </w:rPr>
                            </m:ctrlPr>
                          </m:dPr>
                          <m:e>
                            <m:r>
                              <m:rPr>
                                <m:sty m:val="p"/>
                              </m:rPr>
                              <w:rPr>
                                <w:rFonts w:ascii="Cambria Math" w:eastAsia="Arial" w:hAnsi="Arial" w:cs="Arial"/>
                                <w:color w:val="000000"/>
                                <w:sz w:val="20"/>
                                <w:szCs w:val="20"/>
                              </w:rPr>
                              <m:t>t</m:t>
                            </m:r>
                          </m:e>
                        </m:d>
                      </m:den>
                    </m:f>
                  </m:e>
                </m:d>
                <m:r>
                  <w:rPr>
                    <w:rFonts w:ascii="Cambria Math" w:eastAsia="Arial" w:hAnsi="Cambria Math" w:cs="Arial"/>
                    <w:color w:val="000000"/>
                    <w:sz w:val="20"/>
                    <w:szCs w:val="20"/>
                  </w:rPr>
                  <m:t>∙</m:t>
                </m:r>
                <m:f>
                  <m:fPr>
                    <m:ctrlPr>
                      <w:rPr>
                        <w:rFonts w:ascii="Cambria Math" w:eastAsia="Arial" w:hAnsi="Arial" w:cs="Arial"/>
                        <w:i/>
                        <w:color w:val="000000"/>
                        <w:sz w:val="20"/>
                        <w:szCs w:val="20"/>
                      </w:rPr>
                    </m:ctrlPr>
                  </m:fPr>
                  <m:num>
                    <m:r>
                      <m:rPr>
                        <m:sty m:val="p"/>
                      </m:rPr>
                      <w:rPr>
                        <w:rFonts w:ascii="Cambria Math" w:eastAsia="Arial" w:hAnsi="Arial" w:cs="Arial"/>
                        <w:color w:val="000000"/>
                        <w:sz w:val="20"/>
                        <w:szCs w:val="20"/>
                      </w:rPr>
                      <m:t>d</m:t>
                    </m:r>
                    <m:sSub>
                      <m:sSubPr>
                        <m:ctrlPr>
                          <w:rPr>
                            <w:rFonts w:ascii="Cambria Math" w:eastAsia="Arial" w:hAnsi="Arial" w:cs="Arial"/>
                            <w:color w:val="000000"/>
                            <w:sz w:val="20"/>
                            <w:szCs w:val="20"/>
                          </w:rPr>
                        </m:ctrlPr>
                      </m:sSubPr>
                      <m:e>
                        <m:r>
                          <m:rPr>
                            <m:sty m:val="p"/>
                          </m:rPr>
                          <w:rPr>
                            <w:rFonts w:ascii="Cambria Math" w:eastAsia="Arial" w:hAnsi="Arial" w:cs="Arial"/>
                            <w:color w:val="000000"/>
                            <w:sz w:val="20"/>
                            <w:szCs w:val="20"/>
                          </w:rPr>
                          <m:t>i</m:t>
                        </m:r>
                      </m:e>
                      <m:sub>
                        <m:r>
                          <w:rPr>
                            <w:rFonts w:ascii="Cambria Math" w:eastAsia="Arial" w:hAnsi="Cambria Math" w:cs="Arial"/>
                            <w:color w:val="000000"/>
                            <w:sz w:val="20"/>
                            <w:szCs w:val="20"/>
                          </w:rPr>
                          <m:t>t</m:t>
                        </m:r>
                      </m:sub>
                    </m:sSub>
                    <m:d>
                      <m:dPr>
                        <m:ctrlPr>
                          <w:rPr>
                            <w:rFonts w:ascii="Cambria Math" w:eastAsia="Arial" w:hAnsi="Arial" w:cs="Arial"/>
                            <w:color w:val="000000"/>
                            <w:sz w:val="20"/>
                            <w:szCs w:val="20"/>
                          </w:rPr>
                        </m:ctrlPr>
                      </m:dPr>
                      <m:e>
                        <m:r>
                          <m:rPr>
                            <m:sty m:val="p"/>
                          </m:rPr>
                          <w:rPr>
                            <w:rFonts w:ascii="Cambria Math" w:eastAsia="Arial" w:hAnsi="Arial" w:cs="Arial"/>
                            <w:color w:val="000000"/>
                            <w:sz w:val="20"/>
                            <w:szCs w:val="20"/>
                          </w:rPr>
                          <m:t>t</m:t>
                        </m:r>
                      </m:e>
                    </m:d>
                  </m:num>
                  <m:den>
                    <m:r>
                      <m:rPr>
                        <m:sty m:val="p"/>
                      </m:rPr>
                      <w:rPr>
                        <w:rFonts w:ascii="Cambria Math" w:eastAsia="Arial" w:hAnsi="Arial" w:cs="Arial"/>
                        <w:color w:val="000000"/>
                        <w:sz w:val="20"/>
                        <w:szCs w:val="20"/>
                      </w:rPr>
                      <m:t>dt</m:t>
                    </m:r>
                  </m:den>
                </m:f>
                <m:r>
                  <w:rPr>
                    <w:rFonts w:ascii="Cambria Math" w:eastAsia="Arial" w:hAnsi="Arial" w:cs="Arial"/>
                    <w:color w:val="000000"/>
                    <w:sz w:val="20"/>
                    <w:szCs w:val="20"/>
                  </w:rPr>
                  <m:t>=</m:t>
                </m:r>
                <m:sSub>
                  <m:sSubPr>
                    <m:ctrlPr>
                      <w:rPr>
                        <w:rFonts w:ascii="Cambria Math" w:eastAsia="Arial" w:hAnsi="Arial" w:cs="Arial"/>
                        <w:color w:val="000000"/>
                        <w:sz w:val="20"/>
                        <w:szCs w:val="20"/>
                      </w:rPr>
                    </m:ctrlPr>
                  </m:sSubPr>
                  <m:e>
                    <m:r>
                      <m:rPr>
                        <m:sty m:val="p"/>
                      </m:rPr>
                      <w:rPr>
                        <w:rFonts w:ascii="Cambria Math" w:eastAsia="Arial" w:hAnsi="Arial" w:cs="Arial"/>
                        <w:color w:val="000000"/>
                        <w:sz w:val="20"/>
                        <w:szCs w:val="20"/>
                      </w:rPr>
                      <m:t>L</m:t>
                    </m:r>
                  </m:e>
                  <m:sub>
                    <m:r>
                      <w:rPr>
                        <w:rFonts w:ascii="Cambria Math" w:eastAsia="Arial" w:hAnsi="Cambria Math" w:cs="Arial"/>
                        <w:color w:val="000000"/>
                        <w:sz w:val="20"/>
                        <w:szCs w:val="20"/>
                      </w:rPr>
                      <m:t>t</m:t>
                    </m:r>
                  </m:sub>
                </m:sSub>
                <m:r>
                  <w:rPr>
                    <w:rFonts w:ascii="Cambria Math" w:eastAsia="Arial" w:hAnsi="Cambria Math" w:cs="Arial"/>
                    <w:color w:val="000000"/>
                    <w:sz w:val="20"/>
                    <w:szCs w:val="20"/>
                  </w:rPr>
                  <m:t>∙</m:t>
                </m:r>
                <m:f>
                  <m:fPr>
                    <m:ctrlPr>
                      <w:rPr>
                        <w:rFonts w:ascii="Cambria Math" w:eastAsia="Arial" w:hAnsi="Arial" w:cs="Arial"/>
                        <w:i/>
                        <w:color w:val="000000"/>
                        <w:sz w:val="20"/>
                        <w:szCs w:val="20"/>
                      </w:rPr>
                    </m:ctrlPr>
                  </m:fPr>
                  <m:num>
                    <m:r>
                      <m:rPr>
                        <m:sty m:val="p"/>
                      </m:rPr>
                      <w:rPr>
                        <w:rFonts w:ascii="Cambria Math" w:eastAsia="Arial" w:hAnsi="Arial" w:cs="Arial"/>
                        <w:color w:val="000000"/>
                        <w:sz w:val="20"/>
                        <w:szCs w:val="20"/>
                      </w:rPr>
                      <m:t>d</m:t>
                    </m:r>
                    <m:sSub>
                      <m:sSubPr>
                        <m:ctrlPr>
                          <w:rPr>
                            <w:rFonts w:ascii="Cambria Math" w:eastAsia="Arial" w:hAnsi="Arial" w:cs="Arial"/>
                            <w:color w:val="000000"/>
                            <w:sz w:val="20"/>
                            <w:szCs w:val="20"/>
                          </w:rPr>
                        </m:ctrlPr>
                      </m:sSubPr>
                      <m:e>
                        <m:r>
                          <m:rPr>
                            <m:sty m:val="p"/>
                          </m:rPr>
                          <w:rPr>
                            <w:rFonts w:ascii="Cambria Math" w:eastAsia="Arial" w:hAnsi="Arial" w:cs="Arial"/>
                            <w:color w:val="000000"/>
                            <w:sz w:val="20"/>
                            <w:szCs w:val="20"/>
                          </w:rPr>
                          <m:t>i</m:t>
                        </m:r>
                      </m:e>
                      <m:sub>
                        <m:r>
                          <w:rPr>
                            <w:rFonts w:ascii="Cambria Math" w:eastAsia="Arial" w:hAnsi="Cambria Math" w:cs="Arial"/>
                            <w:color w:val="000000"/>
                            <w:sz w:val="20"/>
                            <w:szCs w:val="20"/>
                          </w:rPr>
                          <m:t>t</m:t>
                        </m:r>
                      </m:sub>
                    </m:sSub>
                    <m:d>
                      <m:dPr>
                        <m:ctrlPr>
                          <w:rPr>
                            <w:rFonts w:ascii="Cambria Math" w:eastAsia="Arial" w:hAnsi="Arial" w:cs="Arial"/>
                            <w:color w:val="000000"/>
                            <w:sz w:val="20"/>
                            <w:szCs w:val="20"/>
                          </w:rPr>
                        </m:ctrlPr>
                      </m:dPr>
                      <m:e>
                        <m:r>
                          <m:rPr>
                            <m:sty m:val="p"/>
                          </m:rPr>
                          <w:rPr>
                            <w:rFonts w:ascii="Cambria Math" w:eastAsia="Arial" w:hAnsi="Arial" w:cs="Arial"/>
                            <w:color w:val="000000"/>
                            <w:sz w:val="20"/>
                            <w:szCs w:val="20"/>
                          </w:rPr>
                          <m:t>t</m:t>
                        </m:r>
                      </m:e>
                    </m:d>
                  </m:num>
                  <m:den>
                    <m:r>
                      <m:rPr>
                        <m:sty m:val="p"/>
                      </m:rPr>
                      <w:rPr>
                        <w:rFonts w:ascii="Cambria Math" w:eastAsia="Arial" w:hAnsi="Arial" w:cs="Arial"/>
                        <w:color w:val="000000"/>
                        <w:sz w:val="20"/>
                        <w:szCs w:val="20"/>
                      </w:rPr>
                      <m:t>dt</m:t>
                    </m:r>
                  </m:den>
                </m:f>
              </m:oMath>
            </m:oMathPara>
          </w:p>
        </w:tc>
        <w:tc>
          <w:tcPr>
            <w:tcW w:w="882" w:type="dxa"/>
          </w:tcPr>
          <w:p w14:paraId="1F7E8B7B" w14:textId="77777777" w:rsidR="00F87C28" w:rsidRDefault="00F87C28" w:rsidP="003D7AFE">
            <w:pPr>
              <w:spacing w:line="331" w:lineRule="auto"/>
              <w:rPr>
                <w:rFonts w:ascii="Arial" w:eastAsia="Arial" w:hAnsi="Arial" w:cs="Arial"/>
                <w:color w:val="000000"/>
                <w:sz w:val="20"/>
                <w:szCs w:val="20"/>
              </w:rPr>
            </w:pPr>
            <w:r w:rsidRPr="003D7AFE">
              <w:rPr>
                <w:rFonts w:ascii="Arial" w:hAnsi="Arial" w:cs="Arial"/>
                <w:sz w:val="20"/>
                <w:szCs w:val="20"/>
              </w:rPr>
              <w:t>(2.</w:t>
            </w:r>
            <w:r w:rsidR="0035648F">
              <w:rPr>
                <w:rFonts w:ascii="Arial" w:hAnsi="Arial" w:cs="Arial"/>
                <w:sz w:val="20"/>
                <w:szCs w:val="20"/>
              </w:rPr>
              <w:t>36</w:t>
            </w:r>
            <w:r w:rsidRPr="003D7AFE">
              <w:rPr>
                <w:rFonts w:ascii="Arial" w:hAnsi="Arial" w:cs="Arial"/>
                <w:sz w:val="20"/>
                <w:szCs w:val="20"/>
              </w:rPr>
              <w:t>)</w:t>
            </w:r>
          </w:p>
        </w:tc>
      </w:tr>
    </w:tbl>
    <w:p w14:paraId="73AFCDCD" w14:textId="77777777" w:rsidR="0035648F" w:rsidRDefault="0035648F" w:rsidP="003D7AFE">
      <w:pPr>
        <w:pBdr>
          <w:top w:val="none" w:sz="4" w:space="0" w:color="000000"/>
          <w:left w:val="none" w:sz="4" w:space="0" w:color="000000"/>
          <w:bottom w:val="none" w:sz="4" w:space="0" w:color="000000"/>
          <w:right w:val="none" w:sz="4" w:space="0" w:color="000000"/>
        </w:pBdr>
        <w:spacing w:line="331" w:lineRule="auto"/>
        <w:rPr>
          <w:rFonts w:ascii="Arial" w:eastAsia="Arial" w:hAnsi="Arial" w:cs="Arial"/>
          <w:color w:val="000000"/>
          <w:sz w:val="20"/>
          <w:szCs w:val="20"/>
        </w:rPr>
      </w:pPr>
      <w:r>
        <w:rPr>
          <w:rFonts w:ascii="Arial" w:eastAsia="Arial" w:hAnsi="Arial" w:cs="Arial"/>
          <w:color w:val="000000"/>
          <w:sz w:val="20"/>
          <w:szCs w:val="20"/>
        </w:rPr>
        <w:t xml:space="preserve">Stosując uproszczenia (2.33) oraz (2.34) można </w:t>
      </w:r>
      <w:r w:rsidR="00864947">
        <w:rPr>
          <w:rFonts w:ascii="Arial" w:eastAsia="Arial" w:hAnsi="Arial" w:cs="Arial"/>
          <w:color w:val="000000"/>
          <w:sz w:val="20"/>
          <w:szCs w:val="20"/>
        </w:rPr>
        <w:t>zmodyfikować</w:t>
      </w:r>
      <w:r>
        <w:rPr>
          <w:rFonts w:ascii="Arial" w:eastAsia="Arial" w:hAnsi="Arial" w:cs="Arial"/>
          <w:color w:val="000000"/>
          <w:sz w:val="20"/>
          <w:szCs w:val="20"/>
        </w:rPr>
        <w:t xml:space="preserve"> </w:t>
      </w:r>
      <w:r w:rsidR="00864947">
        <w:rPr>
          <w:rFonts w:ascii="Arial" w:eastAsia="Arial" w:hAnsi="Arial" w:cs="Arial"/>
          <w:color w:val="000000"/>
          <w:sz w:val="20"/>
          <w:szCs w:val="20"/>
        </w:rPr>
        <w:t>zależności</w:t>
      </w:r>
      <w:r>
        <w:rPr>
          <w:rFonts w:ascii="Arial" w:eastAsia="Arial" w:hAnsi="Arial" w:cs="Arial"/>
          <w:color w:val="000000"/>
          <w:sz w:val="20"/>
          <w:szCs w:val="20"/>
        </w:rPr>
        <w:t xml:space="preserve"> </w:t>
      </w:r>
      <w:r w:rsidRPr="0035648F">
        <w:rPr>
          <w:rFonts w:ascii="Arial" w:eastAsia="Arial" w:hAnsi="Arial" w:cs="Arial"/>
          <w:color w:val="000000"/>
          <w:sz w:val="20"/>
          <w:szCs w:val="20"/>
        </w:rPr>
        <w:t>na moment napędowy (2.8) i siłę elektromotoryczną indukowaną rotacji dla uzwojenia twornika (2.15).</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4"/>
        <w:gridCol w:w="137"/>
        <w:gridCol w:w="739"/>
        <w:gridCol w:w="132"/>
      </w:tblGrid>
      <w:tr w:rsidR="0035648F" w:rsidRPr="003D7AFE" w14:paraId="1CD0E7CA" w14:textId="77777777" w:rsidTr="009E1548">
        <w:tc>
          <w:tcPr>
            <w:tcW w:w="8472" w:type="dxa"/>
          </w:tcPr>
          <w:p w14:paraId="3A772324" w14:textId="77777777" w:rsidR="0035648F" w:rsidRPr="003D7AFE" w:rsidRDefault="00BA5042" w:rsidP="009E1548">
            <w:pPr>
              <w:pBdr>
                <w:top w:val="none" w:sz="4" w:space="0" w:color="000000"/>
                <w:left w:val="none" w:sz="4" w:space="0" w:color="000000"/>
                <w:bottom w:val="none" w:sz="4" w:space="0" w:color="000000"/>
                <w:right w:val="none" w:sz="4" w:space="0" w:color="000000"/>
              </w:pBdr>
              <w:spacing w:line="331" w:lineRule="auto"/>
              <w:jc w:val="center"/>
              <w:rPr>
                <w:rFonts w:ascii="Arial" w:eastAsia="Arial" w:hAnsi="Arial" w:cs="Arial"/>
                <w:sz w:val="20"/>
                <w:szCs w:val="20"/>
              </w:rPr>
            </w:pPr>
            <m:oMath>
              <m:sSub>
                <m:sSubPr>
                  <m:ctrlPr>
                    <w:rPr>
                      <w:rFonts w:ascii="Cambria Math" w:eastAsia="Cambria Math" w:hAnsi="Arial" w:cs="Arial"/>
                      <w:i/>
                      <w:sz w:val="20"/>
                      <w:szCs w:val="20"/>
                    </w:rPr>
                  </m:ctrlPr>
                </m:sSubPr>
                <m:e>
                  <m:r>
                    <w:rPr>
                      <w:rFonts w:ascii="Cambria Math" w:eastAsia="Cambria Math" w:hAnsi="Cambria Math" w:cs="Arial"/>
                      <w:sz w:val="20"/>
                      <w:szCs w:val="20"/>
                    </w:rPr>
                    <m:t>M</m:t>
                  </m:r>
                </m:e>
                <m:sub>
                  <m:r>
                    <w:rPr>
                      <w:rFonts w:ascii="Cambria Math" w:eastAsia="Cambria Math" w:hAnsi="Cambria Math" w:cs="Arial"/>
                      <w:sz w:val="20"/>
                      <w:szCs w:val="20"/>
                    </w:rPr>
                    <m:t>n</m:t>
                  </m:r>
                </m:sub>
              </m:sSub>
              <m:d>
                <m:dPr>
                  <m:ctrlPr>
                    <w:rPr>
                      <w:rFonts w:ascii="Cambria Math" w:hAnsi="Arial" w:cs="Arial"/>
                      <w:sz w:val="20"/>
                      <w:szCs w:val="20"/>
                    </w:rPr>
                  </m:ctrlPr>
                </m:dPr>
                <m:e>
                  <m:r>
                    <w:rPr>
                      <w:rFonts w:ascii="Cambria Math" w:eastAsia="Cambria Math" w:hAnsi="Cambria Math" w:cs="Arial"/>
                      <w:sz w:val="20"/>
                      <w:szCs w:val="20"/>
                    </w:rPr>
                    <m:t>t</m:t>
                  </m:r>
                </m:e>
              </m:d>
              <m:r>
                <w:rPr>
                  <w:rFonts w:ascii="Cambria Math" w:eastAsia="Cambria Math" w:hAnsi="Arial" w:cs="Arial"/>
                  <w:sz w:val="20"/>
                  <w:szCs w:val="20"/>
                </w:rPr>
                <m:t>=</m:t>
              </m:r>
              <m:sSub>
                <m:sSubPr>
                  <m:ctrlPr>
                    <w:rPr>
                      <w:rFonts w:ascii="Cambria Math" w:eastAsia="Cambria Math" w:hAnsi="Arial" w:cs="Arial"/>
                      <w:i/>
                      <w:sz w:val="20"/>
                      <w:szCs w:val="20"/>
                    </w:rPr>
                  </m:ctrlPr>
                </m:sSubPr>
                <m:e>
                  <m:r>
                    <w:rPr>
                      <w:rFonts w:ascii="Cambria Math" w:eastAsia="Cambria Math" w:hAnsi="Cambria Math" w:cs="Arial"/>
                      <w:sz w:val="20"/>
                      <w:szCs w:val="20"/>
                    </w:rPr>
                    <m:t>c</m:t>
                  </m:r>
                </m:e>
                <m:sub>
                  <m:r>
                    <w:rPr>
                      <w:rFonts w:ascii="Cambria Math" w:eastAsia="Cambria Math" w:hAnsi="Cambria Math" w:cs="Arial"/>
                      <w:sz w:val="20"/>
                      <w:szCs w:val="20"/>
                    </w:rPr>
                    <m:t>M</m:t>
                  </m:r>
                </m:sub>
              </m:sSub>
              <m:r>
                <w:rPr>
                  <w:rFonts w:ascii="Arial" w:eastAsia="Cambria Math" w:hAnsi="Arial" w:cs="Arial"/>
                  <w:sz w:val="20"/>
                  <w:szCs w:val="20"/>
                </w:rPr>
                <m:t>∙</m:t>
              </m:r>
              <m:sSub>
                <m:sSubPr>
                  <m:ctrlPr>
                    <w:rPr>
                      <w:rFonts w:ascii="Cambria Math" w:hAnsi="Arial" w:cs="Arial"/>
                      <w:sz w:val="20"/>
                      <w:szCs w:val="20"/>
                    </w:rPr>
                  </m:ctrlPr>
                </m:sSubPr>
                <m:e>
                  <m:r>
                    <w:rPr>
                      <w:rFonts w:ascii="Cambria Math" w:hAnsi="Arial" w:cs="Arial"/>
                      <w:sz w:val="20"/>
                      <w:szCs w:val="20"/>
                    </w:rPr>
                    <m:t>k</m:t>
                  </m:r>
                </m:e>
                <m:sub>
                  <m:r>
                    <w:rPr>
                      <w:rFonts w:ascii="Cambria Math" w:hAnsi="Arial" w:cs="Arial"/>
                      <w:sz w:val="20"/>
                      <w:szCs w:val="20"/>
                    </w:rPr>
                    <m:t>w</m:t>
                  </m:r>
                </m:sub>
              </m:sSub>
              <m:r>
                <m:rPr>
                  <m:sty m:val="p"/>
                </m:rPr>
                <w:rPr>
                  <w:rFonts w:ascii="Cambria Math" w:hAnsi="Cambria Math" w:cs="Arial"/>
                  <w:sz w:val="20"/>
                  <w:szCs w:val="20"/>
                </w:rPr>
                <m:t>∙</m:t>
              </m:r>
              <m:sSub>
                <m:sSubPr>
                  <m:ctrlPr>
                    <w:rPr>
                      <w:rFonts w:ascii="Cambria Math" w:eastAsia="Arial" w:hAnsi="Arial" w:cs="Arial"/>
                      <w:sz w:val="20"/>
                      <w:szCs w:val="20"/>
                    </w:rPr>
                  </m:ctrlPr>
                </m:sSubPr>
                <m:e>
                  <m:r>
                    <m:rPr>
                      <m:sty m:val="p"/>
                    </m:rPr>
                    <w:rPr>
                      <w:rFonts w:ascii="Cambria Math" w:eastAsia="Arial" w:hAnsi="Arial" w:cs="Arial"/>
                      <w:sz w:val="20"/>
                      <w:szCs w:val="20"/>
                    </w:rPr>
                    <m:t>i</m:t>
                  </m:r>
                </m:e>
                <m:sub>
                  <m:r>
                    <m:rPr>
                      <m:sty m:val="p"/>
                    </m:rPr>
                    <w:rPr>
                      <w:rFonts w:ascii="Cambria Math" w:eastAsia="Arial" w:hAnsi="Arial" w:cs="Arial"/>
                      <w:sz w:val="20"/>
                      <w:szCs w:val="20"/>
                    </w:rPr>
                    <m:t>w</m:t>
                  </m:r>
                </m:sub>
              </m:sSub>
              <m:d>
                <m:dPr>
                  <m:ctrlPr>
                    <w:rPr>
                      <w:rFonts w:ascii="Cambria Math" w:hAnsi="Arial" w:cs="Arial"/>
                      <w:sz w:val="20"/>
                      <w:szCs w:val="20"/>
                    </w:rPr>
                  </m:ctrlPr>
                </m:dPr>
                <m:e>
                  <m:r>
                    <w:rPr>
                      <w:rFonts w:ascii="Cambria Math" w:eastAsia="Cambria Math" w:hAnsi="Cambria Math" w:cs="Arial"/>
                      <w:sz w:val="20"/>
                      <w:szCs w:val="20"/>
                    </w:rPr>
                    <m:t>t</m:t>
                  </m:r>
                </m:e>
              </m:d>
              <m:r>
                <w:rPr>
                  <w:rFonts w:ascii="Arial" w:eastAsia="Cambria Math" w:hAnsi="Arial" w:cs="Arial"/>
                  <w:sz w:val="20"/>
                  <w:szCs w:val="20"/>
                </w:rPr>
                <m:t>∙</m:t>
              </m:r>
              <m:sSub>
                <m:sSubPr>
                  <m:ctrlPr>
                    <w:rPr>
                      <w:rFonts w:ascii="Cambria Math" w:eastAsia="Arial" w:hAnsi="Arial" w:cs="Arial"/>
                      <w:color w:val="202122"/>
                      <w:sz w:val="20"/>
                      <w:szCs w:val="20"/>
                    </w:rPr>
                  </m:ctrlPr>
                </m:sSubPr>
                <m:e>
                  <m:r>
                    <m:rPr>
                      <m:sty m:val="p"/>
                    </m:rPr>
                    <w:rPr>
                      <w:rFonts w:ascii="Cambria Math" w:eastAsia="Arial" w:hAnsi="Arial" w:cs="Arial"/>
                      <w:color w:val="202122"/>
                      <w:sz w:val="20"/>
                      <w:szCs w:val="20"/>
                    </w:rPr>
                    <m:t>i</m:t>
                  </m:r>
                </m:e>
                <m:sub>
                  <m:r>
                    <m:rPr>
                      <m:sty m:val="p"/>
                    </m:rPr>
                    <w:rPr>
                      <w:rFonts w:ascii="Cambria Math" w:eastAsia="Arial" w:hAnsi="Arial" w:cs="Arial"/>
                      <w:color w:val="202122"/>
                      <w:sz w:val="20"/>
                      <w:szCs w:val="20"/>
                    </w:rPr>
                    <m:t>t</m:t>
                  </m:r>
                </m:sub>
              </m:sSub>
              <m:d>
                <m:dPr>
                  <m:ctrlPr>
                    <w:rPr>
                      <w:rFonts w:ascii="Cambria Math" w:hAnsi="Arial" w:cs="Arial"/>
                      <w:sz w:val="20"/>
                      <w:szCs w:val="20"/>
                    </w:rPr>
                  </m:ctrlPr>
                </m:dPr>
                <m:e>
                  <m:r>
                    <w:rPr>
                      <w:rFonts w:ascii="Cambria Math" w:eastAsia="Cambria Math" w:hAnsi="Cambria Math" w:cs="Arial"/>
                      <w:sz w:val="20"/>
                      <w:szCs w:val="20"/>
                    </w:rPr>
                    <m:t>t</m:t>
                  </m:r>
                </m:e>
              </m:d>
            </m:oMath>
            <w:r w:rsidR="0035648F" w:rsidRPr="003D7AFE">
              <w:rPr>
                <w:rFonts w:ascii="Arial" w:eastAsia="Arial" w:hAnsi="Arial" w:cs="Arial"/>
                <w:sz w:val="20"/>
                <w:szCs w:val="20"/>
              </w:rPr>
              <w:t>,</w:t>
            </w:r>
          </w:p>
        </w:tc>
        <w:tc>
          <w:tcPr>
            <w:tcW w:w="1023" w:type="dxa"/>
            <w:gridSpan w:val="3"/>
          </w:tcPr>
          <w:p w14:paraId="078BE4B0" w14:textId="77777777" w:rsidR="0035648F" w:rsidRPr="003D7AFE" w:rsidRDefault="0035648F" w:rsidP="009E1548">
            <w:pPr>
              <w:spacing w:line="331" w:lineRule="auto"/>
              <w:jc w:val="center"/>
              <w:rPr>
                <w:rFonts w:ascii="Arial" w:hAnsi="Arial" w:cs="Arial"/>
                <w:sz w:val="20"/>
                <w:szCs w:val="20"/>
              </w:rPr>
            </w:pPr>
            <w:r w:rsidRPr="003D7AFE">
              <w:rPr>
                <w:rFonts w:ascii="Arial" w:hAnsi="Arial" w:cs="Arial"/>
                <w:sz w:val="20"/>
                <w:szCs w:val="20"/>
              </w:rPr>
              <w:t>(2.</w:t>
            </w:r>
            <w:r w:rsidR="00864947">
              <w:rPr>
                <w:rFonts w:ascii="Arial" w:hAnsi="Arial" w:cs="Arial"/>
                <w:sz w:val="20"/>
                <w:szCs w:val="20"/>
              </w:rPr>
              <w:t>37</w:t>
            </w:r>
            <w:r w:rsidRPr="003D7AFE">
              <w:rPr>
                <w:rFonts w:ascii="Arial" w:hAnsi="Arial" w:cs="Arial"/>
                <w:sz w:val="20"/>
                <w:szCs w:val="20"/>
              </w:rPr>
              <w:t>)</w:t>
            </w:r>
          </w:p>
        </w:tc>
      </w:tr>
      <w:tr w:rsidR="009E10FD" w:rsidRPr="003D7AFE" w14:paraId="5FE821AF" w14:textId="77777777" w:rsidTr="009E1548">
        <w:trPr>
          <w:gridAfter w:val="1"/>
          <w:wAfter w:w="139" w:type="dxa"/>
        </w:trPr>
        <w:tc>
          <w:tcPr>
            <w:tcW w:w="8617" w:type="dxa"/>
            <w:gridSpan w:val="2"/>
          </w:tcPr>
          <w:p w14:paraId="1558FE89" w14:textId="77777777" w:rsidR="009E10FD" w:rsidRPr="003D7AFE" w:rsidRDefault="00BA5042" w:rsidP="009E1548">
            <w:pPr>
              <w:spacing w:line="331" w:lineRule="auto"/>
              <w:jc w:val="center"/>
              <w:rPr>
                <w:rFonts w:ascii="Arial" w:eastAsia="Arial" w:hAnsi="Arial" w:cs="Arial"/>
                <w:sz w:val="20"/>
                <w:szCs w:val="20"/>
              </w:rPr>
            </w:pPr>
            <m:oMath>
              <m:sSubSup>
                <m:sSubSupPr>
                  <m:ctrlPr>
                    <w:rPr>
                      <w:rFonts w:ascii="Cambria Math" w:eastAsia="Cambria Math" w:hAnsi="Arial" w:cs="Arial"/>
                      <w:i/>
                      <w:sz w:val="20"/>
                      <w:szCs w:val="20"/>
                    </w:rPr>
                  </m:ctrlPr>
                </m:sSubSupPr>
                <m:e>
                  <m:r>
                    <w:rPr>
                      <w:rFonts w:ascii="Cambria Math" w:eastAsia="Cambria Math" w:hAnsi="Cambria Math" w:cs="Arial"/>
                      <w:sz w:val="20"/>
                      <w:szCs w:val="20"/>
                    </w:rPr>
                    <m:t>e</m:t>
                  </m:r>
                </m:e>
                <m:sub>
                  <m:r>
                    <w:rPr>
                      <w:rFonts w:ascii="Cambria Math" w:eastAsia="Cambria Math" w:hAnsi="Cambria Math" w:cs="Arial"/>
                      <w:sz w:val="20"/>
                      <w:szCs w:val="20"/>
                    </w:rPr>
                    <m:t>ir</m:t>
                  </m:r>
                </m:sub>
                <m:sup>
                  <m:d>
                    <m:dPr>
                      <m:ctrlPr>
                        <w:rPr>
                          <w:rFonts w:ascii="Cambria Math" w:eastAsia="Cambria Math" w:hAnsi="Arial" w:cs="Arial"/>
                          <w:i/>
                          <w:sz w:val="20"/>
                          <w:szCs w:val="20"/>
                        </w:rPr>
                      </m:ctrlPr>
                    </m:dPr>
                    <m:e>
                      <m:r>
                        <w:rPr>
                          <w:rFonts w:ascii="Cambria Math" w:eastAsia="Cambria Math" w:hAnsi="Cambria Math" w:cs="Arial"/>
                          <w:sz w:val="20"/>
                          <w:szCs w:val="20"/>
                        </w:rPr>
                        <m:t>t</m:t>
                      </m:r>
                    </m:e>
                  </m:d>
                </m:sup>
              </m:sSubSup>
              <m:d>
                <m:dPr>
                  <m:ctrlPr>
                    <w:rPr>
                      <w:rFonts w:ascii="Cambria Math" w:eastAsia="Cambria Math" w:hAnsi="Arial" w:cs="Arial"/>
                      <w:i/>
                      <w:sz w:val="20"/>
                      <w:szCs w:val="20"/>
                    </w:rPr>
                  </m:ctrlPr>
                </m:dPr>
                <m:e>
                  <m:r>
                    <w:rPr>
                      <w:rFonts w:ascii="Cambria Math" w:eastAsia="Cambria Math" w:hAnsi="Cambria Math" w:cs="Arial"/>
                      <w:sz w:val="20"/>
                      <w:szCs w:val="20"/>
                    </w:rPr>
                    <m:t>t</m:t>
                  </m:r>
                </m:e>
              </m:d>
              <m:r>
                <w:rPr>
                  <w:rFonts w:ascii="Cambria Math" w:eastAsia="Cambria Math" w:hAnsi="Arial" w:cs="Arial"/>
                  <w:sz w:val="20"/>
                  <w:szCs w:val="20"/>
                </w:rPr>
                <m:t xml:space="preserve">= </m:t>
              </m:r>
              <m:sSub>
                <m:sSubPr>
                  <m:ctrlPr>
                    <w:rPr>
                      <w:rFonts w:ascii="Cambria Math" w:eastAsia="Cambria Math" w:hAnsi="Arial" w:cs="Arial"/>
                      <w:i/>
                      <w:sz w:val="20"/>
                      <w:szCs w:val="20"/>
                    </w:rPr>
                  </m:ctrlPr>
                </m:sSubPr>
                <m:e>
                  <m:r>
                    <w:rPr>
                      <w:rFonts w:ascii="Cambria Math" w:eastAsia="Cambria Math" w:hAnsi="Cambria Math" w:cs="Arial"/>
                      <w:sz w:val="20"/>
                      <w:szCs w:val="20"/>
                    </w:rPr>
                    <m:t>c</m:t>
                  </m:r>
                </m:e>
                <m:sub>
                  <m:r>
                    <w:rPr>
                      <w:rFonts w:ascii="Cambria Math" w:eastAsia="Cambria Math" w:hAnsi="Cambria Math" w:cs="Arial"/>
                      <w:sz w:val="20"/>
                      <w:szCs w:val="20"/>
                    </w:rPr>
                    <m:t>E</m:t>
                  </m:r>
                </m:sub>
              </m:sSub>
              <m:r>
                <w:rPr>
                  <w:rFonts w:ascii="Arial" w:eastAsia="Cambria Math" w:hAnsi="Arial" w:cs="Arial"/>
                  <w:sz w:val="20"/>
                  <w:szCs w:val="20"/>
                </w:rPr>
                <m:t>∙</m:t>
              </m:r>
              <m:sSub>
                <m:sSubPr>
                  <m:ctrlPr>
                    <w:rPr>
                      <w:rFonts w:ascii="Cambria Math" w:hAnsi="Arial" w:cs="Arial"/>
                      <w:sz w:val="20"/>
                      <w:szCs w:val="20"/>
                    </w:rPr>
                  </m:ctrlPr>
                </m:sSubPr>
                <m:e>
                  <m:r>
                    <w:rPr>
                      <w:rFonts w:ascii="Cambria Math" w:hAnsi="Arial" w:cs="Arial"/>
                      <w:sz w:val="20"/>
                      <w:szCs w:val="20"/>
                    </w:rPr>
                    <m:t>k</m:t>
                  </m:r>
                </m:e>
                <m:sub>
                  <m:r>
                    <w:rPr>
                      <w:rFonts w:ascii="Cambria Math" w:hAnsi="Arial" w:cs="Arial"/>
                      <w:sz w:val="20"/>
                      <w:szCs w:val="20"/>
                    </w:rPr>
                    <m:t>w</m:t>
                  </m:r>
                </m:sub>
              </m:sSub>
              <m:r>
                <m:rPr>
                  <m:sty m:val="p"/>
                </m:rPr>
                <w:rPr>
                  <w:rFonts w:ascii="Cambria Math" w:hAnsi="Cambria Math" w:cs="Arial"/>
                  <w:sz w:val="20"/>
                  <w:szCs w:val="20"/>
                </w:rPr>
                <m:t>∙</m:t>
              </m:r>
              <m:sSub>
                <m:sSubPr>
                  <m:ctrlPr>
                    <w:rPr>
                      <w:rFonts w:ascii="Cambria Math" w:eastAsia="Arial" w:hAnsi="Arial" w:cs="Arial"/>
                      <w:sz w:val="20"/>
                      <w:szCs w:val="20"/>
                    </w:rPr>
                  </m:ctrlPr>
                </m:sSubPr>
                <m:e>
                  <m:r>
                    <m:rPr>
                      <m:sty m:val="p"/>
                    </m:rPr>
                    <w:rPr>
                      <w:rFonts w:ascii="Cambria Math" w:eastAsia="Arial" w:hAnsi="Arial" w:cs="Arial"/>
                      <w:sz w:val="20"/>
                      <w:szCs w:val="20"/>
                    </w:rPr>
                    <m:t>i</m:t>
                  </m:r>
                </m:e>
                <m:sub>
                  <m:r>
                    <m:rPr>
                      <m:sty m:val="p"/>
                    </m:rPr>
                    <w:rPr>
                      <w:rFonts w:ascii="Cambria Math" w:eastAsia="Arial" w:hAnsi="Arial" w:cs="Arial"/>
                      <w:sz w:val="20"/>
                      <w:szCs w:val="20"/>
                    </w:rPr>
                    <m:t>w</m:t>
                  </m:r>
                </m:sub>
              </m:sSub>
              <m:d>
                <m:dPr>
                  <m:ctrlPr>
                    <w:rPr>
                      <w:rFonts w:ascii="Cambria Math" w:hAnsi="Arial" w:cs="Arial"/>
                      <w:sz w:val="20"/>
                      <w:szCs w:val="20"/>
                    </w:rPr>
                  </m:ctrlPr>
                </m:dPr>
                <m:e>
                  <m:r>
                    <w:rPr>
                      <w:rFonts w:ascii="Cambria Math" w:eastAsia="Cambria Math" w:hAnsi="Cambria Math" w:cs="Arial"/>
                      <w:sz w:val="20"/>
                      <w:szCs w:val="20"/>
                    </w:rPr>
                    <m:t>t</m:t>
                  </m:r>
                </m:e>
              </m:d>
              <m:r>
                <w:rPr>
                  <w:rFonts w:ascii="Arial" w:hAnsi="Arial" w:cs="Arial"/>
                  <w:sz w:val="20"/>
                  <w:szCs w:val="20"/>
                </w:rPr>
                <m:t>∙</m:t>
              </m:r>
              <m:r>
                <w:rPr>
                  <w:rFonts w:ascii="Cambria Math" w:hAnsi="Cambria Math" w:cs="Arial"/>
                  <w:sz w:val="20"/>
                  <w:szCs w:val="20"/>
                </w:rPr>
                <m:t>ω</m:t>
              </m:r>
              <m:d>
                <m:dPr>
                  <m:ctrlPr>
                    <w:rPr>
                      <w:rFonts w:ascii="Cambria Math" w:hAnsi="Arial" w:cs="Arial"/>
                      <w:sz w:val="20"/>
                      <w:szCs w:val="20"/>
                    </w:rPr>
                  </m:ctrlPr>
                </m:dPr>
                <m:e>
                  <m:r>
                    <w:rPr>
                      <w:rFonts w:ascii="Cambria Math" w:eastAsia="Cambria Math" w:hAnsi="Cambria Math" w:cs="Arial"/>
                      <w:sz w:val="20"/>
                      <w:szCs w:val="20"/>
                    </w:rPr>
                    <m:t>t</m:t>
                  </m:r>
                </m:e>
              </m:d>
            </m:oMath>
            <w:r w:rsidR="009E10FD" w:rsidRPr="003D7AFE">
              <w:rPr>
                <w:rFonts w:ascii="Arial" w:eastAsia="Arial" w:hAnsi="Arial" w:cs="Arial"/>
                <w:sz w:val="20"/>
                <w:szCs w:val="20"/>
              </w:rPr>
              <w:t>,</w:t>
            </w:r>
          </w:p>
        </w:tc>
        <w:tc>
          <w:tcPr>
            <w:tcW w:w="739" w:type="dxa"/>
          </w:tcPr>
          <w:p w14:paraId="1229928F" w14:textId="77777777" w:rsidR="009E10FD" w:rsidRPr="003D7AFE" w:rsidRDefault="009E10FD" w:rsidP="009E1548">
            <w:pPr>
              <w:spacing w:line="331" w:lineRule="auto"/>
              <w:jc w:val="center"/>
              <w:rPr>
                <w:rFonts w:ascii="Arial" w:eastAsia="Arial" w:hAnsi="Arial" w:cs="Arial"/>
                <w:sz w:val="20"/>
                <w:szCs w:val="20"/>
              </w:rPr>
            </w:pPr>
            <w:r w:rsidRPr="003D7AFE">
              <w:rPr>
                <w:rFonts w:ascii="Arial" w:eastAsia="Arial" w:hAnsi="Arial" w:cs="Arial"/>
                <w:sz w:val="20"/>
                <w:szCs w:val="20"/>
              </w:rPr>
              <w:t>(2.</w:t>
            </w:r>
            <w:r>
              <w:rPr>
                <w:rFonts w:ascii="Arial" w:eastAsia="Arial" w:hAnsi="Arial" w:cs="Arial"/>
                <w:sz w:val="20"/>
                <w:szCs w:val="20"/>
              </w:rPr>
              <w:t>38</w:t>
            </w:r>
            <w:r w:rsidRPr="003D7AFE">
              <w:rPr>
                <w:rFonts w:ascii="Arial" w:eastAsia="Arial" w:hAnsi="Arial" w:cs="Arial"/>
                <w:sz w:val="20"/>
                <w:szCs w:val="20"/>
              </w:rPr>
              <w:t>)</w:t>
            </w:r>
          </w:p>
        </w:tc>
      </w:tr>
    </w:tbl>
    <w:p w14:paraId="67611714" w14:textId="77777777" w:rsidR="00F87C28" w:rsidRPr="00D02AAF" w:rsidRDefault="00F87C28" w:rsidP="003D7AFE">
      <w:pPr>
        <w:pBdr>
          <w:top w:val="none" w:sz="4" w:space="0" w:color="000000"/>
          <w:left w:val="none" w:sz="4" w:space="0" w:color="000000"/>
          <w:bottom w:val="none" w:sz="4" w:space="0" w:color="000000"/>
          <w:right w:val="none" w:sz="4" w:space="0" w:color="000000"/>
        </w:pBdr>
        <w:spacing w:line="331" w:lineRule="auto"/>
        <w:rPr>
          <w:rFonts w:ascii="Arial" w:eastAsia="Arial" w:hAnsi="Arial" w:cs="Arial"/>
          <w:sz w:val="20"/>
          <w:szCs w:val="20"/>
        </w:rPr>
      </w:pPr>
      <w:r>
        <w:rPr>
          <w:rFonts w:ascii="Arial" w:eastAsia="Arial" w:hAnsi="Arial" w:cs="Arial"/>
          <w:color w:val="000000"/>
          <w:sz w:val="20"/>
          <w:szCs w:val="20"/>
        </w:rPr>
        <w:t>Ponad</w:t>
      </w:r>
      <w:del w:id="141" w:author="RP" w:date="2025-01-31T11:26:00Z">
        <w:r w:rsidDel="00C158E5">
          <w:rPr>
            <w:rFonts w:ascii="Arial" w:eastAsia="Arial" w:hAnsi="Arial" w:cs="Arial"/>
            <w:color w:val="000000"/>
            <w:sz w:val="20"/>
            <w:szCs w:val="20"/>
          </w:rPr>
          <w:delText xml:space="preserve"> </w:delText>
        </w:r>
      </w:del>
      <w:r>
        <w:rPr>
          <w:rFonts w:ascii="Arial" w:eastAsia="Arial" w:hAnsi="Arial" w:cs="Arial"/>
          <w:color w:val="000000"/>
          <w:sz w:val="20"/>
          <w:szCs w:val="20"/>
        </w:rPr>
        <w:t xml:space="preserve">to wprowadzając pojęcie indukcyjności rotacji </w:t>
      </w:r>
      <m:oMath>
        <m:r>
          <w:rPr>
            <w:rFonts w:ascii="Cambria Math" w:eastAsia="Arial" w:hAnsi="Arial" w:cs="Arial"/>
            <w:color w:val="000000"/>
            <w:sz w:val="20"/>
            <w:szCs w:val="20"/>
          </w:rPr>
          <m:t>G</m:t>
        </m:r>
      </m:oMath>
      <w:r>
        <w:rPr>
          <w:rFonts w:ascii="Arial" w:eastAsia="Arial" w:hAnsi="Arial" w:cs="Arial"/>
          <w:color w:val="000000"/>
          <w:sz w:val="20"/>
          <w:szCs w:val="20"/>
        </w:rPr>
        <w:t xml:space="preserve"> można uprościć zależności </w:t>
      </w:r>
      <w:r w:rsidR="009E10FD">
        <w:rPr>
          <w:rFonts w:ascii="Arial" w:eastAsia="Arial" w:hAnsi="Arial" w:cs="Arial"/>
          <w:color w:val="000000"/>
          <w:sz w:val="20"/>
          <w:szCs w:val="20"/>
        </w:rPr>
        <w:t xml:space="preserve">składające się na model końcowy. Przy zastosowaniu </w:t>
      </w:r>
      <w:r w:rsidR="009E10FD" w:rsidRPr="00D02AAF">
        <w:rPr>
          <w:rFonts w:ascii="Arial" w:eastAsia="Arial" w:hAnsi="Arial" w:cs="Arial"/>
          <w:sz w:val="20"/>
          <w:szCs w:val="20"/>
        </w:rPr>
        <w:t xml:space="preserve">jednostek SI i prędkości kątowej stałe </w:t>
      </w:r>
      <m:oMath>
        <m:sSub>
          <m:sSubPr>
            <m:ctrlPr>
              <w:rPr>
                <w:rFonts w:ascii="Cambria Math" w:eastAsia="Cambria Math" w:hAnsi="Cambria Math" w:cs="Arial"/>
                <w:i/>
                <w:sz w:val="20"/>
                <w:szCs w:val="20"/>
              </w:rPr>
            </m:ctrlPr>
          </m:sSubPr>
          <m:e>
            <m:r>
              <w:rPr>
                <w:rFonts w:ascii="Cambria Math" w:eastAsia="Cambria Math" w:hAnsi="Cambria Math" w:cs="Arial"/>
                <w:sz w:val="20"/>
                <w:szCs w:val="20"/>
              </w:rPr>
              <m:t>c</m:t>
            </m:r>
          </m:e>
          <m:sub>
            <m:r>
              <w:rPr>
                <w:rFonts w:ascii="Cambria Math" w:eastAsia="Cambria Math" w:hAnsi="Cambria Math" w:cs="Arial"/>
                <w:sz w:val="20"/>
                <w:szCs w:val="20"/>
              </w:rPr>
              <m:t>M</m:t>
            </m:r>
          </m:sub>
        </m:sSub>
      </m:oMath>
      <w:r w:rsidR="009E10FD" w:rsidRPr="00D02AAF">
        <w:rPr>
          <w:rFonts w:ascii="Arial" w:eastAsia="Arial" w:hAnsi="Arial" w:cs="Arial"/>
          <w:sz w:val="20"/>
          <w:szCs w:val="20"/>
        </w:rPr>
        <w:t xml:space="preserve"> i </w:t>
      </w:r>
      <m:oMath>
        <m:sSub>
          <m:sSubPr>
            <m:ctrlPr>
              <w:rPr>
                <w:rFonts w:ascii="Cambria Math" w:eastAsia="Cambria Math" w:hAnsi="Cambria Math" w:cs="Arial"/>
                <w:i/>
                <w:sz w:val="20"/>
                <w:szCs w:val="20"/>
              </w:rPr>
            </m:ctrlPr>
          </m:sSubPr>
          <m:e>
            <m:r>
              <w:rPr>
                <w:rFonts w:ascii="Cambria Math" w:eastAsia="Cambria Math" w:hAnsi="Cambria Math" w:cs="Arial"/>
                <w:sz w:val="20"/>
                <w:szCs w:val="20"/>
              </w:rPr>
              <m:t>c</m:t>
            </m:r>
          </m:e>
          <m:sub>
            <m:r>
              <w:rPr>
                <w:rFonts w:ascii="Cambria Math" w:eastAsia="Cambria Math" w:hAnsi="Cambria Math" w:cs="Arial"/>
                <w:sz w:val="20"/>
                <w:szCs w:val="20"/>
              </w:rPr>
              <m:t>E</m:t>
            </m:r>
          </m:sub>
        </m:sSub>
      </m:oMath>
      <w:r w:rsidR="009E10FD" w:rsidRPr="00D02AAF">
        <w:rPr>
          <w:rFonts w:ascii="Arial" w:eastAsia="Arial" w:hAnsi="Arial" w:cs="Arial"/>
          <w:sz w:val="20"/>
          <w:szCs w:val="20"/>
        </w:rPr>
        <w:t xml:space="preserve"> są sobie równe.</w:t>
      </w:r>
    </w:p>
    <w:p w14:paraId="12BF58AC" w14:textId="77777777" w:rsidR="009E10FD" w:rsidRPr="00D02AAF" w:rsidRDefault="009E10FD" w:rsidP="003D7AFE">
      <w:pPr>
        <w:pBdr>
          <w:top w:val="none" w:sz="4" w:space="0" w:color="000000"/>
          <w:left w:val="none" w:sz="4" w:space="0" w:color="000000"/>
          <w:bottom w:val="none" w:sz="4" w:space="0" w:color="000000"/>
          <w:right w:val="none" w:sz="4" w:space="0" w:color="000000"/>
        </w:pBdr>
        <w:spacing w:line="331" w:lineRule="auto"/>
        <w:rPr>
          <w:rFonts w:ascii="Arial" w:eastAsia="Arial" w:hAnsi="Arial" w:cs="Arial"/>
          <w:sz w:val="20"/>
          <w:szCs w:val="20"/>
        </w:rPr>
      </w:pPr>
      <w:r w:rsidRPr="00D02AAF">
        <w:rPr>
          <w:rFonts w:ascii="Arial" w:eastAsia="Arial" w:hAnsi="Arial" w:cs="Arial"/>
          <w:sz w:val="20"/>
          <w:szCs w:val="20"/>
        </w:rPr>
        <w:lastRenderedPageBreak/>
        <w:t>Indukcyjność rotacji można wyrazić wzorem [</w:t>
      </w:r>
      <w:r w:rsidR="006A0D53" w:rsidRPr="00D02AAF">
        <w:rPr>
          <w:rFonts w:ascii="Arial" w:eastAsia="Arial" w:hAnsi="Arial" w:cs="Arial"/>
          <w:sz w:val="20"/>
          <w:szCs w:val="20"/>
        </w:rPr>
        <w:t>4</w:t>
      </w:r>
      <w:r w:rsidRPr="00D02AAF">
        <w:rPr>
          <w:rFonts w:ascii="Arial" w:eastAsia="Arial" w:hAnsi="Arial" w:cs="Arial"/>
          <w:sz w:val="20"/>
          <w:szCs w:val="20"/>
        </w:rPr>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739"/>
      </w:tblGrid>
      <w:tr w:rsidR="009E10FD" w:rsidRPr="003D7AFE" w14:paraId="14583B15" w14:textId="77777777" w:rsidTr="009E1548">
        <w:tc>
          <w:tcPr>
            <w:tcW w:w="8607" w:type="dxa"/>
          </w:tcPr>
          <w:p w14:paraId="51B9825E" w14:textId="77777777" w:rsidR="009E10FD" w:rsidRPr="003D7AFE" w:rsidRDefault="009E10FD" w:rsidP="009E1548">
            <w:pPr>
              <w:spacing w:line="331" w:lineRule="auto"/>
              <w:rPr>
                <w:rFonts w:ascii="Arial" w:hAnsi="Arial" w:cs="Arial"/>
                <w:sz w:val="20"/>
                <w:szCs w:val="20"/>
              </w:rPr>
            </w:pPr>
            <m:oMathPara>
              <m:oMath>
                <m:r>
                  <w:rPr>
                    <w:rFonts w:ascii="Cambria Math" w:eastAsia="Cambria Math" w:hAnsi="Arial" w:cs="Arial"/>
                    <w:sz w:val="20"/>
                    <w:szCs w:val="20"/>
                  </w:rPr>
                  <m:t>G=</m:t>
                </m:r>
                <m:sSub>
                  <m:sSubPr>
                    <m:ctrlPr>
                      <w:rPr>
                        <w:rFonts w:ascii="Cambria Math" w:eastAsia="Cambria Math" w:hAnsi="Arial" w:cs="Arial"/>
                        <w:i/>
                        <w:sz w:val="20"/>
                        <w:szCs w:val="20"/>
                      </w:rPr>
                    </m:ctrlPr>
                  </m:sSubPr>
                  <m:e>
                    <m:r>
                      <w:rPr>
                        <w:rFonts w:ascii="Cambria Math" w:eastAsia="Cambria Math" w:hAnsi="Cambria Math" w:cs="Arial"/>
                        <w:sz w:val="20"/>
                        <w:szCs w:val="20"/>
                      </w:rPr>
                      <m:t>c</m:t>
                    </m:r>
                  </m:e>
                  <m:sub>
                    <m:r>
                      <w:rPr>
                        <w:rFonts w:ascii="Cambria Math" w:eastAsia="Cambria Math" w:hAnsi="Cambria Math" w:cs="Arial"/>
                        <w:sz w:val="20"/>
                        <w:szCs w:val="20"/>
                      </w:rPr>
                      <m:t>M</m:t>
                    </m:r>
                  </m:sub>
                </m:sSub>
                <m:r>
                  <w:rPr>
                    <w:rFonts w:ascii="Arial" w:eastAsia="Cambria Math" w:hAnsi="Arial" w:cs="Arial"/>
                    <w:sz w:val="20"/>
                    <w:szCs w:val="20"/>
                  </w:rPr>
                  <m:t>∙</m:t>
                </m:r>
                <m:sSub>
                  <m:sSubPr>
                    <m:ctrlPr>
                      <w:rPr>
                        <w:rFonts w:ascii="Cambria Math" w:hAnsi="Arial" w:cs="Arial"/>
                        <w:sz w:val="20"/>
                        <w:szCs w:val="20"/>
                      </w:rPr>
                    </m:ctrlPr>
                  </m:sSubPr>
                  <m:e>
                    <m:r>
                      <w:rPr>
                        <w:rFonts w:ascii="Cambria Math" w:hAnsi="Arial" w:cs="Arial"/>
                        <w:sz w:val="20"/>
                        <w:szCs w:val="20"/>
                      </w:rPr>
                      <m:t>k</m:t>
                    </m:r>
                  </m:e>
                  <m:sub>
                    <m:r>
                      <w:rPr>
                        <w:rFonts w:ascii="Cambria Math" w:hAnsi="Arial" w:cs="Arial"/>
                        <w:sz w:val="20"/>
                        <w:szCs w:val="20"/>
                      </w:rPr>
                      <m:t>w</m:t>
                    </m:r>
                  </m:sub>
                </m:sSub>
                <m:r>
                  <w:rPr>
                    <w:rFonts w:ascii="Cambria Math" w:hAnsi="Arial" w:cs="Arial"/>
                    <w:sz w:val="20"/>
                    <w:szCs w:val="20"/>
                  </w:rPr>
                  <m:t>=</m:t>
                </m:r>
                <m:sSub>
                  <m:sSubPr>
                    <m:ctrlPr>
                      <w:rPr>
                        <w:rFonts w:ascii="Cambria Math" w:eastAsia="Cambria Math" w:hAnsi="Arial" w:cs="Arial"/>
                        <w:i/>
                        <w:sz w:val="20"/>
                        <w:szCs w:val="20"/>
                      </w:rPr>
                    </m:ctrlPr>
                  </m:sSubPr>
                  <m:e>
                    <m:r>
                      <w:rPr>
                        <w:rFonts w:ascii="Cambria Math" w:eastAsia="Cambria Math" w:hAnsi="Cambria Math" w:cs="Arial"/>
                        <w:sz w:val="20"/>
                        <w:szCs w:val="20"/>
                      </w:rPr>
                      <m:t>c</m:t>
                    </m:r>
                  </m:e>
                  <m:sub>
                    <m:r>
                      <w:rPr>
                        <w:rFonts w:ascii="Cambria Math" w:eastAsia="Cambria Math" w:hAnsi="Cambria Math" w:cs="Arial"/>
                        <w:sz w:val="20"/>
                        <w:szCs w:val="20"/>
                      </w:rPr>
                      <m:t>E</m:t>
                    </m:r>
                  </m:sub>
                </m:sSub>
                <m:r>
                  <w:rPr>
                    <w:rFonts w:ascii="Arial" w:eastAsia="Cambria Math" w:hAnsi="Arial" w:cs="Arial"/>
                    <w:sz w:val="20"/>
                    <w:szCs w:val="20"/>
                  </w:rPr>
                  <m:t>∙</m:t>
                </m:r>
                <m:sSub>
                  <m:sSubPr>
                    <m:ctrlPr>
                      <w:rPr>
                        <w:rFonts w:ascii="Cambria Math" w:hAnsi="Arial" w:cs="Arial"/>
                        <w:sz w:val="20"/>
                        <w:szCs w:val="20"/>
                      </w:rPr>
                    </m:ctrlPr>
                  </m:sSubPr>
                  <m:e>
                    <m:r>
                      <w:rPr>
                        <w:rFonts w:ascii="Cambria Math" w:hAnsi="Arial" w:cs="Arial"/>
                        <w:sz w:val="20"/>
                        <w:szCs w:val="20"/>
                      </w:rPr>
                      <m:t>k</m:t>
                    </m:r>
                  </m:e>
                  <m:sub>
                    <m:r>
                      <w:rPr>
                        <w:rFonts w:ascii="Cambria Math" w:hAnsi="Arial" w:cs="Arial"/>
                        <w:sz w:val="20"/>
                        <w:szCs w:val="20"/>
                      </w:rPr>
                      <m:t>w</m:t>
                    </m:r>
                  </m:sub>
                </m:sSub>
              </m:oMath>
            </m:oMathPara>
          </w:p>
        </w:tc>
        <w:tc>
          <w:tcPr>
            <w:tcW w:w="738" w:type="dxa"/>
          </w:tcPr>
          <w:p w14:paraId="54CB3FB7" w14:textId="77777777" w:rsidR="009E10FD" w:rsidRPr="003D7AFE" w:rsidRDefault="009E10FD" w:rsidP="009E1548">
            <w:pPr>
              <w:spacing w:line="331" w:lineRule="auto"/>
              <w:rPr>
                <w:rFonts w:ascii="Arial" w:hAnsi="Arial" w:cs="Arial"/>
                <w:sz w:val="20"/>
                <w:szCs w:val="20"/>
              </w:rPr>
            </w:pPr>
            <w:r w:rsidRPr="003D7AFE">
              <w:rPr>
                <w:rFonts w:ascii="Arial" w:hAnsi="Arial" w:cs="Arial"/>
                <w:sz w:val="20"/>
                <w:szCs w:val="20"/>
              </w:rPr>
              <w:t>(2.</w:t>
            </w:r>
            <w:r>
              <w:rPr>
                <w:rFonts w:ascii="Arial" w:hAnsi="Arial" w:cs="Arial"/>
                <w:sz w:val="20"/>
                <w:szCs w:val="20"/>
              </w:rPr>
              <w:t>3</w:t>
            </w:r>
            <w:r w:rsidRPr="003D7AFE">
              <w:rPr>
                <w:rFonts w:ascii="Arial" w:hAnsi="Arial" w:cs="Arial"/>
                <w:sz w:val="20"/>
                <w:szCs w:val="20"/>
              </w:rPr>
              <w:t>9)</w:t>
            </w:r>
          </w:p>
        </w:tc>
      </w:tr>
    </w:tbl>
    <w:p w14:paraId="17DF41D0" w14:textId="3898B1E7" w:rsidR="003D7AFE" w:rsidRPr="003D7AFE" w:rsidRDefault="009E10FD" w:rsidP="00C158E5">
      <w:pPr>
        <w:pBdr>
          <w:top w:val="none" w:sz="4" w:space="0" w:color="000000"/>
          <w:left w:val="none" w:sz="4" w:space="0" w:color="000000"/>
          <w:bottom w:val="none" w:sz="4" w:space="0" w:color="000000"/>
          <w:right w:val="none" w:sz="4" w:space="0" w:color="000000"/>
        </w:pBdr>
        <w:spacing w:line="331" w:lineRule="auto"/>
        <w:jc w:val="both"/>
        <w:rPr>
          <w:rFonts w:ascii="Arial" w:eastAsia="Arial" w:hAnsi="Arial" w:cs="Arial"/>
          <w:color w:val="000000"/>
          <w:sz w:val="20"/>
          <w:szCs w:val="20"/>
        </w:rPr>
        <w:pPrChange w:id="142" w:author="RP" w:date="2025-01-31T11:26:00Z">
          <w:pPr>
            <w:pBdr>
              <w:top w:val="none" w:sz="4" w:space="0" w:color="000000"/>
              <w:left w:val="none" w:sz="4" w:space="0" w:color="000000"/>
              <w:bottom w:val="none" w:sz="4" w:space="0" w:color="000000"/>
              <w:right w:val="none" w:sz="4" w:space="0" w:color="000000"/>
            </w:pBdr>
            <w:spacing w:line="331" w:lineRule="auto"/>
          </w:pPr>
        </w:pPrChange>
      </w:pPr>
      <w:r>
        <w:rPr>
          <w:rFonts w:ascii="Arial" w:eastAsia="Arial" w:hAnsi="Arial" w:cs="Arial"/>
          <w:color w:val="000000"/>
          <w:sz w:val="20"/>
          <w:szCs w:val="20"/>
        </w:rPr>
        <w:t>Podstawiając zależności (2.37),</w:t>
      </w:r>
      <w:ins w:id="143" w:author="RP" w:date="2025-01-31T11:26:00Z">
        <w:r w:rsidR="00C158E5">
          <w:rPr>
            <w:rFonts w:ascii="Arial" w:eastAsia="Arial" w:hAnsi="Arial" w:cs="Arial"/>
            <w:color w:val="000000"/>
            <w:sz w:val="20"/>
            <w:szCs w:val="20"/>
          </w:rPr>
          <w:t xml:space="preserve"> </w:t>
        </w:r>
      </w:ins>
      <w:r>
        <w:rPr>
          <w:rFonts w:ascii="Arial" w:eastAsia="Arial" w:hAnsi="Arial" w:cs="Arial"/>
          <w:color w:val="000000"/>
          <w:sz w:val="20"/>
          <w:szCs w:val="20"/>
        </w:rPr>
        <w:t>(2.38) i (2.39) do (2.32) otrzymujemy uproszczony model obcowzbudnego silnika prądu stałego:</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739"/>
      </w:tblGrid>
      <w:tr w:rsidR="003D7AFE" w:rsidRPr="003D7AFE" w14:paraId="05BB461D" w14:textId="77777777" w:rsidTr="003D7AFE">
        <w:tc>
          <w:tcPr>
            <w:tcW w:w="8607" w:type="dxa"/>
          </w:tcPr>
          <w:p w14:paraId="6AEC9057" w14:textId="77777777" w:rsidR="003D7AFE" w:rsidRPr="003D7AFE" w:rsidRDefault="00BA5042" w:rsidP="003D7AFE">
            <w:pPr>
              <w:pBdr>
                <w:top w:val="none" w:sz="4" w:space="0" w:color="000000"/>
                <w:left w:val="none" w:sz="4" w:space="0" w:color="000000"/>
                <w:bottom w:val="none" w:sz="4" w:space="0" w:color="000000"/>
                <w:right w:val="none" w:sz="4" w:space="0" w:color="000000"/>
              </w:pBdr>
              <w:spacing w:line="331" w:lineRule="auto"/>
              <w:rPr>
                <w:rFonts w:ascii="Arial" w:eastAsia="Arial" w:hAnsi="Arial" w:cs="Arial"/>
                <w:color w:val="000000"/>
                <w:sz w:val="20"/>
                <w:szCs w:val="20"/>
              </w:rPr>
            </w:pPr>
            <m:oMathPara>
              <m:oMath>
                <m:d>
                  <m:dPr>
                    <m:begChr m:val="{"/>
                    <m:endChr m:val=""/>
                    <m:ctrlPr>
                      <w:rPr>
                        <w:rFonts w:ascii="Cambria Math" w:hAnsi="Arial" w:cs="Arial"/>
                        <w:i/>
                        <w:sz w:val="20"/>
                        <w:szCs w:val="20"/>
                      </w:rPr>
                    </m:ctrlPr>
                  </m:dPr>
                  <m:e>
                    <m:eqArr>
                      <m:eqArrPr>
                        <m:ctrlPr>
                          <w:rPr>
                            <w:rFonts w:ascii="Cambria Math" w:hAnsi="Arial" w:cs="Arial"/>
                            <w:i/>
                            <w:sz w:val="20"/>
                            <w:szCs w:val="20"/>
                          </w:rPr>
                        </m:ctrlPr>
                      </m:eqArrPr>
                      <m:e>
                        <m:r>
                          <w:rPr>
                            <w:rFonts w:ascii="Cambria Math" w:eastAsia="Cambria Math" w:hAnsi="Cambria Math" w:cs="Arial"/>
                            <w:color w:val="000000"/>
                            <w:sz w:val="20"/>
                            <w:szCs w:val="20"/>
                          </w:rPr>
                          <m:t>J</m:t>
                        </m:r>
                        <m:r>
                          <w:rPr>
                            <w:rFonts w:ascii="Arial" w:eastAsia="Cambria Math" w:hAnsi="Arial" w:cs="Arial"/>
                            <w:color w:val="000000"/>
                            <w:sz w:val="20"/>
                            <w:szCs w:val="20"/>
                          </w:rPr>
                          <m:t>∙</m:t>
                        </m:r>
                        <m:f>
                          <m:fPr>
                            <m:ctrlPr>
                              <w:rPr>
                                <w:rFonts w:ascii="Cambria Math" w:eastAsia="Cambria Math" w:hAnsi="Arial" w:cs="Arial"/>
                                <w:i/>
                                <w:color w:val="000000"/>
                                <w:sz w:val="20"/>
                                <w:szCs w:val="20"/>
                              </w:rPr>
                            </m:ctrlPr>
                          </m:fPr>
                          <m:num>
                            <m:r>
                              <w:rPr>
                                <w:rFonts w:ascii="Cambria Math" w:eastAsia="Cambria Math" w:hAnsi="Cambria Math" w:cs="Arial"/>
                                <w:color w:val="000000"/>
                                <w:sz w:val="20"/>
                                <w:szCs w:val="20"/>
                              </w:rPr>
                              <m:t>dω</m:t>
                            </m:r>
                            <m:r>
                              <w:rPr>
                                <w:rFonts w:ascii="Cambria Math" w:eastAsia="Cambria Math" w:hAnsi="Arial" w:cs="Arial"/>
                                <w:color w:val="000000"/>
                                <w:sz w:val="20"/>
                                <w:szCs w:val="20"/>
                              </w:rPr>
                              <m:t>(</m:t>
                            </m:r>
                            <m:r>
                              <w:rPr>
                                <w:rFonts w:ascii="Cambria Math" w:eastAsia="Cambria Math" w:hAnsi="Cambria Math" w:cs="Arial"/>
                                <w:color w:val="000000"/>
                                <w:sz w:val="20"/>
                                <w:szCs w:val="20"/>
                              </w:rPr>
                              <m:t>t</m:t>
                            </m:r>
                            <m:r>
                              <w:rPr>
                                <w:rFonts w:ascii="Cambria Math" w:eastAsia="Cambria Math" w:hAnsi="Arial" w:cs="Arial"/>
                                <w:color w:val="000000"/>
                                <w:sz w:val="20"/>
                                <w:szCs w:val="20"/>
                              </w:rPr>
                              <m:t>)</m:t>
                            </m:r>
                          </m:num>
                          <m:den>
                            <m:r>
                              <w:rPr>
                                <w:rFonts w:ascii="Cambria Math" w:eastAsia="Cambria Math" w:hAnsi="Cambria Math" w:cs="Arial"/>
                                <w:color w:val="000000"/>
                                <w:sz w:val="20"/>
                                <w:szCs w:val="20"/>
                              </w:rPr>
                              <m:t>dt</m:t>
                            </m:r>
                          </m:den>
                        </m:f>
                        <m:r>
                          <w:rPr>
                            <w:rFonts w:ascii="Cambria Math" w:eastAsia="Cambria Math" w:hAnsi="Arial" w:cs="Arial"/>
                            <w:sz w:val="20"/>
                            <w:szCs w:val="20"/>
                          </w:rPr>
                          <m:t>=G</m:t>
                        </m:r>
                        <m:r>
                          <m:rPr>
                            <m:sty m:val="p"/>
                          </m:rPr>
                          <w:rPr>
                            <w:rFonts w:ascii="Arial" w:hAnsi="Arial" w:cs="Arial"/>
                            <w:sz w:val="20"/>
                            <w:szCs w:val="20"/>
                          </w:rPr>
                          <m:t>∙</m:t>
                        </m:r>
                        <m:sSub>
                          <m:sSubPr>
                            <m:ctrlPr>
                              <w:rPr>
                                <w:rFonts w:ascii="Cambria Math" w:hAnsi="Arial" w:cs="Arial"/>
                                <w:sz w:val="20"/>
                                <w:szCs w:val="20"/>
                              </w:rPr>
                            </m:ctrlPr>
                          </m:sSubPr>
                          <m:e>
                            <m:r>
                              <m:rPr>
                                <m:sty m:val="p"/>
                              </m:rPr>
                              <w:rPr>
                                <w:rFonts w:ascii="Cambria Math" w:hAnsi="Arial" w:cs="Arial"/>
                                <w:sz w:val="20"/>
                                <w:szCs w:val="20"/>
                              </w:rPr>
                              <m:t>i</m:t>
                            </m:r>
                          </m:e>
                          <m:sub>
                            <m:r>
                              <m:rPr>
                                <m:sty m:val="p"/>
                              </m:rPr>
                              <w:rPr>
                                <w:rFonts w:ascii="Cambria Math" w:hAnsi="Arial" w:cs="Arial"/>
                                <w:sz w:val="20"/>
                                <w:szCs w:val="20"/>
                              </w:rPr>
                              <m:t>w</m:t>
                            </m:r>
                          </m:sub>
                        </m:sSub>
                        <m:d>
                          <m:dPr>
                            <m:ctrlPr>
                              <w:rPr>
                                <w:rFonts w:ascii="Cambria Math" w:hAnsi="Arial" w:cs="Arial"/>
                                <w:sz w:val="20"/>
                                <w:szCs w:val="20"/>
                              </w:rPr>
                            </m:ctrlPr>
                          </m:dPr>
                          <m:e>
                            <m:r>
                              <m:rPr>
                                <m:sty m:val="p"/>
                              </m:rPr>
                              <w:rPr>
                                <w:rFonts w:ascii="Cambria Math" w:hAnsi="Arial" w:cs="Arial"/>
                                <w:sz w:val="20"/>
                                <w:szCs w:val="20"/>
                              </w:rPr>
                              <m:t>t</m:t>
                            </m:r>
                          </m:e>
                        </m:d>
                        <m:r>
                          <w:rPr>
                            <w:rFonts w:ascii="Arial" w:eastAsia="Cambria Math" w:hAnsi="Arial" w:cs="Arial"/>
                            <w:sz w:val="20"/>
                            <w:szCs w:val="20"/>
                          </w:rPr>
                          <m:t>∙</m:t>
                        </m:r>
                        <m:sSub>
                          <m:sSubPr>
                            <m:ctrlPr>
                              <w:rPr>
                                <w:rFonts w:ascii="Cambria Math" w:hAnsi="Arial" w:cs="Arial"/>
                                <w:sz w:val="20"/>
                                <w:szCs w:val="20"/>
                              </w:rPr>
                            </m:ctrlPr>
                          </m:sSubPr>
                          <m:e>
                            <m:r>
                              <m:rPr>
                                <m:sty m:val="p"/>
                              </m:rPr>
                              <w:rPr>
                                <w:rFonts w:ascii="Cambria Math" w:hAnsi="Arial" w:cs="Arial"/>
                                <w:sz w:val="20"/>
                                <w:szCs w:val="20"/>
                              </w:rPr>
                              <m:t>i</m:t>
                            </m:r>
                          </m:e>
                          <m:sub>
                            <m:r>
                              <m:rPr>
                                <m:sty m:val="p"/>
                              </m:rPr>
                              <w:rPr>
                                <w:rFonts w:ascii="Cambria Math" w:hAnsi="Arial" w:cs="Arial"/>
                                <w:sz w:val="20"/>
                                <w:szCs w:val="20"/>
                              </w:rPr>
                              <m:t>t</m:t>
                            </m:r>
                          </m:sub>
                        </m:sSub>
                        <m:d>
                          <m:dPr>
                            <m:ctrlPr>
                              <w:rPr>
                                <w:rFonts w:ascii="Cambria Math" w:hAnsi="Arial" w:cs="Arial"/>
                                <w:sz w:val="20"/>
                                <w:szCs w:val="20"/>
                              </w:rPr>
                            </m:ctrlPr>
                          </m:dPr>
                          <m:e>
                            <m:r>
                              <m:rPr>
                                <m:sty m:val="p"/>
                              </m:rPr>
                              <w:rPr>
                                <w:rFonts w:ascii="Cambria Math" w:hAnsi="Arial" w:cs="Arial"/>
                                <w:sz w:val="20"/>
                                <w:szCs w:val="20"/>
                              </w:rPr>
                              <m:t>t</m:t>
                            </m:r>
                          </m:e>
                        </m:d>
                        <m:r>
                          <w:rPr>
                            <w:rFonts w:ascii="Arial" w:eastAsia="Cambria Math" w:hAnsi="Arial" w:cs="Arial"/>
                            <w:sz w:val="20"/>
                            <w:szCs w:val="20"/>
                          </w:rPr>
                          <m:t>-</m:t>
                        </m:r>
                        <m:sSub>
                          <m:sSubPr>
                            <m:ctrlPr>
                              <w:rPr>
                                <w:rFonts w:ascii="Cambria Math" w:eastAsia="Cambria Math" w:hAnsi="Arial" w:cs="Arial"/>
                                <w:i/>
                                <w:sz w:val="20"/>
                                <w:szCs w:val="20"/>
                              </w:rPr>
                            </m:ctrlPr>
                          </m:sSubPr>
                          <m:e>
                            <m:r>
                              <w:rPr>
                                <w:rFonts w:ascii="Cambria Math" w:eastAsia="Cambria Math" w:hAnsi="Cambria Math" w:cs="Arial"/>
                                <w:sz w:val="20"/>
                                <w:szCs w:val="20"/>
                              </w:rPr>
                              <m:t>M</m:t>
                            </m:r>
                          </m:e>
                          <m:sub>
                            <m:r>
                              <w:rPr>
                                <w:rFonts w:ascii="Cambria Math" w:eastAsia="Cambria Math" w:hAnsi="Cambria Math" w:cs="Arial"/>
                                <w:sz w:val="20"/>
                                <w:szCs w:val="20"/>
                              </w:rPr>
                              <m:t>o</m:t>
                            </m:r>
                          </m:sub>
                        </m:sSub>
                        <m:d>
                          <m:dPr>
                            <m:ctrlPr>
                              <w:rPr>
                                <w:rFonts w:ascii="Cambria Math" w:hAnsi="Arial" w:cs="Arial"/>
                                <w:sz w:val="20"/>
                                <w:szCs w:val="20"/>
                              </w:rPr>
                            </m:ctrlPr>
                          </m:dPr>
                          <m:e>
                            <m:r>
                              <w:rPr>
                                <w:rFonts w:ascii="Cambria Math" w:eastAsia="Cambria Math" w:hAnsi="Cambria Math" w:cs="Arial"/>
                                <w:sz w:val="20"/>
                                <w:szCs w:val="20"/>
                              </w:rPr>
                              <m:t>t</m:t>
                            </m:r>
                          </m:e>
                        </m:d>
                      </m:e>
                      <m:e>
                        <m:sSub>
                          <m:sSubPr>
                            <m:ctrlPr>
                              <w:rPr>
                                <w:rFonts w:ascii="Cambria Math" w:eastAsia="Arial" w:hAnsi="Arial" w:cs="Arial"/>
                                <w:color w:val="000000"/>
                                <w:sz w:val="20"/>
                                <w:szCs w:val="20"/>
                              </w:rPr>
                            </m:ctrlPr>
                          </m:sSubPr>
                          <m:e>
                            <m:r>
                              <m:rPr>
                                <m:sty m:val="p"/>
                              </m:rPr>
                              <w:rPr>
                                <w:rFonts w:ascii="Cambria Math" w:eastAsia="Arial" w:hAnsi="Arial" w:cs="Arial"/>
                                <w:color w:val="000000"/>
                                <w:sz w:val="20"/>
                                <w:szCs w:val="20"/>
                              </w:rPr>
                              <m:t>L</m:t>
                            </m:r>
                          </m:e>
                          <m:sub>
                            <m:r>
                              <w:rPr>
                                <w:rFonts w:ascii="Cambria Math" w:eastAsia="Arial" w:hAnsi="Cambria Math" w:cs="Arial"/>
                                <w:color w:val="000000"/>
                                <w:sz w:val="20"/>
                                <w:szCs w:val="20"/>
                              </w:rPr>
                              <m:t>t</m:t>
                            </m:r>
                          </m:sub>
                        </m:sSub>
                        <m:r>
                          <w:rPr>
                            <w:rFonts w:ascii="Arial" w:eastAsia="Arial" w:hAnsi="Arial" w:cs="Arial"/>
                            <w:color w:val="000000"/>
                            <w:sz w:val="20"/>
                            <w:szCs w:val="20"/>
                          </w:rPr>
                          <m:t>∙</m:t>
                        </m:r>
                        <m:f>
                          <m:fPr>
                            <m:ctrlPr>
                              <w:rPr>
                                <w:rFonts w:ascii="Cambria Math" w:eastAsia="Arial" w:hAnsi="Arial" w:cs="Arial"/>
                                <w:i/>
                                <w:color w:val="000000"/>
                                <w:sz w:val="20"/>
                                <w:szCs w:val="20"/>
                              </w:rPr>
                            </m:ctrlPr>
                          </m:fPr>
                          <m:num>
                            <m:r>
                              <m:rPr>
                                <m:sty m:val="p"/>
                              </m:rPr>
                              <w:rPr>
                                <w:rFonts w:ascii="Cambria Math" w:eastAsia="Arial" w:hAnsi="Arial" w:cs="Arial"/>
                                <w:color w:val="000000"/>
                                <w:sz w:val="20"/>
                                <w:szCs w:val="20"/>
                              </w:rPr>
                              <m:t>d</m:t>
                            </m:r>
                            <m:sSub>
                              <m:sSubPr>
                                <m:ctrlPr>
                                  <w:rPr>
                                    <w:rFonts w:ascii="Cambria Math" w:eastAsia="Arial" w:hAnsi="Arial" w:cs="Arial"/>
                                    <w:color w:val="000000"/>
                                    <w:sz w:val="20"/>
                                    <w:szCs w:val="20"/>
                                  </w:rPr>
                                </m:ctrlPr>
                              </m:sSubPr>
                              <m:e>
                                <m:r>
                                  <m:rPr>
                                    <m:sty m:val="p"/>
                                  </m:rPr>
                                  <w:rPr>
                                    <w:rFonts w:ascii="Cambria Math" w:eastAsia="Arial" w:hAnsi="Arial" w:cs="Arial"/>
                                    <w:color w:val="000000"/>
                                    <w:sz w:val="20"/>
                                    <w:szCs w:val="20"/>
                                  </w:rPr>
                                  <m:t>i</m:t>
                                </m:r>
                              </m:e>
                              <m:sub>
                                <m:r>
                                  <w:rPr>
                                    <w:rFonts w:ascii="Cambria Math" w:eastAsia="Arial" w:hAnsi="Cambria Math" w:cs="Arial"/>
                                    <w:color w:val="000000"/>
                                    <w:sz w:val="20"/>
                                    <w:szCs w:val="20"/>
                                  </w:rPr>
                                  <m:t>t</m:t>
                                </m:r>
                              </m:sub>
                            </m:sSub>
                            <m:d>
                              <m:dPr>
                                <m:ctrlPr>
                                  <w:rPr>
                                    <w:rFonts w:ascii="Cambria Math" w:eastAsia="Arial" w:hAnsi="Arial" w:cs="Arial"/>
                                    <w:color w:val="000000"/>
                                    <w:sz w:val="20"/>
                                    <w:szCs w:val="20"/>
                                  </w:rPr>
                                </m:ctrlPr>
                              </m:dPr>
                              <m:e>
                                <m:r>
                                  <m:rPr>
                                    <m:sty m:val="p"/>
                                  </m:rPr>
                                  <w:rPr>
                                    <w:rFonts w:ascii="Cambria Math" w:eastAsia="Arial" w:hAnsi="Arial" w:cs="Arial"/>
                                    <w:color w:val="000000"/>
                                    <w:sz w:val="20"/>
                                    <w:szCs w:val="20"/>
                                  </w:rPr>
                                  <m:t>t</m:t>
                                </m:r>
                              </m:e>
                            </m:d>
                          </m:num>
                          <m:den>
                            <m:r>
                              <m:rPr>
                                <m:sty m:val="p"/>
                              </m:rPr>
                              <w:rPr>
                                <w:rFonts w:ascii="Cambria Math" w:eastAsia="Arial" w:hAnsi="Arial" w:cs="Arial"/>
                                <w:color w:val="000000"/>
                                <w:sz w:val="20"/>
                                <w:szCs w:val="20"/>
                              </w:rPr>
                              <m:t>dt</m:t>
                            </m:r>
                          </m:den>
                        </m:f>
                        <m:r>
                          <w:rPr>
                            <w:rFonts w:ascii="Cambria Math" w:eastAsia="Arial" w:hAnsi="Arial" w:cs="Arial"/>
                            <w:color w:val="000000"/>
                            <w:sz w:val="20"/>
                            <w:szCs w:val="20"/>
                          </w:rPr>
                          <m:t>=</m:t>
                        </m:r>
                        <m:sSub>
                          <m:sSubPr>
                            <m:ctrlPr>
                              <w:rPr>
                                <w:rFonts w:ascii="Cambria Math" w:eastAsia="Cambria Math" w:hAnsi="Arial" w:cs="Arial"/>
                                <w:i/>
                                <w:sz w:val="20"/>
                                <w:szCs w:val="20"/>
                              </w:rPr>
                            </m:ctrlPr>
                          </m:sSubPr>
                          <m:e>
                            <m:r>
                              <w:rPr>
                                <w:rFonts w:ascii="Cambria Math" w:eastAsia="Cambria Math" w:hAnsi="Cambria Math" w:cs="Arial"/>
                                <w:sz w:val="20"/>
                                <w:szCs w:val="20"/>
                              </w:rPr>
                              <m:t>u</m:t>
                            </m:r>
                          </m:e>
                          <m:sub>
                            <m:r>
                              <w:rPr>
                                <w:rFonts w:ascii="Cambria Math" w:eastAsia="Cambria Math" w:hAnsi="Cambria Math" w:cs="Arial"/>
                                <w:sz w:val="20"/>
                                <w:szCs w:val="20"/>
                              </w:rPr>
                              <m:t>t</m:t>
                            </m:r>
                          </m:sub>
                        </m:sSub>
                        <m:d>
                          <m:dPr>
                            <m:ctrlPr>
                              <w:rPr>
                                <w:rFonts w:ascii="Cambria Math" w:eastAsia="Cambria Math" w:hAnsi="Arial" w:cs="Arial"/>
                                <w:i/>
                                <w:sz w:val="20"/>
                                <w:szCs w:val="20"/>
                              </w:rPr>
                            </m:ctrlPr>
                          </m:dPr>
                          <m:e>
                            <m:r>
                              <w:rPr>
                                <w:rFonts w:ascii="Cambria Math" w:eastAsia="Cambria Math" w:hAnsi="Cambria Math" w:cs="Arial"/>
                                <w:sz w:val="20"/>
                                <w:szCs w:val="20"/>
                              </w:rPr>
                              <m:t>t</m:t>
                            </m:r>
                          </m:e>
                        </m:d>
                        <m:r>
                          <w:rPr>
                            <w:rFonts w:ascii="Arial" w:eastAsia="Cambria Math" w:hAnsi="Arial" w:cs="Arial"/>
                            <w:sz w:val="20"/>
                            <w:szCs w:val="20"/>
                          </w:rPr>
                          <m:t>-</m:t>
                        </m:r>
                        <m:sSub>
                          <m:sSubPr>
                            <m:ctrlPr>
                              <w:rPr>
                                <w:rFonts w:ascii="Cambria Math" w:eastAsia="Cambria Math" w:hAnsi="Arial" w:cs="Arial"/>
                                <w:i/>
                                <w:sz w:val="20"/>
                                <w:szCs w:val="20"/>
                              </w:rPr>
                            </m:ctrlPr>
                          </m:sSubPr>
                          <m:e>
                            <m:r>
                              <w:rPr>
                                <w:rFonts w:ascii="Cambria Math" w:eastAsia="Cambria Math" w:hAnsi="Cambria Math" w:cs="Arial"/>
                                <w:sz w:val="20"/>
                                <w:szCs w:val="20"/>
                              </w:rPr>
                              <m:t>R</m:t>
                            </m:r>
                          </m:e>
                          <m:sub>
                            <m:r>
                              <w:rPr>
                                <w:rFonts w:ascii="Cambria Math" w:eastAsia="Cambria Math" w:hAnsi="Cambria Math" w:cs="Arial"/>
                                <w:sz w:val="20"/>
                                <w:szCs w:val="20"/>
                              </w:rPr>
                              <m:t>t</m:t>
                            </m:r>
                          </m:sub>
                        </m:sSub>
                        <m:r>
                          <m:rPr>
                            <m:sty m:val="p"/>
                          </m:rPr>
                          <w:rPr>
                            <w:rFonts w:ascii="Arial" w:hAnsi="Arial" w:cs="Arial"/>
                            <w:sz w:val="20"/>
                            <w:szCs w:val="20"/>
                          </w:rPr>
                          <m:t>∙</m:t>
                        </m:r>
                        <m:sSub>
                          <m:sSubPr>
                            <m:ctrlPr>
                              <w:rPr>
                                <w:rFonts w:ascii="Cambria Math" w:hAnsi="Arial" w:cs="Arial"/>
                                <w:sz w:val="20"/>
                                <w:szCs w:val="20"/>
                              </w:rPr>
                            </m:ctrlPr>
                          </m:sSubPr>
                          <m:e>
                            <m:r>
                              <m:rPr>
                                <m:sty m:val="p"/>
                              </m:rPr>
                              <w:rPr>
                                <w:rFonts w:ascii="Cambria Math" w:hAnsi="Arial" w:cs="Arial"/>
                                <w:sz w:val="20"/>
                                <w:szCs w:val="20"/>
                              </w:rPr>
                              <m:t>i</m:t>
                            </m:r>
                          </m:e>
                          <m:sub>
                            <m:r>
                              <m:rPr>
                                <m:sty m:val="p"/>
                              </m:rPr>
                              <w:rPr>
                                <w:rFonts w:ascii="Cambria Math" w:hAnsi="Arial" w:cs="Arial"/>
                                <w:sz w:val="20"/>
                                <w:szCs w:val="20"/>
                              </w:rPr>
                              <m:t>t</m:t>
                            </m:r>
                          </m:sub>
                        </m:sSub>
                        <m:d>
                          <m:dPr>
                            <m:ctrlPr>
                              <w:rPr>
                                <w:rFonts w:ascii="Cambria Math" w:hAnsi="Arial" w:cs="Arial"/>
                                <w:sz w:val="20"/>
                                <w:szCs w:val="20"/>
                              </w:rPr>
                            </m:ctrlPr>
                          </m:dPr>
                          <m:e>
                            <m:r>
                              <m:rPr>
                                <m:sty m:val="p"/>
                              </m:rPr>
                              <w:rPr>
                                <w:rFonts w:ascii="Cambria Math" w:hAnsi="Arial" w:cs="Arial"/>
                                <w:sz w:val="20"/>
                                <w:szCs w:val="20"/>
                              </w:rPr>
                              <m:t>t</m:t>
                            </m:r>
                          </m:e>
                        </m:d>
                        <m:r>
                          <m:rPr>
                            <m:sty m:val="p"/>
                          </m:rPr>
                          <w:rPr>
                            <w:rFonts w:ascii="Arial" w:hAnsi="Arial" w:cs="Arial"/>
                            <w:sz w:val="20"/>
                            <w:szCs w:val="20"/>
                          </w:rPr>
                          <m:t>-</m:t>
                        </m:r>
                        <m:r>
                          <w:rPr>
                            <w:rFonts w:ascii="Cambria Math" w:eastAsia="Cambria Math" w:hAnsi="Arial" w:cs="Arial"/>
                            <w:sz w:val="20"/>
                            <w:szCs w:val="20"/>
                          </w:rPr>
                          <m:t>G</m:t>
                        </m:r>
                        <m:r>
                          <m:rPr>
                            <m:sty m:val="p"/>
                          </m:rPr>
                          <w:rPr>
                            <w:rFonts w:ascii="Arial" w:hAnsi="Arial" w:cs="Arial"/>
                            <w:sz w:val="20"/>
                            <w:szCs w:val="20"/>
                          </w:rPr>
                          <m:t>∙</m:t>
                        </m:r>
                        <m:sSub>
                          <m:sSubPr>
                            <m:ctrlPr>
                              <w:rPr>
                                <w:rFonts w:ascii="Cambria Math" w:hAnsi="Arial" w:cs="Arial"/>
                                <w:sz w:val="20"/>
                                <w:szCs w:val="20"/>
                              </w:rPr>
                            </m:ctrlPr>
                          </m:sSubPr>
                          <m:e>
                            <m:r>
                              <m:rPr>
                                <m:sty m:val="p"/>
                              </m:rPr>
                              <w:rPr>
                                <w:rFonts w:ascii="Cambria Math" w:hAnsi="Arial" w:cs="Arial"/>
                                <w:sz w:val="20"/>
                                <w:szCs w:val="20"/>
                              </w:rPr>
                              <m:t>i</m:t>
                            </m:r>
                          </m:e>
                          <m:sub>
                            <m:r>
                              <m:rPr>
                                <m:sty m:val="p"/>
                              </m:rPr>
                              <w:rPr>
                                <w:rFonts w:ascii="Cambria Math" w:hAnsi="Arial" w:cs="Arial"/>
                                <w:sz w:val="20"/>
                                <w:szCs w:val="20"/>
                              </w:rPr>
                              <m:t>w</m:t>
                            </m:r>
                          </m:sub>
                        </m:sSub>
                        <m:d>
                          <m:dPr>
                            <m:ctrlPr>
                              <w:rPr>
                                <w:rFonts w:ascii="Cambria Math" w:hAnsi="Arial" w:cs="Arial"/>
                                <w:sz w:val="20"/>
                                <w:szCs w:val="20"/>
                              </w:rPr>
                            </m:ctrlPr>
                          </m:dPr>
                          <m:e>
                            <m:r>
                              <m:rPr>
                                <m:sty m:val="p"/>
                              </m:rPr>
                              <w:rPr>
                                <w:rFonts w:ascii="Cambria Math" w:hAnsi="Arial" w:cs="Arial"/>
                                <w:sz w:val="20"/>
                                <w:szCs w:val="20"/>
                              </w:rPr>
                              <m:t>t</m:t>
                            </m:r>
                          </m:e>
                        </m:d>
                        <m:r>
                          <w:rPr>
                            <w:rFonts w:ascii="Arial" w:hAnsi="Arial" w:cs="Arial"/>
                            <w:sz w:val="20"/>
                            <w:szCs w:val="20"/>
                          </w:rPr>
                          <m:t>∙</m:t>
                        </m:r>
                        <m:r>
                          <w:rPr>
                            <w:rFonts w:ascii="Cambria Math" w:hAnsi="Cambria Math" w:cs="Arial"/>
                            <w:sz w:val="20"/>
                            <w:szCs w:val="20"/>
                          </w:rPr>
                          <m:t>ω</m:t>
                        </m:r>
                        <m:d>
                          <m:dPr>
                            <m:ctrlPr>
                              <w:rPr>
                                <w:rFonts w:ascii="Cambria Math" w:hAnsi="Arial" w:cs="Arial"/>
                                <w:sz w:val="20"/>
                                <w:szCs w:val="20"/>
                              </w:rPr>
                            </m:ctrlPr>
                          </m:dPr>
                          <m:e>
                            <m:r>
                              <w:rPr>
                                <w:rFonts w:ascii="Cambria Math" w:eastAsia="Cambria Math" w:hAnsi="Cambria Math" w:cs="Arial"/>
                                <w:sz w:val="20"/>
                                <w:szCs w:val="20"/>
                              </w:rPr>
                              <m:t>t</m:t>
                            </m:r>
                          </m:e>
                        </m:d>
                      </m:e>
                      <m:e>
                        <m:sSub>
                          <m:sSubPr>
                            <m:ctrlPr>
                              <w:rPr>
                                <w:rFonts w:ascii="Cambria Math" w:eastAsia="Arial" w:hAnsi="Arial" w:cs="Arial"/>
                                <w:color w:val="000000"/>
                                <w:sz w:val="20"/>
                                <w:szCs w:val="20"/>
                              </w:rPr>
                            </m:ctrlPr>
                          </m:sSubPr>
                          <m:e>
                            <m:r>
                              <m:rPr>
                                <m:sty m:val="p"/>
                              </m:rPr>
                              <w:rPr>
                                <w:rFonts w:ascii="Cambria Math" w:eastAsia="Arial" w:hAnsi="Arial" w:cs="Arial"/>
                                <w:color w:val="000000"/>
                                <w:sz w:val="20"/>
                                <w:szCs w:val="20"/>
                              </w:rPr>
                              <m:t>L</m:t>
                            </m:r>
                          </m:e>
                          <m:sub>
                            <m:r>
                              <w:rPr>
                                <w:rFonts w:ascii="Cambria Math" w:eastAsia="Arial" w:hAnsi="Cambria Math" w:cs="Arial"/>
                                <w:color w:val="000000"/>
                                <w:sz w:val="20"/>
                                <w:szCs w:val="20"/>
                              </w:rPr>
                              <m:t>w</m:t>
                            </m:r>
                          </m:sub>
                        </m:sSub>
                        <m:r>
                          <w:rPr>
                            <w:rFonts w:ascii="Arial" w:eastAsia="Arial" w:hAnsi="Arial" w:cs="Arial"/>
                            <w:color w:val="000000"/>
                            <w:sz w:val="20"/>
                            <w:szCs w:val="20"/>
                          </w:rPr>
                          <m:t>∙</m:t>
                        </m:r>
                        <m:f>
                          <m:fPr>
                            <m:ctrlPr>
                              <w:rPr>
                                <w:rFonts w:ascii="Cambria Math" w:eastAsia="Arial" w:hAnsi="Arial" w:cs="Arial"/>
                                <w:i/>
                                <w:color w:val="000000"/>
                                <w:sz w:val="20"/>
                                <w:szCs w:val="20"/>
                              </w:rPr>
                            </m:ctrlPr>
                          </m:fPr>
                          <m:num>
                            <m:r>
                              <m:rPr>
                                <m:sty m:val="p"/>
                              </m:rPr>
                              <w:rPr>
                                <w:rFonts w:ascii="Cambria Math" w:eastAsia="Arial" w:hAnsi="Arial" w:cs="Arial"/>
                                <w:color w:val="000000"/>
                                <w:sz w:val="20"/>
                                <w:szCs w:val="20"/>
                              </w:rPr>
                              <m:t>d</m:t>
                            </m:r>
                            <m:sSub>
                              <m:sSubPr>
                                <m:ctrlPr>
                                  <w:rPr>
                                    <w:rFonts w:ascii="Cambria Math" w:eastAsia="Arial" w:hAnsi="Arial" w:cs="Arial"/>
                                    <w:color w:val="000000"/>
                                    <w:sz w:val="20"/>
                                    <w:szCs w:val="20"/>
                                  </w:rPr>
                                </m:ctrlPr>
                              </m:sSubPr>
                              <m:e>
                                <m:r>
                                  <m:rPr>
                                    <m:sty m:val="p"/>
                                  </m:rPr>
                                  <w:rPr>
                                    <w:rFonts w:ascii="Cambria Math" w:eastAsia="Arial" w:hAnsi="Arial" w:cs="Arial"/>
                                    <w:color w:val="000000"/>
                                    <w:sz w:val="20"/>
                                    <w:szCs w:val="20"/>
                                  </w:rPr>
                                  <m:t>i</m:t>
                                </m:r>
                              </m:e>
                              <m:sub>
                                <m:r>
                                  <w:rPr>
                                    <w:rFonts w:ascii="Cambria Math" w:eastAsia="Arial" w:hAnsi="Cambria Math" w:cs="Arial"/>
                                    <w:color w:val="000000"/>
                                    <w:sz w:val="20"/>
                                    <w:szCs w:val="20"/>
                                  </w:rPr>
                                  <m:t>w</m:t>
                                </m:r>
                              </m:sub>
                            </m:sSub>
                            <m:d>
                              <m:dPr>
                                <m:ctrlPr>
                                  <w:rPr>
                                    <w:rFonts w:ascii="Cambria Math" w:eastAsia="Arial" w:hAnsi="Arial" w:cs="Arial"/>
                                    <w:color w:val="000000"/>
                                    <w:sz w:val="20"/>
                                    <w:szCs w:val="20"/>
                                  </w:rPr>
                                </m:ctrlPr>
                              </m:dPr>
                              <m:e>
                                <m:r>
                                  <m:rPr>
                                    <m:sty m:val="p"/>
                                  </m:rPr>
                                  <w:rPr>
                                    <w:rFonts w:ascii="Cambria Math" w:eastAsia="Arial" w:hAnsi="Arial" w:cs="Arial"/>
                                    <w:color w:val="000000"/>
                                    <w:sz w:val="20"/>
                                    <w:szCs w:val="20"/>
                                  </w:rPr>
                                  <m:t>t</m:t>
                                </m:r>
                              </m:e>
                            </m:d>
                          </m:num>
                          <m:den>
                            <m:r>
                              <m:rPr>
                                <m:sty m:val="p"/>
                              </m:rPr>
                              <w:rPr>
                                <w:rFonts w:ascii="Cambria Math" w:eastAsia="Arial" w:hAnsi="Arial" w:cs="Arial"/>
                                <w:color w:val="000000"/>
                                <w:sz w:val="20"/>
                                <w:szCs w:val="20"/>
                              </w:rPr>
                              <m:t>dt</m:t>
                            </m:r>
                          </m:den>
                        </m:f>
                        <m:r>
                          <w:rPr>
                            <w:rFonts w:ascii="Cambria Math" w:eastAsia="Arial" w:hAnsi="Arial" w:cs="Arial"/>
                            <w:color w:val="000000"/>
                            <w:sz w:val="20"/>
                            <w:szCs w:val="20"/>
                          </w:rPr>
                          <m:t>=</m:t>
                        </m:r>
                        <m:sSub>
                          <m:sSubPr>
                            <m:ctrlPr>
                              <w:rPr>
                                <w:rFonts w:ascii="Cambria Math" w:eastAsia="Cambria Math" w:hAnsi="Arial" w:cs="Arial"/>
                                <w:i/>
                                <w:sz w:val="20"/>
                                <w:szCs w:val="20"/>
                              </w:rPr>
                            </m:ctrlPr>
                          </m:sSubPr>
                          <m:e>
                            <m:r>
                              <w:rPr>
                                <w:rFonts w:ascii="Cambria Math" w:eastAsia="Cambria Math" w:hAnsi="Cambria Math" w:cs="Arial"/>
                                <w:sz w:val="20"/>
                                <w:szCs w:val="20"/>
                              </w:rPr>
                              <m:t>u</m:t>
                            </m:r>
                          </m:e>
                          <m:sub>
                            <m:r>
                              <w:rPr>
                                <w:rFonts w:ascii="Cambria Math" w:eastAsia="Cambria Math" w:hAnsi="Cambria Math" w:cs="Arial"/>
                                <w:sz w:val="20"/>
                                <w:szCs w:val="20"/>
                              </w:rPr>
                              <m:t>w</m:t>
                            </m:r>
                          </m:sub>
                        </m:sSub>
                        <m:d>
                          <m:dPr>
                            <m:ctrlPr>
                              <w:rPr>
                                <w:rFonts w:ascii="Cambria Math" w:eastAsia="Cambria Math" w:hAnsi="Arial" w:cs="Arial"/>
                                <w:i/>
                                <w:sz w:val="20"/>
                                <w:szCs w:val="20"/>
                              </w:rPr>
                            </m:ctrlPr>
                          </m:dPr>
                          <m:e>
                            <m:r>
                              <w:rPr>
                                <w:rFonts w:ascii="Cambria Math" w:eastAsia="Cambria Math" w:hAnsi="Cambria Math" w:cs="Arial"/>
                                <w:sz w:val="20"/>
                                <w:szCs w:val="20"/>
                              </w:rPr>
                              <m:t>t</m:t>
                            </m:r>
                          </m:e>
                        </m:d>
                        <m:r>
                          <w:rPr>
                            <w:rFonts w:ascii="Arial" w:eastAsia="Cambria Math" w:hAnsi="Arial" w:cs="Arial"/>
                            <w:sz w:val="20"/>
                            <w:szCs w:val="20"/>
                          </w:rPr>
                          <m:t>-</m:t>
                        </m:r>
                        <m:sSub>
                          <m:sSubPr>
                            <m:ctrlPr>
                              <w:rPr>
                                <w:rFonts w:ascii="Cambria Math" w:eastAsia="Cambria Math" w:hAnsi="Arial" w:cs="Arial"/>
                                <w:i/>
                                <w:sz w:val="20"/>
                                <w:szCs w:val="20"/>
                              </w:rPr>
                            </m:ctrlPr>
                          </m:sSubPr>
                          <m:e>
                            <m:r>
                              <w:rPr>
                                <w:rFonts w:ascii="Cambria Math" w:eastAsia="Cambria Math" w:hAnsi="Cambria Math" w:cs="Arial"/>
                                <w:sz w:val="20"/>
                                <w:szCs w:val="20"/>
                              </w:rPr>
                              <m:t>R</m:t>
                            </m:r>
                          </m:e>
                          <m:sub>
                            <m:r>
                              <w:rPr>
                                <w:rFonts w:ascii="Cambria Math" w:eastAsia="Cambria Math" w:hAnsi="Cambria Math" w:cs="Arial"/>
                                <w:sz w:val="20"/>
                                <w:szCs w:val="20"/>
                              </w:rPr>
                              <m:t>w</m:t>
                            </m:r>
                          </m:sub>
                        </m:sSub>
                        <m:r>
                          <m:rPr>
                            <m:sty m:val="p"/>
                          </m:rPr>
                          <w:rPr>
                            <w:rFonts w:ascii="Arial" w:hAnsi="Arial" w:cs="Arial"/>
                            <w:sz w:val="20"/>
                            <w:szCs w:val="20"/>
                          </w:rPr>
                          <m:t>∙</m:t>
                        </m:r>
                        <m:sSub>
                          <m:sSubPr>
                            <m:ctrlPr>
                              <w:rPr>
                                <w:rFonts w:ascii="Cambria Math" w:hAnsi="Arial" w:cs="Arial"/>
                                <w:sz w:val="20"/>
                                <w:szCs w:val="20"/>
                              </w:rPr>
                            </m:ctrlPr>
                          </m:sSubPr>
                          <m:e>
                            <m:r>
                              <m:rPr>
                                <m:sty m:val="p"/>
                              </m:rPr>
                              <w:rPr>
                                <w:rFonts w:ascii="Cambria Math" w:hAnsi="Arial" w:cs="Arial"/>
                                <w:sz w:val="20"/>
                                <w:szCs w:val="20"/>
                              </w:rPr>
                              <m:t>i</m:t>
                            </m:r>
                          </m:e>
                          <m:sub>
                            <m:r>
                              <m:rPr>
                                <m:sty m:val="p"/>
                              </m:rPr>
                              <w:rPr>
                                <w:rFonts w:ascii="Cambria Math" w:hAnsi="Arial" w:cs="Arial"/>
                                <w:sz w:val="20"/>
                                <w:szCs w:val="20"/>
                              </w:rPr>
                              <m:t>w</m:t>
                            </m:r>
                          </m:sub>
                        </m:sSub>
                        <m:d>
                          <m:dPr>
                            <m:ctrlPr>
                              <w:rPr>
                                <w:rFonts w:ascii="Cambria Math" w:hAnsi="Arial" w:cs="Arial"/>
                                <w:sz w:val="20"/>
                                <w:szCs w:val="20"/>
                              </w:rPr>
                            </m:ctrlPr>
                          </m:dPr>
                          <m:e>
                            <m:r>
                              <m:rPr>
                                <m:sty m:val="p"/>
                              </m:rPr>
                              <w:rPr>
                                <w:rFonts w:ascii="Cambria Math" w:hAnsi="Arial" w:cs="Arial"/>
                                <w:sz w:val="20"/>
                                <w:szCs w:val="20"/>
                              </w:rPr>
                              <m:t>t</m:t>
                            </m:r>
                          </m:e>
                        </m:d>
                      </m:e>
                    </m:eqArr>
                  </m:e>
                </m:d>
              </m:oMath>
            </m:oMathPara>
          </w:p>
          <w:p w14:paraId="106A5A43" w14:textId="77777777" w:rsidR="003D7AFE" w:rsidRPr="003D7AFE" w:rsidRDefault="003D7AFE" w:rsidP="003D7AFE">
            <w:pPr>
              <w:pBdr>
                <w:top w:val="none" w:sz="4" w:space="0" w:color="000000"/>
                <w:left w:val="none" w:sz="4" w:space="0" w:color="000000"/>
                <w:bottom w:val="none" w:sz="4" w:space="0" w:color="000000"/>
                <w:right w:val="none" w:sz="4" w:space="0" w:color="000000"/>
              </w:pBdr>
              <w:spacing w:line="331" w:lineRule="auto"/>
              <w:jc w:val="center"/>
              <w:rPr>
                <w:rFonts w:ascii="Arial" w:hAnsi="Arial" w:cs="Arial"/>
                <w:sz w:val="20"/>
                <w:szCs w:val="20"/>
              </w:rPr>
            </w:pPr>
          </w:p>
        </w:tc>
        <w:tc>
          <w:tcPr>
            <w:tcW w:w="738" w:type="dxa"/>
          </w:tcPr>
          <w:p w14:paraId="5B156B2B" w14:textId="77777777" w:rsidR="003D7AFE" w:rsidRPr="00D02AAF" w:rsidRDefault="003D7AFE" w:rsidP="003D7AFE">
            <w:pPr>
              <w:spacing w:line="331" w:lineRule="auto"/>
              <w:jc w:val="center"/>
              <w:rPr>
                <w:rFonts w:ascii="Arial" w:hAnsi="Arial" w:cs="Arial"/>
                <w:sz w:val="20"/>
                <w:szCs w:val="20"/>
              </w:rPr>
            </w:pPr>
          </w:p>
          <w:p w14:paraId="5FBD3E9D" w14:textId="77777777" w:rsidR="003D7AFE" w:rsidRPr="00D02AAF" w:rsidRDefault="003D7AFE" w:rsidP="003D7AFE">
            <w:pPr>
              <w:spacing w:line="331" w:lineRule="auto"/>
              <w:jc w:val="center"/>
              <w:rPr>
                <w:rFonts w:ascii="Arial" w:hAnsi="Arial" w:cs="Arial"/>
                <w:sz w:val="20"/>
                <w:szCs w:val="20"/>
              </w:rPr>
            </w:pPr>
          </w:p>
          <w:p w14:paraId="7A17FFBF" w14:textId="77777777" w:rsidR="003D7AFE" w:rsidRPr="00D02AAF" w:rsidRDefault="003D7AFE" w:rsidP="003D7AFE">
            <w:pPr>
              <w:spacing w:line="331" w:lineRule="auto"/>
              <w:jc w:val="center"/>
              <w:rPr>
                <w:rFonts w:ascii="Arial" w:hAnsi="Arial" w:cs="Arial"/>
                <w:sz w:val="20"/>
                <w:szCs w:val="20"/>
              </w:rPr>
            </w:pPr>
            <w:r w:rsidRPr="00D02AAF">
              <w:rPr>
                <w:rFonts w:ascii="Arial" w:hAnsi="Arial" w:cs="Arial"/>
                <w:sz w:val="20"/>
                <w:szCs w:val="20"/>
              </w:rPr>
              <w:t>(2.</w:t>
            </w:r>
            <w:r w:rsidR="009E10FD" w:rsidRPr="00D02AAF">
              <w:rPr>
                <w:rFonts w:ascii="Arial" w:hAnsi="Arial" w:cs="Arial"/>
                <w:sz w:val="20"/>
                <w:szCs w:val="20"/>
              </w:rPr>
              <w:t>40</w:t>
            </w:r>
            <w:r w:rsidRPr="00D02AAF">
              <w:rPr>
                <w:rFonts w:ascii="Arial" w:hAnsi="Arial" w:cs="Arial"/>
                <w:sz w:val="20"/>
                <w:szCs w:val="20"/>
              </w:rPr>
              <w:t>)</w:t>
            </w:r>
          </w:p>
        </w:tc>
      </w:tr>
    </w:tbl>
    <w:p w14:paraId="7C7D8698" w14:textId="77777777" w:rsidR="009E10FD" w:rsidRDefault="009E10FD" w:rsidP="003D7AFE">
      <w:pPr>
        <w:pBdr>
          <w:top w:val="none" w:sz="4" w:space="0" w:color="000000"/>
          <w:left w:val="none" w:sz="4" w:space="0" w:color="000000"/>
          <w:bottom w:val="none" w:sz="4" w:space="0" w:color="000000"/>
          <w:right w:val="none" w:sz="4" w:space="0" w:color="000000"/>
        </w:pBdr>
        <w:spacing w:line="331" w:lineRule="auto"/>
        <w:rPr>
          <w:rFonts w:ascii="Arial" w:eastAsia="Arial" w:hAnsi="Arial" w:cs="Arial"/>
          <w:color w:val="000000"/>
          <w:sz w:val="20"/>
          <w:szCs w:val="20"/>
        </w:rPr>
      </w:pPr>
      <w:r>
        <w:rPr>
          <w:rFonts w:ascii="Arial" w:eastAsia="Arial" w:hAnsi="Arial" w:cs="Arial"/>
          <w:sz w:val="20"/>
          <w:szCs w:val="20"/>
        </w:rPr>
        <w:t xml:space="preserve">Otrzymano model: </w:t>
      </w:r>
      <w:r w:rsidRPr="003D7AFE">
        <w:rPr>
          <w:rFonts w:ascii="Arial" w:eastAsia="Arial" w:hAnsi="Arial" w:cs="Arial"/>
          <w:color w:val="000000"/>
          <w:sz w:val="20"/>
          <w:szCs w:val="20"/>
        </w:rPr>
        <w:t xml:space="preserve">parametryczny, dynamiczny, ciągły, nieliniowy, o parametrach skupionych, </w:t>
      </w:r>
      <w:r>
        <w:rPr>
          <w:rFonts w:ascii="Arial" w:eastAsia="Arial" w:hAnsi="Arial" w:cs="Arial"/>
          <w:color w:val="000000"/>
          <w:sz w:val="20"/>
          <w:szCs w:val="20"/>
        </w:rPr>
        <w:t>stacjonarny</w:t>
      </w:r>
      <w:r w:rsidRPr="003D7AFE">
        <w:rPr>
          <w:rFonts w:ascii="Arial" w:eastAsia="Arial" w:hAnsi="Arial" w:cs="Arial"/>
          <w:color w:val="000000"/>
          <w:sz w:val="20"/>
          <w:szCs w:val="20"/>
        </w:rPr>
        <w:t>, deterministyczny.</w:t>
      </w:r>
      <w:r>
        <w:rPr>
          <w:rFonts w:ascii="Arial" w:eastAsia="Arial" w:hAnsi="Arial" w:cs="Arial"/>
          <w:color w:val="000000"/>
          <w:sz w:val="20"/>
          <w:szCs w:val="20"/>
        </w:rPr>
        <w:t xml:space="preserve"> Model traktowany jest jako model </w:t>
      </w:r>
      <w:r w:rsidR="009B6D1C">
        <w:rPr>
          <w:rFonts w:ascii="Arial" w:eastAsia="Arial" w:hAnsi="Arial" w:cs="Arial"/>
          <w:color w:val="000000"/>
          <w:sz w:val="20"/>
          <w:szCs w:val="20"/>
        </w:rPr>
        <w:t>stanu</w:t>
      </w:r>
      <w:r>
        <w:rPr>
          <w:rFonts w:ascii="Arial" w:eastAsia="Arial" w:hAnsi="Arial" w:cs="Arial"/>
          <w:color w:val="000000"/>
          <w:sz w:val="20"/>
          <w:szCs w:val="20"/>
        </w:rPr>
        <w:t xml:space="preserve">. Na potrzeby analizy wyróżniono sygnały wejściowe i </w:t>
      </w:r>
      <w:r w:rsidR="009B6D1C">
        <w:rPr>
          <w:rFonts w:ascii="Arial" w:eastAsia="Arial" w:hAnsi="Arial" w:cs="Arial"/>
          <w:color w:val="000000"/>
          <w:sz w:val="20"/>
          <w:szCs w:val="20"/>
        </w:rPr>
        <w:t>zmienne stanu</w:t>
      </w:r>
      <w:r>
        <w:rPr>
          <w:rFonts w:ascii="Arial" w:eastAsia="Arial" w:hAnsi="Arial" w:cs="Arial"/>
          <w:color w:val="000000"/>
          <w:sz w:val="20"/>
          <w:szCs w:val="20"/>
        </w:rPr>
        <w:t xml:space="preserve">. </w:t>
      </w:r>
    </w:p>
    <w:p w14:paraId="76A18108" w14:textId="77777777" w:rsidR="009B6D1C" w:rsidRDefault="009B6D1C" w:rsidP="009B6D1C">
      <w:pPr>
        <w:pBdr>
          <w:top w:val="none" w:sz="4" w:space="0" w:color="000000"/>
          <w:left w:val="none" w:sz="4" w:space="0" w:color="000000"/>
          <w:bottom w:val="none" w:sz="4" w:space="0" w:color="000000"/>
          <w:right w:val="none" w:sz="4" w:space="0" w:color="000000"/>
        </w:pBdr>
        <w:spacing w:line="331" w:lineRule="auto"/>
        <w:rPr>
          <w:rFonts w:ascii="Arial" w:eastAsia="Arial" w:hAnsi="Arial" w:cs="Arial"/>
          <w:color w:val="000000"/>
          <w:sz w:val="20"/>
          <w:szCs w:val="20"/>
        </w:rPr>
      </w:pPr>
      <w:r>
        <w:rPr>
          <w:rFonts w:ascii="Arial" w:eastAsia="Arial" w:hAnsi="Arial" w:cs="Arial"/>
          <w:color w:val="000000"/>
          <w:sz w:val="20"/>
          <w:szCs w:val="20"/>
        </w:rPr>
        <w:t>Wejścia:</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739"/>
      </w:tblGrid>
      <w:tr w:rsidR="009B6D1C" w:rsidRPr="003D7AFE" w14:paraId="7ED929C9" w14:textId="77777777" w:rsidTr="009E1548">
        <w:tc>
          <w:tcPr>
            <w:tcW w:w="8607" w:type="dxa"/>
          </w:tcPr>
          <w:p w14:paraId="2CE00E03" w14:textId="77777777" w:rsidR="009B6D1C" w:rsidRPr="003D7AFE" w:rsidRDefault="009B6D1C" w:rsidP="009E1548">
            <w:pPr>
              <w:spacing w:line="331" w:lineRule="auto"/>
              <w:rPr>
                <w:rFonts w:ascii="Arial" w:hAnsi="Arial" w:cs="Arial"/>
                <w:sz w:val="20"/>
                <w:szCs w:val="20"/>
              </w:rPr>
            </w:pPr>
            <m:oMathPara>
              <m:oMath>
                <m:r>
                  <w:rPr>
                    <w:rFonts w:ascii="Cambria Math" w:eastAsia="Cambria Math" w:hAnsi="Arial" w:cs="Arial"/>
                    <w:sz w:val="20"/>
                    <w:szCs w:val="20"/>
                  </w:rPr>
                  <m:t>u</m:t>
                </m:r>
                <m:d>
                  <m:dPr>
                    <m:ctrlPr>
                      <w:rPr>
                        <w:rFonts w:ascii="Cambria Math" w:eastAsia="Cambria Math" w:hAnsi="Arial" w:cs="Arial"/>
                        <w:i/>
                        <w:sz w:val="20"/>
                        <w:szCs w:val="20"/>
                      </w:rPr>
                    </m:ctrlPr>
                  </m:dPr>
                  <m:e>
                    <m:r>
                      <w:rPr>
                        <w:rFonts w:ascii="Cambria Math" w:eastAsia="Cambria Math" w:hAnsi="Arial" w:cs="Arial"/>
                        <w:sz w:val="20"/>
                        <w:szCs w:val="20"/>
                      </w:rPr>
                      <m:t>t</m:t>
                    </m:r>
                  </m:e>
                </m:d>
                <m:r>
                  <w:rPr>
                    <w:rFonts w:ascii="Cambria Math" w:eastAsia="Cambria Math" w:hAnsi="Arial" w:cs="Arial"/>
                    <w:sz w:val="20"/>
                    <w:szCs w:val="20"/>
                  </w:rPr>
                  <m:t>=</m:t>
                </m:r>
                <m:d>
                  <m:dPr>
                    <m:ctrlPr>
                      <w:rPr>
                        <w:rFonts w:ascii="Cambria Math" w:eastAsia="Cambria Math" w:hAnsi="Arial" w:cs="Arial"/>
                        <w:i/>
                        <w:sz w:val="20"/>
                        <w:szCs w:val="20"/>
                      </w:rPr>
                    </m:ctrlPr>
                  </m:dPr>
                  <m:e>
                    <m:eqArr>
                      <m:eqArrPr>
                        <m:ctrlPr>
                          <w:rPr>
                            <w:rFonts w:ascii="Cambria Math" w:eastAsia="Cambria Math" w:hAnsi="Arial" w:cs="Arial"/>
                            <w:i/>
                            <w:sz w:val="20"/>
                            <w:szCs w:val="20"/>
                          </w:rPr>
                        </m:ctrlPr>
                      </m:eqArrPr>
                      <m:e>
                        <m:sSub>
                          <m:sSubPr>
                            <m:ctrlPr>
                              <w:rPr>
                                <w:rFonts w:ascii="Cambria Math" w:eastAsia="Cambria Math" w:hAnsi="Arial" w:cs="Arial"/>
                                <w:i/>
                                <w:sz w:val="20"/>
                                <w:szCs w:val="20"/>
                              </w:rPr>
                            </m:ctrlPr>
                          </m:sSubPr>
                          <m:e>
                            <m:r>
                              <w:rPr>
                                <w:rFonts w:ascii="Cambria Math" w:eastAsia="Cambria Math" w:hAnsi="Cambria Math" w:cs="Arial"/>
                                <w:sz w:val="20"/>
                                <w:szCs w:val="20"/>
                              </w:rPr>
                              <m:t>u</m:t>
                            </m:r>
                          </m:e>
                          <m:sub>
                            <m:r>
                              <w:rPr>
                                <w:rFonts w:ascii="Cambria Math" w:eastAsia="Cambria Math" w:hAnsi="Cambria Math" w:cs="Arial"/>
                                <w:sz w:val="20"/>
                                <w:szCs w:val="20"/>
                              </w:rPr>
                              <m:t>w</m:t>
                            </m:r>
                          </m:sub>
                        </m:sSub>
                        <m:d>
                          <m:dPr>
                            <m:ctrlPr>
                              <w:rPr>
                                <w:rFonts w:ascii="Cambria Math" w:eastAsia="Cambria Math" w:hAnsi="Arial" w:cs="Arial"/>
                                <w:i/>
                                <w:sz w:val="20"/>
                                <w:szCs w:val="20"/>
                              </w:rPr>
                            </m:ctrlPr>
                          </m:dPr>
                          <m:e>
                            <m:r>
                              <w:rPr>
                                <w:rFonts w:ascii="Cambria Math" w:eastAsia="Cambria Math" w:hAnsi="Cambria Math" w:cs="Arial"/>
                                <w:sz w:val="20"/>
                                <w:szCs w:val="20"/>
                              </w:rPr>
                              <m:t>t</m:t>
                            </m:r>
                          </m:e>
                        </m:d>
                      </m:e>
                      <m:e>
                        <m:sSub>
                          <m:sSubPr>
                            <m:ctrlPr>
                              <w:rPr>
                                <w:rFonts w:ascii="Cambria Math" w:eastAsia="Cambria Math" w:hAnsi="Arial" w:cs="Arial"/>
                                <w:i/>
                                <w:sz w:val="20"/>
                                <w:szCs w:val="20"/>
                              </w:rPr>
                            </m:ctrlPr>
                          </m:sSubPr>
                          <m:e>
                            <m:r>
                              <w:rPr>
                                <w:rFonts w:ascii="Cambria Math" w:eastAsia="Cambria Math" w:hAnsi="Cambria Math" w:cs="Arial"/>
                                <w:sz w:val="20"/>
                                <w:szCs w:val="20"/>
                              </w:rPr>
                              <m:t>u</m:t>
                            </m:r>
                          </m:e>
                          <m:sub>
                            <m:r>
                              <w:rPr>
                                <w:rFonts w:ascii="Cambria Math" w:eastAsia="Cambria Math" w:hAnsi="Cambria Math" w:cs="Arial"/>
                                <w:sz w:val="20"/>
                                <w:szCs w:val="20"/>
                              </w:rPr>
                              <m:t>t</m:t>
                            </m:r>
                          </m:sub>
                        </m:sSub>
                        <m:d>
                          <m:dPr>
                            <m:ctrlPr>
                              <w:rPr>
                                <w:rFonts w:ascii="Cambria Math" w:eastAsia="Cambria Math" w:hAnsi="Arial" w:cs="Arial"/>
                                <w:i/>
                                <w:sz w:val="20"/>
                                <w:szCs w:val="20"/>
                              </w:rPr>
                            </m:ctrlPr>
                          </m:dPr>
                          <m:e>
                            <m:r>
                              <w:rPr>
                                <w:rFonts w:ascii="Cambria Math" w:eastAsia="Cambria Math" w:hAnsi="Cambria Math" w:cs="Arial"/>
                                <w:sz w:val="20"/>
                                <w:szCs w:val="20"/>
                              </w:rPr>
                              <m:t>t</m:t>
                            </m:r>
                          </m:e>
                        </m:d>
                        <m:ctrlPr>
                          <w:rPr>
                            <w:rFonts w:ascii="Cambria Math" w:eastAsia="Cambria Math" w:hAnsi="Cambria Math" w:cs="Cambria Math"/>
                            <w:i/>
                            <w:sz w:val="20"/>
                            <w:szCs w:val="20"/>
                          </w:rPr>
                        </m:ctrlPr>
                      </m:e>
                      <m:e>
                        <m:sSub>
                          <m:sSubPr>
                            <m:ctrlPr>
                              <w:rPr>
                                <w:rFonts w:ascii="Cambria Math" w:eastAsia="Cambria Math" w:hAnsi="Arial" w:cs="Arial"/>
                                <w:i/>
                                <w:sz w:val="20"/>
                                <w:szCs w:val="20"/>
                              </w:rPr>
                            </m:ctrlPr>
                          </m:sSubPr>
                          <m:e>
                            <m:r>
                              <w:rPr>
                                <w:rFonts w:ascii="Cambria Math" w:eastAsia="Cambria Math" w:hAnsi="Cambria Math" w:cs="Arial"/>
                                <w:sz w:val="20"/>
                                <w:szCs w:val="20"/>
                              </w:rPr>
                              <m:t>M</m:t>
                            </m:r>
                          </m:e>
                          <m:sub>
                            <m:r>
                              <w:rPr>
                                <w:rFonts w:ascii="Cambria Math" w:eastAsia="Cambria Math" w:hAnsi="Cambria Math" w:cs="Arial"/>
                                <w:sz w:val="20"/>
                                <w:szCs w:val="20"/>
                              </w:rPr>
                              <m:t>o</m:t>
                            </m:r>
                          </m:sub>
                        </m:sSub>
                        <m:d>
                          <m:dPr>
                            <m:ctrlPr>
                              <w:rPr>
                                <w:rFonts w:ascii="Cambria Math" w:hAnsi="Arial" w:cs="Arial"/>
                                <w:sz w:val="20"/>
                                <w:szCs w:val="20"/>
                              </w:rPr>
                            </m:ctrlPr>
                          </m:dPr>
                          <m:e>
                            <m:r>
                              <w:rPr>
                                <w:rFonts w:ascii="Cambria Math" w:eastAsia="Cambria Math" w:hAnsi="Cambria Math" w:cs="Arial"/>
                                <w:sz w:val="20"/>
                                <w:szCs w:val="20"/>
                              </w:rPr>
                              <m:t>t</m:t>
                            </m:r>
                          </m:e>
                        </m:d>
                      </m:e>
                    </m:eqArr>
                  </m:e>
                </m:d>
              </m:oMath>
            </m:oMathPara>
          </w:p>
        </w:tc>
        <w:tc>
          <w:tcPr>
            <w:tcW w:w="738" w:type="dxa"/>
          </w:tcPr>
          <w:p w14:paraId="2A86578B" w14:textId="77777777" w:rsidR="009B6D1C" w:rsidRPr="003D7AFE" w:rsidRDefault="009B6D1C" w:rsidP="009E1548">
            <w:pPr>
              <w:spacing w:line="331" w:lineRule="auto"/>
              <w:rPr>
                <w:rFonts w:ascii="Arial" w:hAnsi="Arial" w:cs="Arial"/>
                <w:sz w:val="20"/>
                <w:szCs w:val="20"/>
              </w:rPr>
            </w:pPr>
            <w:r w:rsidRPr="003D7AFE">
              <w:rPr>
                <w:rFonts w:ascii="Arial" w:hAnsi="Arial" w:cs="Arial"/>
                <w:sz w:val="20"/>
                <w:szCs w:val="20"/>
              </w:rPr>
              <w:t>(2.</w:t>
            </w:r>
            <w:r>
              <w:rPr>
                <w:rFonts w:ascii="Arial" w:hAnsi="Arial" w:cs="Arial"/>
                <w:sz w:val="20"/>
                <w:szCs w:val="20"/>
              </w:rPr>
              <w:t>4</w:t>
            </w:r>
            <w:r w:rsidR="00922DF5">
              <w:rPr>
                <w:rFonts w:ascii="Arial" w:hAnsi="Arial" w:cs="Arial"/>
                <w:sz w:val="20"/>
                <w:szCs w:val="20"/>
              </w:rPr>
              <w:t>1</w:t>
            </w:r>
            <w:r w:rsidRPr="003D7AFE">
              <w:rPr>
                <w:rFonts w:ascii="Arial" w:hAnsi="Arial" w:cs="Arial"/>
                <w:sz w:val="20"/>
                <w:szCs w:val="20"/>
              </w:rPr>
              <w:t>)</w:t>
            </w:r>
          </w:p>
        </w:tc>
      </w:tr>
    </w:tbl>
    <w:p w14:paraId="6C25105C" w14:textId="77777777" w:rsidR="009B6D1C" w:rsidRDefault="009B6D1C" w:rsidP="009B6D1C">
      <w:pPr>
        <w:pBdr>
          <w:top w:val="none" w:sz="4" w:space="0" w:color="000000"/>
          <w:left w:val="none" w:sz="4" w:space="0" w:color="000000"/>
          <w:bottom w:val="none" w:sz="4" w:space="0" w:color="000000"/>
          <w:right w:val="none" w:sz="4" w:space="0" w:color="000000"/>
        </w:pBdr>
        <w:spacing w:line="331" w:lineRule="auto"/>
        <w:rPr>
          <w:rFonts w:ascii="Arial" w:eastAsia="Arial" w:hAnsi="Arial" w:cs="Arial"/>
          <w:color w:val="000000"/>
          <w:sz w:val="20"/>
          <w:szCs w:val="20"/>
        </w:rPr>
      </w:pPr>
    </w:p>
    <w:p w14:paraId="64F17B80" w14:textId="77777777" w:rsidR="009B6D1C" w:rsidRDefault="009B6D1C" w:rsidP="009B6D1C">
      <w:pPr>
        <w:pBdr>
          <w:top w:val="none" w:sz="4" w:space="0" w:color="000000"/>
          <w:left w:val="none" w:sz="4" w:space="0" w:color="000000"/>
          <w:bottom w:val="none" w:sz="4" w:space="0" w:color="000000"/>
          <w:right w:val="none" w:sz="4" w:space="0" w:color="000000"/>
        </w:pBdr>
        <w:spacing w:line="331" w:lineRule="auto"/>
        <w:rPr>
          <w:rFonts w:ascii="Arial" w:eastAsia="Arial" w:hAnsi="Arial" w:cs="Arial"/>
          <w:color w:val="000000"/>
          <w:sz w:val="20"/>
          <w:szCs w:val="20"/>
        </w:rPr>
      </w:pPr>
      <w:r>
        <w:rPr>
          <w:rFonts w:ascii="Arial" w:eastAsia="Arial" w:hAnsi="Arial" w:cs="Arial"/>
          <w:color w:val="000000"/>
          <w:sz w:val="20"/>
          <w:szCs w:val="20"/>
        </w:rPr>
        <w:t>Zmienne stanu:</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739"/>
      </w:tblGrid>
      <w:tr w:rsidR="009B6D1C" w:rsidRPr="003D7AFE" w14:paraId="6E3AB41A" w14:textId="77777777" w:rsidTr="009E1548">
        <w:tc>
          <w:tcPr>
            <w:tcW w:w="8607" w:type="dxa"/>
          </w:tcPr>
          <w:p w14:paraId="1F1BD4DD" w14:textId="77777777" w:rsidR="009B6D1C" w:rsidRPr="003D7AFE" w:rsidRDefault="009B6D1C" w:rsidP="009E1548">
            <w:pPr>
              <w:spacing w:line="331" w:lineRule="auto"/>
              <w:rPr>
                <w:rFonts w:ascii="Arial" w:hAnsi="Arial" w:cs="Arial"/>
                <w:sz w:val="20"/>
                <w:szCs w:val="20"/>
              </w:rPr>
            </w:pPr>
            <m:oMathPara>
              <m:oMath>
                <m:r>
                  <w:rPr>
                    <w:rFonts w:ascii="Cambria Math" w:eastAsia="Cambria Math" w:hAnsi="Arial" w:cs="Arial"/>
                    <w:sz w:val="20"/>
                    <w:szCs w:val="20"/>
                  </w:rPr>
                  <m:t>x</m:t>
                </m:r>
                <m:d>
                  <m:dPr>
                    <m:ctrlPr>
                      <w:rPr>
                        <w:rFonts w:ascii="Cambria Math" w:eastAsia="Cambria Math" w:hAnsi="Arial" w:cs="Arial"/>
                        <w:i/>
                        <w:sz w:val="20"/>
                        <w:szCs w:val="20"/>
                      </w:rPr>
                    </m:ctrlPr>
                  </m:dPr>
                  <m:e>
                    <m:r>
                      <w:rPr>
                        <w:rFonts w:ascii="Cambria Math" w:eastAsia="Cambria Math" w:hAnsi="Arial" w:cs="Arial"/>
                        <w:sz w:val="20"/>
                        <w:szCs w:val="20"/>
                      </w:rPr>
                      <m:t>t</m:t>
                    </m:r>
                  </m:e>
                </m:d>
                <m:r>
                  <w:rPr>
                    <w:rFonts w:ascii="Cambria Math" w:eastAsia="Cambria Math" w:hAnsi="Arial" w:cs="Arial"/>
                    <w:sz w:val="20"/>
                    <w:szCs w:val="20"/>
                  </w:rPr>
                  <m:t>=</m:t>
                </m:r>
                <m:d>
                  <m:dPr>
                    <m:ctrlPr>
                      <w:rPr>
                        <w:rFonts w:ascii="Cambria Math" w:eastAsia="Cambria Math" w:hAnsi="Arial" w:cs="Arial"/>
                        <w:i/>
                        <w:sz w:val="20"/>
                        <w:szCs w:val="20"/>
                      </w:rPr>
                    </m:ctrlPr>
                  </m:dPr>
                  <m:e>
                    <m:eqArr>
                      <m:eqArrPr>
                        <m:ctrlPr>
                          <w:rPr>
                            <w:rFonts w:ascii="Cambria Math" w:eastAsia="Cambria Math" w:hAnsi="Arial" w:cs="Arial"/>
                            <w:i/>
                            <w:sz w:val="20"/>
                            <w:szCs w:val="20"/>
                          </w:rPr>
                        </m:ctrlPr>
                      </m:eqArrPr>
                      <m:e>
                        <m:sSub>
                          <m:sSubPr>
                            <m:ctrlPr>
                              <w:rPr>
                                <w:rFonts w:ascii="Cambria Math" w:eastAsia="Cambria Math" w:hAnsi="Arial" w:cs="Arial"/>
                                <w:i/>
                                <w:sz w:val="20"/>
                                <w:szCs w:val="20"/>
                              </w:rPr>
                            </m:ctrlPr>
                          </m:sSubPr>
                          <m:e>
                            <m:r>
                              <w:rPr>
                                <w:rFonts w:ascii="Cambria Math" w:eastAsia="Cambria Math" w:hAnsi="Cambria Math" w:cs="Arial"/>
                                <w:sz w:val="20"/>
                                <w:szCs w:val="20"/>
                              </w:rPr>
                              <m:t>i</m:t>
                            </m:r>
                          </m:e>
                          <m:sub>
                            <m:r>
                              <w:rPr>
                                <w:rFonts w:ascii="Cambria Math" w:eastAsia="Cambria Math" w:hAnsi="Cambria Math" w:cs="Arial"/>
                                <w:sz w:val="20"/>
                                <w:szCs w:val="20"/>
                              </w:rPr>
                              <m:t>w</m:t>
                            </m:r>
                          </m:sub>
                        </m:sSub>
                        <m:d>
                          <m:dPr>
                            <m:ctrlPr>
                              <w:rPr>
                                <w:rFonts w:ascii="Cambria Math" w:eastAsia="Cambria Math" w:hAnsi="Arial" w:cs="Arial"/>
                                <w:i/>
                                <w:sz w:val="20"/>
                                <w:szCs w:val="20"/>
                              </w:rPr>
                            </m:ctrlPr>
                          </m:dPr>
                          <m:e>
                            <m:r>
                              <w:rPr>
                                <w:rFonts w:ascii="Cambria Math" w:eastAsia="Cambria Math" w:hAnsi="Cambria Math" w:cs="Arial"/>
                                <w:sz w:val="20"/>
                                <w:szCs w:val="20"/>
                              </w:rPr>
                              <m:t>t</m:t>
                            </m:r>
                          </m:e>
                        </m:d>
                      </m:e>
                      <m:e>
                        <m:sSub>
                          <m:sSubPr>
                            <m:ctrlPr>
                              <w:rPr>
                                <w:rFonts w:ascii="Cambria Math" w:eastAsia="Cambria Math" w:hAnsi="Arial" w:cs="Arial"/>
                                <w:i/>
                                <w:sz w:val="20"/>
                                <w:szCs w:val="20"/>
                              </w:rPr>
                            </m:ctrlPr>
                          </m:sSubPr>
                          <m:e>
                            <m:r>
                              <w:rPr>
                                <w:rFonts w:ascii="Cambria Math" w:eastAsia="Cambria Math" w:hAnsi="Cambria Math" w:cs="Arial"/>
                                <w:sz w:val="20"/>
                                <w:szCs w:val="20"/>
                              </w:rPr>
                              <m:t>i</m:t>
                            </m:r>
                          </m:e>
                          <m:sub>
                            <m:r>
                              <w:rPr>
                                <w:rFonts w:ascii="Cambria Math" w:eastAsia="Cambria Math" w:hAnsi="Cambria Math" w:cs="Arial"/>
                                <w:sz w:val="20"/>
                                <w:szCs w:val="20"/>
                              </w:rPr>
                              <m:t>t</m:t>
                            </m:r>
                          </m:sub>
                        </m:sSub>
                        <m:d>
                          <m:dPr>
                            <m:ctrlPr>
                              <w:rPr>
                                <w:rFonts w:ascii="Cambria Math" w:eastAsia="Cambria Math" w:hAnsi="Arial" w:cs="Arial"/>
                                <w:i/>
                                <w:sz w:val="20"/>
                                <w:szCs w:val="20"/>
                              </w:rPr>
                            </m:ctrlPr>
                          </m:dPr>
                          <m:e>
                            <m:r>
                              <w:rPr>
                                <w:rFonts w:ascii="Cambria Math" w:eastAsia="Cambria Math" w:hAnsi="Cambria Math" w:cs="Arial"/>
                                <w:sz w:val="20"/>
                                <w:szCs w:val="20"/>
                              </w:rPr>
                              <m:t>t</m:t>
                            </m:r>
                          </m:e>
                        </m:d>
                        <m:ctrlPr>
                          <w:rPr>
                            <w:rFonts w:ascii="Cambria Math" w:eastAsia="Cambria Math" w:hAnsi="Cambria Math" w:cs="Cambria Math"/>
                            <w:i/>
                            <w:sz w:val="20"/>
                            <w:szCs w:val="20"/>
                          </w:rPr>
                        </m:ctrlPr>
                      </m:e>
                      <m:e>
                        <m:r>
                          <w:rPr>
                            <w:rFonts w:ascii="Cambria Math" w:eastAsia="Cambria Math" w:hAnsi="Cambria Math" w:cs="Arial"/>
                            <w:sz w:val="20"/>
                            <w:szCs w:val="20"/>
                          </w:rPr>
                          <m:t>ω</m:t>
                        </m:r>
                        <m:d>
                          <m:dPr>
                            <m:ctrlPr>
                              <w:rPr>
                                <w:rFonts w:ascii="Cambria Math" w:hAnsi="Arial" w:cs="Arial"/>
                                <w:sz w:val="20"/>
                                <w:szCs w:val="20"/>
                              </w:rPr>
                            </m:ctrlPr>
                          </m:dPr>
                          <m:e>
                            <m:r>
                              <w:rPr>
                                <w:rFonts w:ascii="Cambria Math" w:eastAsia="Cambria Math" w:hAnsi="Cambria Math" w:cs="Arial"/>
                                <w:sz w:val="20"/>
                                <w:szCs w:val="20"/>
                              </w:rPr>
                              <m:t>t</m:t>
                            </m:r>
                          </m:e>
                        </m:d>
                      </m:e>
                    </m:eqArr>
                  </m:e>
                </m:d>
              </m:oMath>
            </m:oMathPara>
          </w:p>
        </w:tc>
        <w:tc>
          <w:tcPr>
            <w:tcW w:w="738" w:type="dxa"/>
          </w:tcPr>
          <w:p w14:paraId="09C1E354" w14:textId="77777777" w:rsidR="009B6D1C" w:rsidRPr="003D7AFE" w:rsidRDefault="009B6D1C" w:rsidP="009E1548">
            <w:pPr>
              <w:spacing w:line="331" w:lineRule="auto"/>
              <w:rPr>
                <w:rFonts w:ascii="Arial" w:hAnsi="Arial" w:cs="Arial"/>
                <w:sz w:val="20"/>
                <w:szCs w:val="20"/>
              </w:rPr>
            </w:pPr>
            <w:r w:rsidRPr="003D7AFE">
              <w:rPr>
                <w:rFonts w:ascii="Arial" w:hAnsi="Arial" w:cs="Arial"/>
                <w:sz w:val="20"/>
                <w:szCs w:val="20"/>
              </w:rPr>
              <w:t>(2.</w:t>
            </w:r>
            <w:r>
              <w:rPr>
                <w:rFonts w:ascii="Arial" w:hAnsi="Arial" w:cs="Arial"/>
                <w:sz w:val="20"/>
                <w:szCs w:val="20"/>
              </w:rPr>
              <w:t>4</w:t>
            </w:r>
            <w:r w:rsidR="00922DF5">
              <w:rPr>
                <w:rFonts w:ascii="Arial" w:hAnsi="Arial" w:cs="Arial"/>
                <w:sz w:val="20"/>
                <w:szCs w:val="20"/>
              </w:rPr>
              <w:t>2</w:t>
            </w:r>
            <w:r w:rsidRPr="003D7AFE">
              <w:rPr>
                <w:rFonts w:ascii="Arial" w:hAnsi="Arial" w:cs="Arial"/>
                <w:sz w:val="20"/>
                <w:szCs w:val="20"/>
              </w:rPr>
              <w:t>)</w:t>
            </w:r>
          </w:p>
        </w:tc>
      </w:tr>
    </w:tbl>
    <w:p w14:paraId="5D1C3830" w14:textId="77777777" w:rsidR="00922DF5" w:rsidRDefault="00922DF5" w:rsidP="003D7AFE">
      <w:pPr>
        <w:pBdr>
          <w:top w:val="none" w:sz="4" w:space="0" w:color="000000"/>
          <w:left w:val="none" w:sz="4" w:space="0" w:color="000000"/>
          <w:bottom w:val="none" w:sz="4" w:space="0" w:color="000000"/>
          <w:right w:val="none" w:sz="4" w:space="0" w:color="000000"/>
        </w:pBdr>
        <w:spacing w:line="331" w:lineRule="auto"/>
        <w:rPr>
          <w:rFonts w:ascii="Arial" w:eastAsia="Arial" w:hAnsi="Arial" w:cs="Arial"/>
          <w:color w:val="000000"/>
          <w:sz w:val="20"/>
          <w:szCs w:val="20"/>
        </w:rPr>
      </w:pPr>
    </w:p>
    <w:p w14:paraId="1EA47543" w14:textId="77777777" w:rsidR="00922DF5" w:rsidRDefault="00922DF5" w:rsidP="003D7AFE">
      <w:pPr>
        <w:pBdr>
          <w:top w:val="none" w:sz="4" w:space="0" w:color="000000"/>
          <w:left w:val="none" w:sz="4" w:space="0" w:color="000000"/>
          <w:bottom w:val="none" w:sz="4" w:space="0" w:color="000000"/>
          <w:right w:val="none" w:sz="4" w:space="0" w:color="000000"/>
        </w:pBdr>
        <w:spacing w:line="331" w:lineRule="auto"/>
        <w:rPr>
          <w:rFonts w:ascii="Arial" w:eastAsia="Arial" w:hAnsi="Arial" w:cs="Arial"/>
          <w:color w:val="000000"/>
          <w:sz w:val="20"/>
          <w:szCs w:val="20"/>
        </w:rPr>
      </w:pPr>
    </w:p>
    <w:p w14:paraId="26334D6E" w14:textId="77777777" w:rsidR="00922DF5" w:rsidRDefault="00922DF5" w:rsidP="003D7AFE">
      <w:pPr>
        <w:pBdr>
          <w:top w:val="none" w:sz="4" w:space="0" w:color="000000"/>
          <w:left w:val="none" w:sz="4" w:space="0" w:color="000000"/>
          <w:bottom w:val="none" w:sz="4" w:space="0" w:color="000000"/>
          <w:right w:val="none" w:sz="4" w:space="0" w:color="000000"/>
        </w:pBdr>
        <w:spacing w:line="331" w:lineRule="auto"/>
        <w:rPr>
          <w:rFonts w:ascii="Arial" w:eastAsia="Arial" w:hAnsi="Arial" w:cs="Arial"/>
          <w:color w:val="000000"/>
          <w:sz w:val="20"/>
          <w:szCs w:val="20"/>
        </w:rPr>
      </w:pPr>
      <w:r>
        <w:rPr>
          <w:rFonts w:ascii="Arial" w:eastAsia="Arial" w:hAnsi="Arial" w:cs="Arial"/>
          <w:color w:val="000000"/>
          <w:sz w:val="20"/>
          <w:szCs w:val="20"/>
        </w:rPr>
        <w:t>Wyjścia:</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739"/>
      </w:tblGrid>
      <w:tr w:rsidR="00922DF5" w:rsidRPr="003D7AFE" w14:paraId="33A4D539" w14:textId="77777777" w:rsidTr="009E1548">
        <w:tc>
          <w:tcPr>
            <w:tcW w:w="8607" w:type="dxa"/>
          </w:tcPr>
          <w:p w14:paraId="192E3062" w14:textId="77777777" w:rsidR="00922DF5" w:rsidRPr="003D7AFE" w:rsidRDefault="00922DF5" w:rsidP="009E1548">
            <w:pPr>
              <w:spacing w:line="331" w:lineRule="auto"/>
              <w:rPr>
                <w:rFonts w:ascii="Arial" w:hAnsi="Arial" w:cs="Arial"/>
                <w:sz w:val="20"/>
                <w:szCs w:val="20"/>
              </w:rPr>
            </w:pPr>
            <m:oMathPara>
              <m:oMath>
                <m:r>
                  <w:rPr>
                    <w:rFonts w:ascii="Cambria Math" w:eastAsia="Cambria Math" w:hAnsi="Arial" w:cs="Arial"/>
                    <w:sz w:val="20"/>
                    <w:szCs w:val="20"/>
                  </w:rPr>
                  <m:t>y</m:t>
                </m:r>
                <m:d>
                  <m:dPr>
                    <m:ctrlPr>
                      <w:rPr>
                        <w:rFonts w:ascii="Cambria Math" w:eastAsia="Cambria Math" w:hAnsi="Arial" w:cs="Arial"/>
                        <w:i/>
                        <w:sz w:val="20"/>
                        <w:szCs w:val="20"/>
                      </w:rPr>
                    </m:ctrlPr>
                  </m:dPr>
                  <m:e>
                    <m:r>
                      <w:rPr>
                        <w:rFonts w:ascii="Cambria Math" w:eastAsia="Cambria Math" w:hAnsi="Arial" w:cs="Arial"/>
                        <w:sz w:val="20"/>
                        <w:szCs w:val="20"/>
                      </w:rPr>
                      <m:t>t</m:t>
                    </m:r>
                  </m:e>
                </m:d>
                <m:r>
                  <w:rPr>
                    <w:rFonts w:ascii="Cambria Math" w:eastAsia="Cambria Math" w:hAnsi="Arial" w:cs="Arial"/>
                    <w:sz w:val="20"/>
                    <w:szCs w:val="20"/>
                  </w:rPr>
                  <m:t>=</m:t>
                </m:r>
                <m:r>
                  <w:rPr>
                    <w:rFonts w:ascii="Cambria Math" w:eastAsia="Cambria Math" w:hAnsi="Cambria Math" w:cs="Arial"/>
                    <w:sz w:val="20"/>
                    <w:szCs w:val="20"/>
                  </w:rPr>
                  <m:t>ω</m:t>
                </m:r>
                <m:d>
                  <m:dPr>
                    <m:ctrlPr>
                      <w:rPr>
                        <w:rFonts w:ascii="Cambria Math" w:hAnsi="Arial" w:cs="Arial"/>
                        <w:sz w:val="20"/>
                        <w:szCs w:val="20"/>
                      </w:rPr>
                    </m:ctrlPr>
                  </m:dPr>
                  <m:e>
                    <m:r>
                      <w:rPr>
                        <w:rFonts w:ascii="Cambria Math" w:eastAsia="Cambria Math" w:hAnsi="Cambria Math" w:cs="Arial"/>
                        <w:sz w:val="20"/>
                        <w:szCs w:val="20"/>
                      </w:rPr>
                      <m:t>t</m:t>
                    </m:r>
                  </m:e>
                </m:d>
              </m:oMath>
            </m:oMathPara>
          </w:p>
        </w:tc>
        <w:tc>
          <w:tcPr>
            <w:tcW w:w="738" w:type="dxa"/>
          </w:tcPr>
          <w:p w14:paraId="1C02D4A7" w14:textId="77777777" w:rsidR="00922DF5" w:rsidRPr="003D7AFE" w:rsidRDefault="00922DF5" w:rsidP="009E1548">
            <w:pPr>
              <w:spacing w:line="331" w:lineRule="auto"/>
              <w:rPr>
                <w:rFonts w:ascii="Arial" w:hAnsi="Arial" w:cs="Arial"/>
                <w:sz w:val="20"/>
                <w:szCs w:val="20"/>
              </w:rPr>
            </w:pPr>
            <w:r w:rsidRPr="003D7AFE">
              <w:rPr>
                <w:rFonts w:ascii="Arial" w:hAnsi="Arial" w:cs="Arial"/>
                <w:sz w:val="20"/>
                <w:szCs w:val="20"/>
              </w:rPr>
              <w:t>(2.</w:t>
            </w:r>
            <w:r>
              <w:rPr>
                <w:rFonts w:ascii="Arial" w:hAnsi="Arial" w:cs="Arial"/>
                <w:sz w:val="20"/>
                <w:szCs w:val="20"/>
              </w:rPr>
              <w:t>43</w:t>
            </w:r>
            <w:r w:rsidRPr="003D7AFE">
              <w:rPr>
                <w:rFonts w:ascii="Arial" w:hAnsi="Arial" w:cs="Arial"/>
                <w:sz w:val="20"/>
                <w:szCs w:val="20"/>
              </w:rPr>
              <w:t>)</w:t>
            </w:r>
          </w:p>
        </w:tc>
      </w:tr>
    </w:tbl>
    <w:p w14:paraId="5594BB48" w14:textId="238EC23B" w:rsidR="00922DF5" w:rsidRDefault="00C158E5" w:rsidP="003D7AFE">
      <w:pPr>
        <w:pBdr>
          <w:top w:val="none" w:sz="4" w:space="0" w:color="000000"/>
          <w:left w:val="none" w:sz="4" w:space="0" w:color="000000"/>
          <w:bottom w:val="none" w:sz="4" w:space="0" w:color="000000"/>
          <w:right w:val="none" w:sz="4" w:space="0" w:color="000000"/>
        </w:pBdr>
        <w:spacing w:line="331" w:lineRule="auto"/>
        <w:rPr>
          <w:rFonts w:ascii="Arial" w:eastAsia="Arial" w:hAnsi="Arial" w:cs="Arial"/>
          <w:color w:val="000000"/>
          <w:sz w:val="20"/>
          <w:szCs w:val="20"/>
        </w:rPr>
      </w:pPr>
      <w:ins w:id="144" w:author="RP" w:date="2025-01-31T11:27:00Z">
        <w:r>
          <w:rPr>
            <w:rFonts w:ascii="Arial" w:eastAsia="Arial" w:hAnsi="Arial" w:cs="Arial"/>
            <w:color w:val="000000"/>
            <w:sz w:val="20"/>
            <w:szCs w:val="20"/>
          </w:rPr>
          <w:t xml:space="preserve">Schemat modelu przedstawiono na rysunku 2.9. </w:t>
        </w:r>
      </w:ins>
    </w:p>
    <w:p w14:paraId="45E18F40" w14:textId="77777777" w:rsidR="009B6D1C" w:rsidRDefault="009B6D1C" w:rsidP="003D7AFE">
      <w:pPr>
        <w:pBdr>
          <w:top w:val="none" w:sz="4" w:space="0" w:color="000000"/>
          <w:left w:val="none" w:sz="4" w:space="0" w:color="000000"/>
          <w:bottom w:val="none" w:sz="4" w:space="0" w:color="000000"/>
          <w:right w:val="none" w:sz="4" w:space="0" w:color="000000"/>
        </w:pBdr>
        <w:spacing w:line="331" w:lineRule="auto"/>
        <w:rPr>
          <w:rFonts w:ascii="Arial" w:eastAsia="Arial" w:hAnsi="Arial" w:cs="Arial"/>
          <w:color w:val="000000"/>
          <w:sz w:val="20"/>
          <w:szCs w:val="20"/>
        </w:rPr>
      </w:pPr>
      <w:r>
        <w:rPr>
          <w:rFonts w:ascii="Arial" w:eastAsia="Arial" w:hAnsi="Arial" w:cs="Arial"/>
          <w:noProof/>
          <w:color w:val="000000"/>
          <w:sz w:val="20"/>
          <w:szCs w:val="20"/>
          <w:lang w:eastAsia="pl-PL"/>
        </w:rPr>
        <w:lastRenderedPageBreak/>
        <w:drawing>
          <wp:inline distT="0" distB="0" distL="0" distR="0" wp14:anchorId="60CC5720" wp14:editId="1A375CB7">
            <wp:extent cx="5715000" cy="2495550"/>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2495550"/>
                    </a:xfrm>
                    <a:prstGeom prst="rect">
                      <a:avLst/>
                    </a:prstGeom>
                    <a:noFill/>
                    <a:ln>
                      <a:noFill/>
                    </a:ln>
                  </pic:spPr>
                </pic:pic>
              </a:graphicData>
            </a:graphic>
          </wp:inline>
        </w:drawing>
      </w:r>
    </w:p>
    <w:p w14:paraId="794158C6" w14:textId="77777777" w:rsidR="00922DF5" w:rsidRDefault="00922DF5" w:rsidP="00922DF5">
      <w:pPr>
        <w:autoSpaceDE w:val="0"/>
        <w:autoSpaceDN w:val="0"/>
        <w:adjustRightInd w:val="0"/>
        <w:spacing w:after="0" w:line="240" w:lineRule="auto"/>
        <w:jc w:val="center"/>
        <w:rPr>
          <w:rFonts w:ascii="Arial" w:hAnsi="Arial" w:cs="Arial"/>
          <w:i/>
          <w:iCs/>
          <w:color w:val="000000"/>
          <w:sz w:val="18"/>
          <w:szCs w:val="18"/>
        </w:rPr>
      </w:pPr>
      <w:r w:rsidRPr="003D7AFE">
        <w:rPr>
          <w:rFonts w:ascii="Arial" w:hAnsi="Arial" w:cs="Arial"/>
          <w:i/>
          <w:iCs/>
          <w:color w:val="000000"/>
          <w:sz w:val="18"/>
          <w:szCs w:val="18"/>
        </w:rPr>
        <w:t xml:space="preserve">Rys. </w:t>
      </w:r>
      <w:r>
        <w:rPr>
          <w:rFonts w:ascii="Arial" w:hAnsi="Arial" w:cs="Arial"/>
          <w:i/>
          <w:iCs/>
          <w:color w:val="000000"/>
          <w:sz w:val="18"/>
          <w:szCs w:val="18"/>
        </w:rPr>
        <w:t>2</w:t>
      </w:r>
      <w:r w:rsidRPr="003D7AFE">
        <w:rPr>
          <w:rFonts w:ascii="Arial" w:hAnsi="Arial" w:cs="Arial"/>
          <w:i/>
          <w:iCs/>
          <w:color w:val="000000"/>
          <w:sz w:val="18"/>
          <w:szCs w:val="18"/>
        </w:rPr>
        <w:t>.</w:t>
      </w:r>
      <w:r>
        <w:rPr>
          <w:rFonts w:ascii="Arial" w:hAnsi="Arial" w:cs="Arial"/>
          <w:i/>
          <w:iCs/>
          <w:color w:val="000000"/>
          <w:sz w:val="18"/>
          <w:szCs w:val="18"/>
        </w:rPr>
        <w:t>9</w:t>
      </w:r>
      <w:r w:rsidRPr="003D7AFE">
        <w:rPr>
          <w:rFonts w:ascii="Arial" w:hAnsi="Arial" w:cs="Arial"/>
          <w:i/>
          <w:iCs/>
          <w:color w:val="000000"/>
          <w:sz w:val="18"/>
          <w:szCs w:val="18"/>
        </w:rPr>
        <w:t xml:space="preserve"> </w:t>
      </w:r>
      <w:r>
        <w:rPr>
          <w:rFonts w:ascii="Arial" w:hAnsi="Arial" w:cs="Arial"/>
          <w:i/>
          <w:iCs/>
          <w:color w:val="000000"/>
          <w:sz w:val="18"/>
          <w:szCs w:val="18"/>
        </w:rPr>
        <w:t xml:space="preserve">Schemat </w:t>
      </w:r>
      <w:r w:rsidRPr="006A0D53">
        <w:rPr>
          <w:rFonts w:ascii="Arial" w:hAnsi="Arial" w:cs="Arial"/>
          <w:i/>
          <w:iCs/>
          <w:sz w:val="18"/>
          <w:szCs w:val="18"/>
        </w:rPr>
        <w:t xml:space="preserve">modelu </w:t>
      </w:r>
      <w:r w:rsidRPr="006A0D53">
        <w:rPr>
          <w:rFonts w:ascii="Arial" w:eastAsia="Arial" w:hAnsi="Arial" w:cs="Arial"/>
          <w:sz w:val="20"/>
          <w:szCs w:val="20"/>
        </w:rPr>
        <w:t>[</w:t>
      </w:r>
      <w:r w:rsidR="006A0D53" w:rsidRPr="006A0D53">
        <w:rPr>
          <w:rFonts w:ascii="Arial" w:eastAsia="Arial" w:hAnsi="Arial" w:cs="Arial"/>
          <w:sz w:val="20"/>
          <w:szCs w:val="20"/>
        </w:rPr>
        <w:t>4</w:t>
      </w:r>
      <w:r w:rsidRPr="006A0D53">
        <w:rPr>
          <w:rFonts w:ascii="Arial" w:eastAsia="Arial" w:hAnsi="Arial" w:cs="Arial"/>
          <w:sz w:val="20"/>
          <w:szCs w:val="20"/>
        </w:rPr>
        <w:t>]</w:t>
      </w:r>
    </w:p>
    <w:p w14:paraId="5AF78B8E" w14:textId="77777777" w:rsidR="00922DF5" w:rsidRPr="00922DF5" w:rsidRDefault="00922DF5" w:rsidP="00922DF5">
      <w:pPr>
        <w:autoSpaceDE w:val="0"/>
        <w:autoSpaceDN w:val="0"/>
        <w:adjustRightInd w:val="0"/>
        <w:spacing w:after="0" w:line="240" w:lineRule="auto"/>
        <w:jc w:val="center"/>
        <w:rPr>
          <w:rFonts w:ascii="Arial" w:hAnsi="Arial" w:cs="Arial"/>
          <w:i/>
          <w:iCs/>
          <w:color w:val="000000"/>
          <w:sz w:val="18"/>
          <w:szCs w:val="18"/>
        </w:rPr>
      </w:pPr>
    </w:p>
    <w:p w14:paraId="65B1A884" w14:textId="68A049E4" w:rsidR="00CC7545" w:rsidRDefault="00CC7545" w:rsidP="003D7AFE">
      <w:pPr>
        <w:pBdr>
          <w:top w:val="none" w:sz="4" w:space="0" w:color="000000"/>
          <w:left w:val="none" w:sz="4" w:space="0" w:color="000000"/>
          <w:bottom w:val="none" w:sz="4" w:space="0" w:color="000000"/>
          <w:right w:val="none" w:sz="4" w:space="0" w:color="000000"/>
        </w:pBdr>
        <w:spacing w:line="331" w:lineRule="auto"/>
        <w:rPr>
          <w:rFonts w:ascii="Arial" w:eastAsia="Arial" w:hAnsi="Arial" w:cs="Arial"/>
          <w:color w:val="000000"/>
          <w:sz w:val="20"/>
          <w:szCs w:val="20"/>
        </w:rPr>
      </w:pPr>
      <w:r>
        <w:rPr>
          <w:rFonts w:ascii="Arial" w:eastAsia="Arial" w:hAnsi="Arial" w:cs="Arial"/>
          <w:color w:val="000000"/>
          <w:sz w:val="20"/>
          <w:szCs w:val="20"/>
        </w:rPr>
        <w:t xml:space="preserve">Przystosowany model do implementacji w </w:t>
      </w:r>
      <w:ins w:id="145" w:author="RP" w:date="2025-01-31T11:27:00Z">
        <w:r w:rsidR="00C158E5">
          <w:rPr>
            <w:rFonts w:ascii="Arial" w:eastAsia="Arial" w:hAnsi="Arial" w:cs="Arial"/>
            <w:color w:val="000000"/>
            <w:sz w:val="20"/>
            <w:szCs w:val="20"/>
          </w:rPr>
          <w:t xml:space="preserve">środowisku </w:t>
        </w:r>
      </w:ins>
      <w:proofErr w:type="spellStart"/>
      <w:r>
        <w:rPr>
          <w:rFonts w:ascii="Arial" w:eastAsia="Arial" w:hAnsi="Arial" w:cs="Arial"/>
          <w:color w:val="000000"/>
          <w:sz w:val="20"/>
          <w:szCs w:val="20"/>
        </w:rPr>
        <w:t>Matlab</w:t>
      </w:r>
      <w:proofErr w:type="spellEnd"/>
      <w:r>
        <w:rPr>
          <w:rFonts w:ascii="Arial" w:eastAsia="Arial" w:hAnsi="Arial" w:cs="Arial"/>
          <w:color w:val="000000"/>
          <w:sz w:val="20"/>
          <w:szCs w:val="20"/>
        </w:rPr>
        <w:t>/SIMLINK:</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739"/>
      </w:tblGrid>
      <w:tr w:rsidR="00CC7545" w:rsidRPr="003D7AFE" w14:paraId="251E29B4" w14:textId="77777777" w:rsidTr="009E1548">
        <w:tc>
          <w:tcPr>
            <w:tcW w:w="8607" w:type="dxa"/>
          </w:tcPr>
          <w:p w14:paraId="6B9AB94D" w14:textId="77777777" w:rsidR="00CC7545" w:rsidRPr="00D02AAF" w:rsidRDefault="00BA5042" w:rsidP="00922DF5">
            <w:pPr>
              <w:pBdr>
                <w:top w:val="none" w:sz="4" w:space="0" w:color="000000"/>
                <w:left w:val="none" w:sz="4" w:space="0" w:color="000000"/>
                <w:bottom w:val="none" w:sz="4" w:space="0" w:color="000000"/>
                <w:right w:val="none" w:sz="4" w:space="0" w:color="000000"/>
              </w:pBdr>
              <w:spacing w:line="331" w:lineRule="auto"/>
              <w:rPr>
                <w:rFonts w:ascii="Arial" w:eastAsia="Arial" w:hAnsi="Arial" w:cs="Arial"/>
                <w:sz w:val="20"/>
                <w:szCs w:val="20"/>
              </w:rPr>
            </w:pPr>
            <m:oMathPara>
              <m:oMath>
                <m:d>
                  <m:dPr>
                    <m:begChr m:val="{"/>
                    <m:endChr m:val=""/>
                    <m:ctrlPr>
                      <w:rPr>
                        <w:rFonts w:ascii="Cambria Math" w:hAnsi="Cambria Math" w:cs="Arial"/>
                        <w:i/>
                        <w:sz w:val="20"/>
                        <w:szCs w:val="20"/>
                      </w:rPr>
                    </m:ctrlPr>
                  </m:dPr>
                  <m:e>
                    <m:sSub>
                      <m:sSubPr>
                        <m:ctrlPr>
                          <w:rPr>
                            <w:rFonts w:ascii="Cambria Math" w:eastAsia="Cambria Math" w:hAnsi="Cambria Math" w:cs="Arial"/>
                            <w:i/>
                            <w:sz w:val="20"/>
                            <w:szCs w:val="20"/>
                          </w:rPr>
                        </m:ctrlPr>
                      </m:sSubPr>
                      <m:e>
                        <m:r>
                          <w:rPr>
                            <w:rFonts w:ascii="Cambria Math" w:eastAsia="Cambria Math" w:hAnsi="Cambria Math" w:cs="Arial"/>
                            <w:sz w:val="20"/>
                            <w:szCs w:val="20"/>
                          </w:rPr>
                          <m:t>f</m:t>
                        </m:r>
                      </m:e>
                      <m:sub>
                        <m:r>
                          <w:rPr>
                            <w:rFonts w:ascii="Cambria Math" w:eastAsia="Cambria Math" w:hAnsi="Cambria Math" w:cs="Arial"/>
                            <w:sz w:val="20"/>
                            <w:szCs w:val="20"/>
                          </w:rPr>
                          <m:t>t</m:t>
                        </m:r>
                      </m:sub>
                    </m:sSub>
                    <m:r>
                      <w:rPr>
                        <w:rFonts w:ascii="Cambria Math" w:eastAsia="Cambria Math" w:hAnsi="Cambria Math" w:cs="Arial"/>
                        <w:sz w:val="20"/>
                        <w:szCs w:val="20"/>
                      </w:rPr>
                      <m:t>(x</m:t>
                    </m:r>
                    <m:d>
                      <m:dPr>
                        <m:ctrlPr>
                          <w:rPr>
                            <w:rFonts w:ascii="Cambria Math" w:eastAsia="Cambria Math" w:hAnsi="Cambria Math" w:cs="Arial"/>
                            <w:i/>
                            <w:sz w:val="20"/>
                            <w:szCs w:val="20"/>
                          </w:rPr>
                        </m:ctrlPr>
                      </m:dPr>
                      <m:e>
                        <m:r>
                          <w:rPr>
                            <w:rFonts w:ascii="Cambria Math" w:eastAsia="Cambria Math" w:hAnsi="Cambria Math" w:cs="Arial"/>
                            <w:sz w:val="20"/>
                            <w:szCs w:val="20"/>
                          </w:rPr>
                          <m:t>t</m:t>
                        </m:r>
                      </m:e>
                    </m:d>
                    <m:r>
                      <w:rPr>
                        <w:rFonts w:ascii="Cambria Math" w:eastAsia="Cambria Math" w:hAnsi="Cambria Math" w:cs="Arial"/>
                        <w:sz w:val="20"/>
                        <w:szCs w:val="20"/>
                      </w:rPr>
                      <m:t>,u(t))=</m:t>
                    </m:r>
                    <m:eqArr>
                      <m:eqArrPr>
                        <m:ctrlPr>
                          <w:rPr>
                            <w:rFonts w:ascii="Cambria Math" w:hAnsi="Cambria Math" w:cs="Arial"/>
                            <w:i/>
                            <w:sz w:val="20"/>
                            <w:szCs w:val="20"/>
                          </w:rPr>
                        </m:ctrlPr>
                      </m:eqArrPr>
                      <m:e>
                        <m:sSub>
                          <m:sSubPr>
                            <m:ctrlPr>
                              <w:rPr>
                                <w:rFonts w:ascii="Cambria Math" w:eastAsia="Cambria Math" w:hAnsi="Cambria Math" w:cs="Arial"/>
                                <w:i/>
                                <w:sz w:val="20"/>
                                <w:szCs w:val="20"/>
                              </w:rPr>
                            </m:ctrlPr>
                          </m:sSubPr>
                          <m:e>
                            <m:r>
                              <w:rPr>
                                <w:rFonts w:ascii="Cambria Math" w:eastAsia="Cambria Math" w:hAnsi="Cambria Math" w:cs="Arial"/>
                                <w:sz w:val="20"/>
                                <w:szCs w:val="20"/>
                              </w:rPr>
                              <m:t>f</m:t>
                            </m:r>
                          </m:e>
                          <m:sub>
                            <m:r>
                              <w:rPr>
                                <w:rFonts w:ascii="Cambria Math" w:eastAsia="Cambria Math" w:hAnsi="Cambria Math" w:cs="Arial"/>
                                <w:sz w:val="20"/>
                                <w:szCs w:val="20"/>
                              </w:rPr>
                              <m:t>m</m:t>
                            </m:r>
                          </m:sub>
                        </m:sSub>
                        <m:r>
                          <w:rPr>
                            <w:rFonts w:ascii="Cambria Math" w:eastAsia="Cambria Math" w:hAnsi="Cambria Math" w:cs="Arial"/>
                            <w:sz w:val="20"/>
                            <w:szCs w:val="20"/>
                          </w:rPr>
                          <m:t>(x</m:t>
                        </m:r>
                        <m:d>
                          <m:dPr>
                            <m:ctrlPr>
                              <w:rPr>
                                <w:rFonts w:ascii="Cambria Math" w:eastAsia="Cambria Math" w:hAnsi="Cambria Math" w:cs="Arial"/>
                                <w:i/>
                                <w:sz w:val="20"/>
                                <w:szCs w:val="20"/>
                              </w:rPr>
                            </m:ctrlPr>
                          </m:dPr>
                          <m:e>
                            <m:r>
                              <w:rPr>
                                <w:rFonts w:ascii="Cambria Math" w:eastAsia="Cambria Math" w:hAnsi="Cambria Math" w:cs="Arial"/>
                                <w:sz w:val="20"/>
                                <w:szCs w:val="20"/>
                              </w:rPr>
                              <m:t>t</m:t>
                            </m:r>
                          </m:e>
                        </m:d>
                        <m:r>
                          <w:rPr>
                            <w:rFonts w:ascii="Cambria Math" w:eastAsia="Cambria Math" w:hAnsi="Cambria Math" w:cs="Arial"/>
                            <w:sz w:val="20"/>
                            <w:szCs w:val="20"/>
                          </w:rPr>
                          <m:t>,u(t))=</m:t>
                        </m:r>
                        <m:f>
                          <m:fPr>
                            <m:ctrlPr>
                              <w:rPr>
                                <w:rFonts w:ascii="Cambria Math" w:eastAsia="Cambria Math" w:hAnsi="Cambria Math" w:cs="Arial"/>
                                <w:i/>
                                <w:sz w:val="20"/>
                                <w:szCs w:val="20"/>
                              </w:rPr>
                            </m:ctrlPr>
                          </m:fPr>
                          <m:num>
                            <m:r>
                              <w:rPr>
                                <w:rFonts w:ascii="Cambria Math" w:eastAsia="Cambria Math" w:hAnsi="Cambria Math" w:cs="Arial"/>
                                <w:sz w:val="20"/>
                                <w:szCs w:val="20"/>
                              </w:rPr>
                              <m:t>1</m:t>
                            </m:r>
                          </m:num>
                          <m:den>
                            <m:r>
                              <w:rPr>
                                <w:rFonts w:ascii="Cambria Math" w:eastAsia="Cambria Math" w:hAnsi="Cambria Math" w:cs="Arial"/>
                                <w:sz w:val="20"/>
                                <w:szCs w:val="20"/>
                              </w:rPr>
                              <m:t>J</m:t>
                            </m:r>
                          </m:den>
                        </m:f>
                        <m:r>
                          <w:rPr>
                            <w:rFonts w:ascii="Cambria Math" w:eastAsia="Cambria Math" w:hAnsi="Cambria Math" w:cs="Arial"/>
                            <w:sz w:val="20"/>
                            <w:szCs w:val="20"/>
                          </w:rPr>
                          <m:t>∙(G</m:t>
                        </m:r>
                        <m:r>
                          <m:rPr>
                            <m:sty m:val="p"/>
                          </m:rPr>
                          <w:rPr>
                            <w:rFonts w:ascii="Cambria Math" w:hAnsi="Cambria Math" w:cs="Arial"/>
                            <w:sz w:val="20"/>
                            <w:szCs w:val="20"/>
                          </w:rPr>
                          <m:t>∙</m:t>
                        </m:r>
                        <m:sSub>
                          <m:sSubPr>
                            <m:ctrlPr>
                              <w:rPr>
                                <w:rFonts w:ascii="Cambria Math" w:hAnsi="Cambria Math" w:cs="Arial"/>
                                <w:sz w:val="20"/>
                                <w:szCs w:val="20"/>
                              </w:rPr>
                            </m:ctrlPr>
                          </m:sSubPr>
                          <m:e>
                            <m:r>
                              <m:rPr>
                                <m:sty m:val="p"/>
                              </m:rPr>
                              <w:rPr>
                                <w:rFonts w:ascii="Cambria Math" w:hAnsi="Cambria Math" w:cs="Arial"/>
                                <w:sz w:val="20"/>
                                <w:szCs w:val="20"/>
                              </w:rPr>
                              <m:t>i</m:t>
                            </m:r>
                          </m:e>
                          <m:sub>
                            <m:r>
                              <m:rPr>
                                <m:sty m:val="p"/>
                              </m:rPr>
                              <w:rPr>
                                <w:rFonts w:ascii="Cambria Math" w:hAnsi="Cambria Math" w:cs="Arial"/>
                                <w:sz w:val="20"/>
                                <w:szCs w:val="20"/>
                              </w:rPr>
                              <m:t>w</m:t>
                            </m:r>
                          </m:sub>
                        </m:sSub>
                        <m:d>
                          <m:dPr>
                            <m:ctrlPr>
                              <w:rPr>
                                <w:rFonts w:ascii="Cambria Math" w:hAnsi="Cambria Math" w:cs="Arial"/>
                                <w:sz w:val="20"/>
                                <w:szCs w:val="20"/>
                              </w:rPr>
                            </m:ctrlPr>
                          </m:dPr>
                          <m:e>
                            <m:r>
                              <m:rPr>
                                <m:sty m:val="p"/>
                              </m:rPr>
                              <w:rPr>
                                <w:rFonts w:ascii="Cambria Math" w:hAnsi="Cambria Math" w:cs="Arial"/>
                                <w:sz w:val="20"/>
                                <w:szCs w:val="20"/>
                              </w:rPr>
                              <m:t>t</m:t>
                            </m:r>
                          </m:e>
                        </m:d>
                        <m:r>
                          <w:rPr>
                            <w:rFonts w:ascii="Cambria Math" w:eastAsia="Cambria Math" w:hAnsi="Cambria Math" w:cs="Arial"/>
                            <w:sz w:val="20"/>
                            <w:szCs w:val="20"/>
                          </w:rPr>
                          <m:t>∙</m:t>
                        </m:r>
                        <m:sSub>
                          <m:sSubPr>
                            <m:ctrlPr>
                              <w:rPr>
                                <w:rFonts w:ascii="Cambria Math" w:hAnsi="Cambria Math" w:cs="Arial"/>
                                <w:sz w:val="20"/>
                                <w:szCs w:val="20"/>
                              </w:rPr>
                            </m:ctrlPr>
                          </m:sSubPr>
                          <m:e>
                            <m:r>
                              <m:rPr>
                                <m:sty m:val="p"/>
                              </m:rPr>
                              <w:rPr>
                                <w:rFonts w:ascii="Cambria Math" w:hAnsi="Cambria Math" w:cs="Arial"/>
                                <w:sz w:val="20"/>
                                <w:szCs w:val="20"/>
                              </w:rPr>
                              <m:t>i</m:t>
                            </m:r>
                          </m:e>
                          <m:sub>
                            <m:r>
                              <m:rPr>
                                <m:sty m:val="p"/>
                              </m:rPr>
                              <w:rPr>
                                <w:rFonts w:ascii="Cambria Math" w:hAnsi="Cambria Math" w:cs="Arial"/>
                                <w:sz w:val="20"/>
                                <w:szCs w:val="20"/>
                              </w:rPr>
                              <m:t>t</m:t>
                            </m:r>
                          </m:sub>
                        </m:sSub>
                        <m:d>
                          <m:dPr>
                            <m:ctrlPr>
                              <w:rPr>
                                <w:rFonts w:ascii="Cambria Math" w:hAnsi="Cambria Math" w:cs="Arial"/>
                                <w:sz w:val="20"/>
                                <w:szCs w:val="20"/>
                              </w:rPr>
                            </m:ctrlPr>
                          </m:dPr>
                          <m:e>
                            <m:r>
                              <m:rPr>
                                <m:sty m:val="p"/>
                              </m:rPr>
                              <w:rPr>
                                <w:rFonts w:ascii="Cambria Math" w:hAnsi="Cambria Math" w:cs="Arial"/>
                                <w:sz w:val="20"/>
                                <w:szCs w:val="20"/>
                              </w:rPr>
                              <m:t>t</m:t>
                            </m:r>
                          </m:e>
                        </m:d>
                        <m:r>
                          <w:rPr>
                            <w:rFonts w:ascii="Cambria Math" w:eastAsia="Cambria Math" w:hAnsi="Cambria Math" w:cs="Arial"/>
                            <w:sz w:val="20"/>
                            <w:szCs w:val="20"/>
                          </w:rPr>
                          <m:t>-</m:t>
                        </m:r>
                        <m:sSub>
                          <m:sSubPr>
                            <m:ctrlPr>
                              <w:rPr>
                                <w:rFonts w:ascii="Cambria Math" w:eastAsia="Cambria Math" w:hAnsi="Cambria Math" w:cs="Arial"/>
                                <w:i/>
                                <w:sz w:val="20"/>
                                <w:szCs w:val="20"/>
                              </w:rPr>
                            </m:ctrlPr>
                          </m:sSubPr>
                          <m:e>
                            <m:r>
                              <w:rPr>
                                <w:rFonts w:ascii="Cambria Math" w:eastAsia="Cambria Math" w:hAnsi="Cambria Math" w:cs="Arial"/>
                                <w:sz w:val="20"/>
                                <w:szCs w:val="20"/>
                              </w:rPr>
                              <m:t>M</m:t>
                            </m:r>
                          </m:e>
                          <m:sub>
                            <m:r>
                              <w:rPr>
                                <w:rFonts w:ascii="Cambria Math" w:eastAsia="Cambria Math" w:hAnsi="Cambria Math" w:cs="Arial"/>
                                <w:sz w:val="20"/>
                                <w:szCs w:val="20"/>
                              </w:rPr>
                              <m:t>o</m:t>
                            </m:r>
                          </m:sub>
                        </m:sSub>
                        <m:d>
                          <m:dPr>
                            <m:ctrlPr>
                              <w:rPr>
                                <w:rFonts w:ascii="Cambria Math" w:hAnsi="Cambria Math" w:cs="Arial"/>
                                <w:sz w:val="20"/>
                                <w:szCs w:val="20"/>
                              </w:rPr>
                            </m:ctrlPr>
                          </m:dPr>
                          <m:e>
                            <m:r>
                              <w:rPr>
                                <w:rFonts w:ascii="Cambria Math" w:eastAsia="Cambria Math" w:hAnsi="Cambria Math" w:cs="Arial"/>
                                <w:sz w:val="20"/>
                                <w:szCs w:val="20"/>
                              </w:rPr>
                              <m:t>t</m:t>
                            </m:r>
                          </m:e>
                        </m:d>
                        <m:r>
                          <w:rPr>
                            <w:rFonts w:ascii="Cambria Math" w:hAnsi="Cambria Math" w:cs="Arial"/>
                            <w:sz w:val="20"/>
                            <w:szCs w:val="20"/>
                          </w:rPr>
                          <m:t>)</m:t>
                        </m:r>
                      </m:e>
                      <m:e>
                        <m:f>
                          <m:fPr>
                            <m:ctrlPr>
                              <w:rPr>
                                <w:rFonts w:ascii="Cambria Math" w:eastAsia="Arial" w:hAnsi="Cambria Math" w:cs="Arial"/>
                                <w:i/>
                                <w:sz w:val="20"/>
                                <w:szCs w:val="20"/>
                              </w:rPr>
                            </m:ctrlPr>
                          </m:fPr>
                          <m:num>
                            <m:r>
                              <m:rPr>
                                <m:sty m:val="p"/>
                              </m:rPr>
                              <w:rPr>
                                <w:rFonts w:ascii="Cambria Math" w:eastAsia="Arial" w:hAnsi="Cambria Math" w:cs="Arial"/>
                                <w:sz w:val="20"/>
                                <w:szCs w:val="20"/>
                              </w:rPr>
                              <m:t>1</m:t>
                            </m:r>
                          </m:num>
                          <m:den>
                            <m:sSub>
                              <m:sSubPr>
                                <m:ctrlPr>
                                  <w:rPr>
                                    <w:rFonts w:ascii="Cambria Math" w:eastAsia="Arial" w:hAnsi="Cambria Math" w:cs="Arial"/>
                                    <w:sz w:val="20"/>
                                    <w:szCs w:val="20"/>
                                  </w:rPr>
                                </m:ctrlPr>
                              </m:sSubPr>
                              <m:e>
                                <m:r>
                                  <m:rPr>
                                    <m:sty m:val="p"/>
                                  </m:rPr>
                                  <w:rPr>
                                    <w:rFonts w:ascii="Cambria Math" w:eastAsia="Arial" w:hAnsi="Cambria Math" w:cs="Arial"/>
                                    <w:sz w:val="20"/>
                                    <w:szCs w:val="20"/>
                                  </w:rPr>
                                  <m:t>L</m:t>
                                </m:r>
                              </m:e>
                              <m:sub>
                                <m:r>
                                  <w:rPr>
                                    <w:rFonts w:ascii="Cambria Math" w:eastAsia="Arial" w:hAnsi="Cambria Math" w:cs="Arial"/>
                                    <w:sz w:val="20"/>
                                    <w:szCs w:val="20"/>
                                  </w:rPr>
                                  <m:t>t</m:t>
                                </m:r>
                              </m:sub>
                            </m:sSub>
                          </m:den>
                        </m:f>
                        <m:r>
                          <w:rPr>
                            <w:rFonts w:ascii="Cambria Math" w:eastAsia="Arial" w:hAnsi="Cambria Math" w:cs="Arial"/>
                            <w:sz w:val="20"/>
                            <w:szCs w:val="20"/>
                          </w:rPr>
                          <m:t>∙</m:t>
                        </m:r>
                        <m:r>
                          <w:rPr>
                            <w:rFonts w:ascii="Cambria Math" w:eastAsia="Cambria Math" w:hAnsi="Cambria Math" w:cs="Arial"/>
                            <w:sz w:val="20"/>
                            <w:szCs w:val="20"/>
                          </w:rPr>
                          <m:t>(-</m:t>
                        </m:r>
                        <m:sSub>
                          <m:sSubPr>
                            <m:ctrlPr>
                              <w:rPr>
                                <w:rFonts w:ascii="Cambria Math" w:eastAsia="Cambria Math" w:hAnsi="Cambria Math" w:cs="Arial"/>
                                <w:i/>
                                <w:sz w:val="20"/>
                                <w:szCs w:val="20"/>
                              </w:rPr>
                            </m:ctrlPr>
                          </m:sSubPr>
                          <m:e>
                            <m:r>
                              <w:rPr>
                                <w:rFonts w:ascii="Cambria Math" w:eastAsia="Cambria Math" w:hAnsi="Cambria Math" w:cs="Arial"/>
                                <w:sz w:val="20"/>
                                <w:szCs w:val="20"/>
                              </w:rPr>
                              <m:t>R</m:t>
                            </m:r>
                          </m:e>
                          <m:sub>
                            <m:r>
                              <w:rPr>
                                <w:rFonts w:ascii="Cambria Math" w:eastAsia="Cambria Math" w:hAnsi="Cambria Math" w:cs="Arial"/>
                                <w:sz w:val="20"/>
                                <w:szCs w:val="20"/>
                              </w:rPr>
                              <m:t>t</m:t>
                            </m:r>
                          </m:sub>
                        </m:sSub>
                        <m:r>
                          <m:rPr>
                            <m:sty m:val="p"/>
                          </m:rPr>
                          <w:rPr>
                            <w:rFonts w:ascii="Cambria Math" w:hAnsi="Cambria Math" w:cs="Arial"/>
                            <w:sz w:val="20"/>
                            <w:szCs w:val="20"/>
                          </w:rPr>
                          <m:t>∙</m:t>
                        </m:r>
                        <m:sSub>
                          <m:sSubPr>
                            <m:ctrlPr>
                              <w:rPr>
                                <w:rFonts w:ascii="Cambria Math" w:hAnsi="Cambria Math" w:cs="Arial"/>
                                <w:sz w:val="20"/>
                                <w:szCs w:val="20"/>
                              </w:rPr>
                            </m:ctrlPr>
                          </m:sSubPr>
                          <m:e>
                            <m:r>
                              <m:rPr>
                                <m:sty m:val="p"/>
                              </m:rPr>
                              <w:rPr>
                                <w:rFonts w:ascii="Cambria Math" w:hAnsi="Cambria Math" w:cs="Arial"/>
                                <w:sz w:val="20"/>
                                <w:szCs w:val="20"/>
                              </w:rPr>
                              <m:t>i</m:t>
                            </m:r>
                          </m:e>
                          <m:sub>
                            <m:r>
                              <m:rPr>
                                <m:sty m:val="p"/>
                              </m:rPr>
                              <w:rPr>
                                <w:rFonts w:ascii="Cambria Math" w:hAnsi="Cambria Math" w:cs="Arial"/>
                                <w:sz w:val="20"/>
                                <w:szCs w:val="20"/>
                              </w:rPr>
                              <m:t>t</m:t>
                            </m:r>
                          </m:sub>
                        </m:sSub>
                        <m:d>
                          <m:dPr>
                            <m:ctrlPr>
                              <w:rPr>
                                <w:rFonts w:ascii="Cambria Math" w:hAnsi="Cambria Math" w:cs="Arial"/>
                                <w:sz w:val="20"/>
                                <w:szCs w:val="20"/>
                              </w:rPr>
                            </m:ctrlPr>
                          </m:dPr>
                          <m:e>
                            <m:r>
                              <m:rPr>
                                <m:sty m:val="p"/>
                              </m:rPr>
                              <w:rPr>
                                <w:rFonts w:ascii="Cambria Math" w:hAnsi="Cambria Math" w:cs="Arial"/>
                                <w:sz w:val="20"/>
                                <w:szCs w:val="20"/>
                              </w:rPr>
                              <m:t>t</m:t>
                            </m:r>
                          </m:e>
                        </m:d>
                        <m:r>
                          <m:rPr>
                            <m:sty m:val="p"/>
                          </m:rPr>
                          <w:rPr>
                            <w:rFonts w:ascii="Cambria Math" w:hAnsi="Cambria Math" w:cs="Arial"/>
                            <w:sz w:val="20"/>
                            <w:szCs w:val="20"/>
                          </w:rPr>
                          <m:t>-</m:t>
                        </m:r>
                        <m:r>
                          <w:rPr>
                            <w:rFonts w:ascii="Cambria Math" w:eastAsia="Cambria Math" w:hAnsi="Cambria Math" w:cs="Arial"/>
                            <w:sz w:val="20"/>
                            <w:szCs w:val="20"/>
                          </w:rPr>
                          <m:t>G</m:t>
                        </m:r>
                        <m:r>
                          <m:rPr>
                            <m:sty m:val="p"/>
                          </m:rPr>
                          <w:rPr>
                            <w:rFonts w:ascii="Cambria Math" w:hAnsi="Cambria Math" w:cs="Arial"/>
                            <w:sz w:val="20"/>
                            <w:szCs w:val="20"/>
                          </w:rPr>
                          <m:t>∙</m:t>
                        </m:r>
                        <m:sSub>
                          <m:sSubPr>
                            <m:ctrlPr>
                              <w:rPr>
                                <w:rFonts w:ascii="Cambria Math" w:hAnsi="Cambria Math" w:cs="Arial"/>
                                <w:sz w:val="20"/>
                                <w:szCs w:val="20"/>
                              </w:rPr>
                            </m:ctrlPr>
                          </m:sSubPr>
                          <m:e>
                            <m:r>
                              <m:rPr>
                                <m:sty m:val="p"/>
                              </m:rPr>
                              <w:rPr>
                                <w:rFonts w:ascii="Cambria Math" w:hAnsi="Cambria Math" w:cs="Arial"/>
                                <w:sz w:val="20"/>
                                <w:szCs w:val="20"/>
                              </w:rPr>
                              <m:t>i</m:t>
                            </m:r>
                          </m:e>
                          <m:sub>
                            <m:r>
                              <m:rPr>
                                <m:sty m:val="p"/>
                              </m:rPr>
                              <w:rPr>
                                <w:rFonts w:ascii="Cambria Math" w:hAnsi="Cambria Math" w:cs="Arial"/>
                                <w:sz w:val="20"/>
                                <w:szCs w:val="20"/>
                              </w:rPr>
                              <m:t>w</m:t>
                            </m:r>
                          </m:sub>
                        </m:sSub>
                        <m:d>
                          <m:dPr>
                            <m:ctrlPr>
                              <w:rPr>
                                <w:rFonts w:ascii="Cambria Math" w:hAnsi="Cambria Math" w:cs="Arial"/>
                                <w:sz w:val="20"/>
                                <w:szCs w:val="20"/>
                              </w:rPr>
                            </m:ctrlPr>
                          </m:dPr>
                          <m:e>
                            <m:r>
                              <m:rPr>
                                <m:sty m:val="p"/>
                              </m:rPr>
                              <w:rPr>
                                <w:rFonts w:ascii="Cambria Math" w:hAnsi="Cambria Math" w:cs="Arial"/>
                                <w:sz w:val="20"/>
                                <w:szCs w:val="20"/>
                              </w:rPr>
                              <m:t>t</m:t>
                            </m:r>
                          </m:e>
                        </m:d>
                        <m:r>
                          <w:rPr>
                            <w:rFonts w:ascii="Cambria Math" w:hAnsi="Cambria Math" w:cs="Arial"/>
                            <w:sz w:val="20"/>
                            <w:szCs w:val="20"/>
                          </w:rPr>
                          <m:t>∙ω</m:t>
                        </m:r>
                        <m:d>
                          <m:dPr>
                            <m:ctrlPr>
                              <w:rPr>
                                <w:rFonts w:ascii="Cambria Math" w:hAnsi="Cambria Math" w:cs="Arial"/>
                                <w:sz w:val="20"/>
                                <w:szCs w:val="20"/>
                              </w:rPr>
                            </m:ctrlPr>
                          </m:dPr>
                          <m:e>
                            <m:r>
                              <w:rPr>
                                <w:rFonts w:ascii="Cambria Math" w:eastAsia="Cambria Math" w:hAnsi="Cambria Math" w:cs="Arial"/>
                                <w:sz w:val="20"/>
                                <w:szCs w:val="20"/>
                              </w:rPr>
                              <m:t>t</m:t>
                            </m:r>
                          </m:e>
                        </m:d>
                        <m:r>
                          <w:rPr>
                            <w:rFonts w:ascii="Cambria Math" w:hAnsi="Cambria Math" w:cs="Arial"/>
                            <w:sz w:val="20"/>
                            <w:szCs w:val="20"/>
                          </w:rPr>
                          <m:t>+</m:t>
                        </m:r>
                        <m:sSub>
                          <m:sSubPr>
                            <m:ctrlPr>
                              <w:rPr>
                                <w:rFonts w:ascii="Cambria Math" w:eastAsia="Cambria Math" w:hAnsi="Cambria Math" w:cs="Arial"/>
                                <w:i/>
                                <w:sz w:val="20"/>
                                <w:szCs w:val="20"/>
                              </w:rPr>
                            </m:ctrlPr>
                          </m:sSubPr>
                          <m:e>
                            <m:r>
                              <w:rPr>
                                <w:rFonts w:ascii="Cambria Math" w:eastAsia="Cambria Math" w:hAnsi="Cambria Math" w:cs="Arial"/>
                                <w:sz w:val="20"/>
                                <w:szCs w:val="20"/>
                              </w:rPr>
                              <m:t>u</m:t>
                            </m:r>
                          </m:e>
                          <m:sub>
                            <m:r>
                              <w:rPr>
                                <w:rFonts w:ascii="Cambria Math" w:eastAsia="Cambria Math" w:hAnsi="Cambria Math" w:cs="Arial"/>
                                <w:sz w:val="20"/>
                                <w:szCs w:val="20"/>
                              </w:rPr>
                              <m:t>t</m:t>
                            </m:r>
                          </m:sub>
                        </m:sSub>
                        <m:d>
                          <m:dPr>
                            <m:ctrlPr>
                              <w:rPr>
                                <w:rFonts w:ascii="Cambria Math" w:eastAsia="Cambria Math" w:hAnsi="Cambria Math" w:cs="Arial"/>
                                <w:i/>
                                <w:sz w:val="20"/>
                                <w:szCs w:val="20"/>
                              </w:rPr>
                            </m:ctrlPr>
                          </m:dPr>
                          <m:e>
                            <m:r>
                              <w:rPr>
                                <w:rFonts w:ascii="Cambria Math" w:eastAsia="Cambria Math" w:hAnsi="Cambria Math" w:cs="Arial"/>
                                <w:sz w:val="20"/>
                                <w:szCs w:val="20"/>
                              </w:rPr>
                              <m:t>t</m:t>
                            </m:r>
                          </m:e>
                        </m:d>
                        <m:r>
                          <w:rPr>
                            <w:rFonts w:ascii="Cambria Math" w:eastAsia="Cambria Math" w:hAnsi="Cambria Math" w:cs="Arial"/>
                            <w:sz w:val="20"/>
                            <w:szCs w:val="20"/>
                          </w:rPr>
                          <m:t>)</m:t>
                        </m:r>
                      </m:e>
                      <m:e>
                        <m:sSub>
                          <m:sSubPr>
                            <m:ctrlPr>
                              <w:rPr>
                                <w:rFonts w:ascii="Cambria Math" w:eastAsia="Arial" w:hAnsi="Cambria Math" w:cs="Arial"/>
                                <w:sz w:val="20"/>
                                <w:szCs w:val="20"/>
                              </w:rPr>
                            </m:ctrlPr>
                          </m:sSubPr>
                          <m:e>
                            <m:r>
                              <m:rPr>
                                <m:sty m:val="p"/>
                              </m:rPr>
                              <w:rPr>
                                <w:rFonts w:ascii="Cambria Math" w:eastAsia="Arial" w:hAnsi="Cambria Math" w:cs="Arial"/>
                                <w:sz w:val="20"/>
                                <w:szCs w:val="20"/>
                              </w:rPr>
                              <m:t>f</m:t>
                            </m:r>
                          </m:e>
                          <m:sub>
                            <m:r>
                              <w:rPr>
                                <w:rFonts w:ascii="Cambria Math" w:eastAsia="Arial" w:hAnsi="Cambria Math" w:cs="Arial"/>
                                <w:sz w:val="20"/>
                                <w:szCs w:val="20"/>
                              </w:rPr>
                              <m:t>w</m:t>
                            </m:r>
                          </m:sub>
                        </m:sSub>
                        <m:r>
                          <w:rPr>
                            <w:rFonts w:ascii="Cambria Math" w:eastAsia="Cambria Math" w:hAnsi="Cambria Math" w:cs="Arial"/>
                            <w:sz w:val="20"/>
                            <w:szCs w:val="20"/>
                          </w:rPr>
                          <m:t>(x</m:t>
                        </m:r>
                        <m:d>
                          <m:dPr>
                            <m:ctrlPr>
                              <w:rPr>
                                <w:rFonts w:ascii="Cambria Math" w:eastAsia="Cambria Math" w:hAnsi="Cambria Math" w:cs="Arial"/>
                                <w:i/>
                                <w:sz w:val="20"/>
                                <w:szCs w:val="20"/>
                              </w:rPr>
                            </m:ctrlPr>
                          </m:dPr>
                          <m:e>
                            <m:r>
                              <w:rPr>
                                <w:rFonts w:ascii="Cambria Math" w:eastAsia="Cambria Math" w:hAnsi="Cambria Math" w:cs="Arial"/>
                                <w:sz w:val="20"/>
                                <w:szCs w:val="20"/>
                              </w:rPr>
                              <m:t>t</m:t>
                            </m:r>
                          </m:e>
                        </m:d>
                        <m:r>
                          <w:rPr>
                            <w:rFonts w:ascii="Cambria Math" w:eastAsia="Cambria Math" w:hAnsi="Cambria Math" w:cs="Arial"/>
                            <w:sz w:val="20"/>
                            <w:szCs w:val="20"/>
                          </w:rPr>
                          <m:t>,u(t))</m:t>
                        </m:r>
                        <m:r>
                          <w:rPr>
                            <w:rFonts w:ascii="Cambria Math" w:eastAsia="Arial" w:hAnsi="Cambria Math" w:cs="Arial"/>
                            <w:sz w:val="20"/>
                            <w:szCs w:val="20"/>
                          </w:rPr>
                          <m:t>=</m:t>
                        </m:r>
                        <m:f>
                          <m:fPr>
                            <m:ctrlPr>
                              <w:rPr>
                                <w:rFonts w:ascii="Cambria Math" w:eastAsia="Arial" w:hAnsi="Cambria Math" w:cs="Arial"/>
                                <w:i/>
                                <w:sz w:val="20"/>
                                <w:szCs w:val="20"/>
                              </w:rPr>
                            </m:ctrlPr>
                          </m:fPr>
                          <m:num>
                            <m:r>
                              <m:rPr>
                                <m:sty m:val="p"/>
                              </m:rPr>
                              <w:rPr>
                                <w:rFonts w:ascii="Cambria Math" w:eastAsia="Arial" w:hAnsi="Cambria Math" w:cs="Arial"/>
                                <w:sz w:val="20"/>
                                <w:szCs w:val="20"/>
                              </w:rPr>
                              <m:t>1</m:t>
                            </m:r>
                          </m:num>
                          <m:den>
                            <m:sSub>
                              <m:sSubPr>
                                <m:ctrlPr>
                                  <w:rPr>
                                    <w:rFonts w:ascii="Cambria Math" w:eastAsia="Arial" w:hAnsi="Cambria Math" w:cs="Arial"/>
                                    <w:sz w:val="20"/>
                                    <w:szCs w:val="20"/>
                                  </w:rPr>
                                </m:ctrlPr>
                              </m:sSubPr>
                              <m:e>
                                <m:r>
                                  <m:rPr>
                                    <m:sty m:val="p"/>
                                  </m:rPr>
                                  <w:rPr>
                                    <w:rFonts w:ascii="Cambria Math" w:eastAsia="Arial" w:hAnsi="Cambria Math" w:cs="Arial"/>
                                    <w:sz w:val="20"/>
                                    <w:szCs w:val="20"/>
                                  </w:rPr>
                                  <m:t>L</m:t>
                                </m:r>
                              </m:e>
                              <m:sub>
                                <m:r>
                                  <w:rPr>
                                    <w:rFonts w:ascii="Cambria Math" w:eastAsia="Arial" w:hAnsi="Cambria Math" w:cs="Arial"/>
                                    <w:sz w:val="20"/>
                                    <w:szCs w:val="20"/>
                                  </w:rPr>
                                  <m:t>w</m:t>
                                </m:r>
                              </m:sub>
                            </m:sSub>
                          </m:den>
                        </m:f>
                        <m:r>
                          <w:rPr>
                            <w:rFonts w:ascii="Cambria Math" w:eastAsia="Cambria Math" w:hAnsi="Cambria Math" w:cs="Arial"/>
                            <w:sz w:val="20"/>
                            <w:szCs w:val="20"/>
                          </w:rPr>
                          <m:t>∙</m:t>
                        </m:r>
                        <m:d>
                          <m:dPr>
                            <m:ctrlPr>
                              <w:rPr>
                                <w:rFonts w:ascii="Cambria Math" w:eastAsia="Cambria Math" w:hAnsi="Cambria Math" w:cs="Arial"/>
                                <w:i/>
                                <w:sz w:val="20"/>
                                <w:szCs w:val="20"/>
                              </w:rPr>
                            </m:ctrlPr>
                          </m:dPr>
                          <m:e>
                            <m:r>
                              <w:rPr>
                                <w:rFonts w:ascii="Cambria Math" w:eastAsia="Cambria Math" w:hAnsi="Cambria Math" w:cs="Arial"/>
                                <w:sz w:val="20"/>
                                <w:szCs w:val="20"/>
                              </w:rPr>
                              <m:t>-</m:t>
                            </m:r>
                            <m:sSub>
                              <m:sSubPr>
                                <m:ctrlPr>
                                  <w:rPr>
                                    <w:rFonts w:ascii="Cambria Math" w:eastAsia="Cambria Math" w:hAnsi="Cambria Math" w:cs="Arial"/>
                                    <w:i/>
                                    <w:sz w:val="20"/>
                                    <w:szCs w:val="20"/>
                                  </w:rPr>
                                </m:ctrlPr>
                              </m:sSubPr>
                              <m:e>
                                <m:r>
                                  <w:rPr>
                                    <w:rFonts w:ascii="Cambria Math" w:eastAsia="Cambria Math" w:hAnsi="Cambria Math" w:cs="Arial"/>
                                    <w:sz w:val="20"/>
                                    <w:szCs w:val="20"/>
                                  </w:rPr>
                                  <m:t>R</m:t>
                                </m:r>
                              </m:e>
                              <m:sub>
                                <m:r>
                                  <w:rPr>
                                    <w:rFonts w:ascii="Cambria Math" w:eastAsia="Cambria Math" w:hAnsi="Cambria Math" w:cs="Arial"/>
                                    <w:sz w:val="20"/>
                                    <w:szCs w:val="20"/>
                                  </w:rPr>
                                  <m:t>w</m:t>
                                </m:r>
                              </m:sub>
                            </m:sSub>
                            <m:r>
                              <m:rPr>
                                <m:sty m:val="p"/>
                              </m:rPr>
                              <w:rPr>
                                <w:rFonts w:ascii="Cambria Math" w:hAnsi="Cambria Math" w:cs="Arial"/>
                                <w:sz w:val="20"/>
                                <w:szCs w:val="20"/>
                              </w:rPr>
                              <m:t>∙</m:t>
                            </m:r>
                            <m:sSub>
                              <m:sSubPr>
                                <m:ctrlPr>
                                  <w:rPr>
                                    <w:rFonts w:ascii="Cambria Math" w:hAnsi="Cambria Math" w:cs="Arial"/>
                                    <w:sz w:val="20"/>
                                    <w:szCs w:val="20"/>
                                  </w:rPr>
                                </m:ctrlPr>
                              </m:sSubPr>
                              <m:e>
                                <m:r>
                                  <m:rPr>
                                    <m:sty m:val="p"/>
                                  </m:rPr>
                                  <w:rPr>
                                    <w:rFonts w:ascii="Cambria Math" w:hAnsi="Cambria Math" w:cs="Arial"/>
                                    <w:sz w:val="20"/>
                                    <w:szCs w:val="20"/>
                                  </w:rPr>
                                  <m:t>i</m:t>
                                </m:r>
                              </m:e>
                              <m:sub>
                                <m:r>
                                  <m:rPr>
                                    <m:sty m:val="p"/>
                                  </m:rPr>
                                  <w:rPr>
                                    <w:rFonts w:ascii="Cambria Math" w:hAnsi="Cambria Math" w:cs="Arial"/>
                                    <w:sz w:val="20"/>
                                    <w:szCs w:val="20"/>
                                  </w:rPr>
                                  <m:t>w</m:t>
                                </m:r>
                              </m:sub>
                            </m:sSub>
                            <m:d>
                              <m:dPr>
                                <m:ctrlPr>
                                  <w:rPr>
                                    <w:rFonts w:ascii="Cambria Math" w:hAnsi="Cambria Math" w:cs="Arial"/>
                                    <w:sz w:val="20"/>
                                    <w:szCs w:val="20"/>
                                  </w:rPr>
                                </m:ctrlPr>
                              </m:dPr>
                              <m:e>
                                <m:r>
                                  <m:rPr>
                                    <m:sty m:val="p"/>
                                  </m:rPr>
                                  <w:rPr>
                                    <w:rFonts w:ascii="Cambria Math" w:hAnsi="Cambria Math" w:cs="Arial"/>
                                    <w:sz w:val="20"/>
                                    <w:szCs w:val="20"/>
                                  </w:rPr>
                                  <m:t>t</m:t>
                                </m:r>
                              </m:e>
                            </m:d>
                            <m:r>
                              <w:rPr>
                                <w:rFonts w:ascii="Cambria Math" w:hAnsi="Cambria Math" w:cs="Arial"/>
                                <w:sz w:val="20"/>
                                <w:szCs w:val="20"/>
                              </w:rPr>
                              <m:t>+</m:t>
                            </m:r>
                            <m:sSub>
                              <m:sSubPr>
                                <m:ctrlPr>
                                  <w:rPr>
                                    <w:rFonts w:ascii="Cambria Math" w:eastAsia="Cambria Math" w:hAnsi="Cambria Math" w:cs="Arial"/>
                                    <w:i/>
                                    <w:sz w:val="20"/>
                                    <w:szCs w:val="20"/>
                                  </w:rPr>
                                </m:ctrlPr>
                              </m:sSubPr>
                              <m:e>
                                <m:r>
                                  <w:rPr>
                                    <w:rFonts w:ascii="Cambria Math" w:eastAsia="Cambria Math" w:hAnsi="Cambria Math" w:cs="Arial"/>
                                    <w:sz w:val="20"/>
                                    <w:szCs w:val="20"/>
                                  </w:rPr>
                                  <m:t>u</m:t>
                                </m:r>
                              </m:e>
                              <m:sub>
                                <m:r>
                                  <w:rPr>
                                    <w:rFonts w:ascii="Cambria Math" w:eastAsia="Cambria Math" w:hAnsi="Cambria Math" w:cs="Arial"/>
                                    <w:sz w:val="20"/>
                                    <w:szCs w:val="20"/>
                                  </w:rPr>
                                  <m:t>w</m:t>
                                </m:r>
                              </m:sub>
                            </m:sSub>
                            <m:d>
                              <m:dPr>
                                <m:ctrlPr>
                                  <w:rPr>
                                    <w:rFonts w:ascii="Cambria Math" w:eastAsia="Cambria Math" w:hAnsi="Cambria Math" w:cs="Arial"/>
                                    <w:i/>
                                    <w:sz w:val="20"/>
                                    <w:szCs w:val="20"/>
                                  </w:rPr>
                                </m:ctrlPr>
                              </m:dPr>
                              <m:e>
                                <m:r>
                                  <w:rPr>
                                    <w:rFonts w:ascii="Cambria Math" w:eastAsia="Cambria Math" w:hAnsi="Cambria Math" w:cs="Arial"/>
                                    <w:sz w:val="20"/>
                                    <w:szCs w:val="20"/>
                                  </w:rPr>
                                  <m:t>t</m:t>
                                </m:r>
                              </m:e>
                            </m:d>
                          </m:e>
                        </m:d>
                        <m:ctrlPr>
                          <w:rPr>
                            <w:rFonts w:ascii="Cambria Math" w:eastAsia="Cambria Math" w:hAnsi="Cambria Math" w:cs="Arial"/>
                            <w:i/>
                            <w:sz w:val="20"/>
                            <w:szCs w:val="20"/>
                          </w:rPr>
                        </m:ctrlPr>
                      </m:e>
                      <m:e>
                        <m:r>
                          <w:rPr>
                            <w:rFonts w:ascii="Cambria Math" w:eastAsia="Cambria Math" w:hAnsi="Cambria Math" w:cs="Arial"/>
                            <w:sz w:val="20"/>
                            <w:szCs w:val="20"/>
                          </w:rPr>
                          <m:t>g</m:t>
                        </m:r>
                        <m:d>
                          <m:dPr>
                            <m:ctrlPr>
                              <w:rPr>
                                <w:rFonts w:ascii="Cambria Math" w:eastAsia="Cambria Math" w:hAnsi="Cambria Math" w:cs="Arial"/>
                                <w:i/>
                                <w:sz w:val="20"/>
                                <w:szCs w:val="20"/>
                              </w:rPr>
                            </m:ctrlPr>
                          </m:dPr>
                          <m:e>
                            <m:r>
                              <w:rPr>
                                <w:rFonts w:ascii="Cambria Math" w:eastAsia="Cambria Math" w:hAnsi="Cambria Math" w:cs="Arial"/>
                                <w:sz w:val="20"/>
                                <w:szCs w:val="20"/>
                              </w:rPr>
                              <m:t>x</m:t>
                            </m:r>
                            <m:d>
                              <m:dPr>
                                <m:ctrlPr>
                                  <w:rPr>
                                    <w:rFonts w:ascii="Cambria Math" w:eastAsia="Cambria Math" w:hAnsi="Cambria Math" w:cs="Arial"/>
                                    <w:i/>
                                    <w:sz w:val="20"/>
                                    <w:szCs w:val="20"/>
                                  </w:rPr>
                                </m:ctrlPr>
                              </m:dPr>
                              <m:e>
                                <m:r>
                                  <w:rPr>
                                    <w:rFonts w:ascii="Cambria Math" w:eastAsia="Cambria Math" w:hAnsi="Cambria Math" w:cs="Arial"/>
                                    <w:sz w:val="20"/>
                                    <w:szCs w:val="20"/>
                                  </w:rPr>
                                  <m:t>t</m:t>
                                </m:r>
                              </m:e>
                            </m:d>
                          </m:e>
                        </m:d>
                        <m:r>
                          <w:rPr>
                            <w:rFonts w:ascii="Cambria Math" w:eastAsia="Cambria Math" w:hAnsi="Cambria Math" w:cs="Arial"/>
                            <w:sz w:val="20"/>
                            <w:szCs w:val="20"/>
                          </w:rPr>
                          <m:t>=</m:t>
                        </m:r>
                        <m:r>
                          <w:rPr>
                            <w:rFonts w:ascii="Cambria Math" w:hAnsi="Cambria Math" w:cs="Arial"/>
                            <w:sz w:val="20"/>
                            <w:szCs w:val="20"/>
                          </w:rPr>
                          <m:t>ω</m:t>
                        </m:r>
                        <m:d>
                          <m:dPr>
                            <m:ctrlPr>
                              <w:rPr>
                                <w:rFonts w:ascii="Cambria Math" w:hAnsi="Cambria Math" w:cs="Arial"/>
                                <w:sz w:val="20"/>
                                <w:szCs w:val="20"/>
                              </w:rPr>
                            </m:ctrlPr>
                          </m:dPr>
                          <m:e>
                            <m:r>
                              <w:rPr>
                                <w:rFonts w:ascii="Cambria Math" w:eastAsia="Cambria Math" w:hAnsi="Cambria Math" w:cs="Arial"/>
                                <w:sz w:val="20"/>
                                <w:szCs w:val="20"/>
                              </w:rPr>
                              <m:t>t</m:t>
                            </m:r>
                          </m:e>
                        </m:d>
                      </m:e>
                    </m:eqArr>
                  </m:e>
                </m:d>
              </m:oMath>
            </m:oMathPara>
          </w:p>
        </w:tc>
        <w:tc>
          <w:tcPr>
            <w:tcW w:w="738" w:type="dxa"/>
          </w:tcPr>
          <w:p w14:paraId="29C3A7A6" w14:textId="77777777" w:rsidR="00CC7545" w:rsidRPr="00D02AAF" w:rsidRDefault="00CC7545" w:rsidP="009E1548">
            <w:pPr>
              <w:spacing w:line="331" w:lineRule="auto"/>
              <w:jc w:val="center"/>
              <w:rPr>
                <w:rFonts w:ascii="Arial" w:hAnsi="Arial" w:cs="Arial"/>
                <w:sz w:val="20"/>
                <w:szCs w:val="20"/>
              </w:rPr>
            </w:pPr>
          </w:p>
          <w:p w14:paraId="52035BB4" w14:textId="77777777" w:rsidR="00CC7545" w:rsidRPr="00D02AAF" w:rsidRDefault="00CC7545" w:rsidP="009E1548">
            <w:pPr>
              <w:spacing w:line="331" w:lineRule="auto"/>
              <w:jc w:val="center"/>
              <w:rPr>
                <w:rFonts w:ascii="Arial" w:hAnsi="Arial" w:cs="Arial"/>
                <w:sz w:val="20"/>
                <w:szCs w:val="20"/>
              </w:rPr>
            </w:pPr>
          </w:p>
          <w:p w14:paraId="65E1DE68" w14:textId="77777777" w:rsidR="00CC7545" w:rsidRPr="00D02AAF" w:rsidRDefault="00CC7545" w:rsidP="009E1548">
            <w:pPr>
              <w:spacing w:line="331" w:lineRule="auto"/>
              <w:jc w:val="center"/>
              <w:rPr>
                <w:rFonts w:ascii="Arial" w:hAnsi="Arial" w:cs="Arial"/>
                <w:sz w:val="20"/>
                <w:szCs w:val="20"/>
              </w:rPr>
            </w:pPr>
            <w:r w:rsidRPr="00D02AAF">
              <w:rPr>
                <w:rFonts w:ascii="Arial" w:hAnsi="Arial" w:cs="Arial"/>
                <w:sz w:val="20"/>
                <w:szCs w:val="20"/>
              </w:rPr>
              <w:t>(2.4</w:t>
            </w:r>
            <w:r w:rsidR="00922DF5" w:rsidRPr="00D02AAF">
              <w:rPr>
                <w:rFonts w:ascii="Arial" w:hAnsi="Arial" w:cs="Arial"/>
                <w:sz w:val="20"/>
                <w:szCs w:val="20"/>
              </w:rPr>
              <w:t>4</w:t>
            </w:r>
            <w:r w:rsidRPr="00D02AAF">
              <w:rPr>
                <w:rFonts w:ascii="Arial" w:hAnsi="Arial" w:cs="Arial"/>
                <w:sz w:val="20"/>
                <w:szCs w:val="20"/>
              </w:rPr>
              <w:t>)</w:t>
            </w:r>
          </w:p>
        </w:tc>
      </w:tr>
    </w:tbl>
    <w:p w14:paraId="1132A3C7" w14:textId="77777777" w:rsidR="00D02AAF" w:rsidRDefault="00D02AAF" w:rsidP="003D7AFE">
      <w:pPr>
        <w:pStyle w:val="Nagwek2"/>
        <w:rPr>
          <w:rFonts w:ascii="Arial" w:eastAsia="Arial" w:hAnsi="Arial" w:cs="Arial"/>
          <w:sz w:val="20"/>
          <w:szCs w:val="20"/>
        </w:rPr>
      </w:pPr>
    </w:p>
    <w:p w14:paraId="5EC1C469" w14:textId="77777777" w:rsidR="00D02AAF" w:rsidRDefault="00D02AAF">
      <w:pPr>
        <w:rPr>
          <w:rFonts w:ascii="Arial" w:eastAsia="Arial" w:hAnsi="Arial" w:cs="Arial"/>
          <w:b/>
          <w:bCs/>
          <w:sz w:val="20"/>
          <w:szCs w:val="20"/>
          <w:lang w:eastAsia="pl-PL"/>
        </w:rPr>
      </w:pPr>
      <w:r>
        <w:rPr>
          <w:rFonts w:ascii="Arial" w:eastAsia="Arial" w:hAnsi="Arial" w:cs="Arial"/>
          <w:sz w:val="20"/>
          <w:szCs w:val="20"/>
        </w:rPr>
        <w:br w:type="page"/>
      </w:r>
    </w:p>
    <w:p w14:paraId="4A98D60C" w14:textId="21805459" w:rsidR="003D7AFE" w:rsidRPr="003D7AFE" w:rsidRDefault="003D7AFE" w:rsidP="003D7AFE">
      <w:pPr>
        <w:pStyle w:val="Nagwek2"/>
        <w:rPr>
          <w:rFonts w:ascii="Arial" w:eastAsia="Arial" w:hAnsi="Arial" w:cs="Arial"/>
          <w:sz w:val="20"/>
          <w:szCs w:val="20"/>
        </w:rPr>
      </w:pPr>
      <w:bookmarkStart w:id="146" w:name="_Toc189206109"/>
      <w:r w:rsidRPr="003D7AFE">
        <w:rPr>
          <w:rFonts w:ascii="Arial" w:eastAsia="Arial" w:hAnsi="Arial" w:cs="Arial"/>
          <w:sz w:val="20"/>
          <w:szCs w:val="20"/>
        </w:rPr>
        <w:lastRenderedPageBreak/>
        <w:t xml:space="preserve">2.3 </w:t>
      </w:r>
      <w:r>
        <w:rPr>
          <w:rFonts w:ascii="Arial" w:eastAsia="Arial" w:hAnsi="Arial" w:cs="Arial"/>
          <w:sz w:val="20"/>
          <w:szCs w:val="20"/>
        </w:rPr>
        <w:t xml:space="preserve">Dobór </w:t>
      </w:r>
      <w:del w:id="147" w:author="RP" w:date="2025-01-31T11:28:00Z">
        <w:r w:rsidDel="00C158E5">
          <w:rPr>
            <w:rFonts w:ascii="Arial" w:eastAsia="Arial" w:hAnsi="Arial" w:cs="Arial"/>
            <w:sz w:val="20"/>
            <w:szCs w:val="20"/>
          </w:rPr>
          <w:delText xml:space="preserve">obiektu i </w:delText>
        </w:r>
      </w:del>
      <w:r>
        <w:rPr>
          <w:rFonts w:ascii="Arial" w:eastAsia="Arial" w:hAnsi="Arial" w:cs="Arial"/>
          <w:sz w:val="20"/>
          <w:szCs w:val="20"/>
        </w:rPr>
        <w:t>parametrów</w:t>
      </w:r>
      <w:bookmarkEnd w:id="146"/>
      <w:ins w:id="148" w:author="RP" w:date="2025-01-31T11:28:00Z">
        <w:r w:rsidR="00C158E5">
          <w:rPr>
            <w:rFonts w:ascii="Arial" w:eastAsia="Arial" w:hAnsi="Arial" w:cs="Arial"/>
            <w:sz w:val="20"/>
            <w:szCs w:val="20"/>
          </w:rPr>
          <w:t xml:space="preserve"> obiektu</w:t>
        </w:r>
      </w:ins>
    </w:p>
    <w:p w14:paraId="64586565" w14:textId="789CFFDF" w:rsidR="00910B54" w:rsidRPr="00D02AAF" w:rsidRDefault="00910B54" w:rsidP="00C158E5">
      <w:pPr>
        <w:pBdr>
          <w:top w:val="none" w:sz="4" w:space="0" w:color="000000"/>
          <w:left w:val="none" w:sz="4" w:space="0" w:color="000000"/>
          <w:bottom w:val="none" w:sz="4" w:space="0" w:color="000000"/>
          <w:right w:val="none" w:sz="4" w:space="0" w:color="000000"/>
        </w:pBdr>
        <w:spacing w:line="331" w:lineRule="auto"/>
        <w:ind w:firstLine="708"/>
        <w:jc w:val="both"/>
        <w:rPr>
          <w:rFonts w:ascii="Arial" w:eastAsia="Arial" w:hAnsi="Arial" w:cs="Arial"/>
          <w:sz w:val="20"/>
        </w:rPr>
        <w:pPrChange w:id="149" w:author="RP" w:date="2025-01-31T11:28:00Z">
          <w:pPr>
            <w:pBdr>
              <w:top w:val="none" w:sz="4" w:space="0" w:color="000000"/>
              <w:left w:val="none" w:sz="4" w:space="0" w:color="000000"/>
              <w:bottom w:val="none" w:sz="4" w:space="0" w:color="000000"/>
              <w:right w:val="none" w:sz="4" w:space="0" w:color="000000"/>
            </w:pBdr>
            <w:spacing w:line="331" w:lineRule="auto"/>
            <w:ind w:firstLine="708"/>
          </w:pPr>
        </w:pPrChange>
      </w:pPr>
      <w:r w:rsidRPr="00D02AAF">
        <w:rPr>
          <w:rFonts w:ascii="Arial" w:eastAsia="Arial" w:hAnsi="Arial" w:cs="Arial"/>
          <w:sz w:val="20"/>
        </w:rPr>
        <w:t>Na podstawie katalogu silników firmy ABB przyjęto dane o</w:t>
      </w:r>
      <w:r w:rsidR="003D7AFE" w:rsidRPr="00D02AAF">
        <w:rPr>
          <w:rFonts w:ascii="Arial" w:eastAsia="Arial" w:hAnsi="Arial" w:cs="Arial"/>
          <w:sz w:val="20"/>
        </w:rPr>
        <w:t>bcow</w:t>
      </w:r>
      <w:r w:rsidRPr="00D02AAF">
        <w:rPr>
          <w:rFonts w:ascii="Arial" w:eastAsia="Arial" w:hAnsi="Arial" w:cs="Arial"/>
          <w:sz w:val="20"/>
        </w:rPr>
        <w:t>zbudnego silnika prądu stałego DMI 250L</w:t>
      </w:r>
      <w:r w:rsidR="00D717DC" w:rsidRPr="00D02AAF">
        <w:rPr>
          <w:rFonts w:ascii="Arial" w:eastAsia="Arial" w:hAnsi="Arial" w:cs="Arial"/>
          <w:sz w:val="20"/>
        </w:rPr>
        <w:t xml:space="preserve"> 3BSM003050-GDA</w:t>
      </w:r>
      <w:ins w:id="150" w:author="RP" w:date="2025-01-31T11:28:00Z">
        <w:r w:rsidR="00C158E5">
          <w:rPr>
            <w:rFonts w:ascii="Arial" w:eastAsia="Arial" w:hAnsi="Arial" w:cs="Arial"/>
            <w:sz w:val="20"/>
          </w:rPr>
          <w:t xml:space="preserve"> (</w:t>
        </w:r>
      </w:ins>
      <w:ins w:id="151" w:author="RP" w:date="2025-01-31T11:29:00Z">
        <w:r w:rsidR="00C158E5">
          <w:rPr>
            <w:rFonts w:ascii="Arial" w:eastAsia="Arial" w:hAnsi="Arial" w:cs="Arial"/>
            <w:sz w:val="20"/>
          </w:rPr>
          <w:t>patrz tabela 2.1)</w:t>
        </w:r>
      </w:ins>
      <w:r w:rsidRPr="00D02AAF">
        <w:rPr>
          <w:rFonts w:ascii="Arial" w:eastAsia="Arial" w:hAnsi="Arial" w:cs="Arial"/>
          <w:sz w:val="20"/>
        </w:rPr>
        <w:t xml:space="preserve"> [</w:t>
      </w:r>
      <w:r w:rsidR="008E53BA" w:rsidRPr="00D02AAF">
        <w:rPr>
          <w:rFonts w:ascii="Arial" w:eastAsia="Arial" w:hAnsi="Arial" w:cs="Arial"/>
          <w:sz w:val="20"/>
        </w:rPr>
        <w:t>9</w:t>
      </w:r>
      <w:r w:rsidRPr="00D02AAF">
        <w:rPr>
          <w:rFonts w:ascii="Arial" w:eastAsia="Arial" w:hAnsi="Arial" w:cs="Arial"/>
          <w:sz w:val="20"/>
        </w:rPr>
        <w:t xml:space="preserve">]. </w:t>
      </w:r>
    </w:p>
    <w:p w14:paraId="2E36C822" w14:textId="08884844" w:rsidR="00910B54" w:rsidRPr="00D02AAF" w:rsidRDefault="00C158E5" w:rsidP="00910B54">
      <w:pPr>
        <w:pBdr>
          <w:top w:val="none" w:sz="4" w:space="0" w:color="000000"/>
          <w:left w:val="none" w:sz="4" w:space="0" w:color="000000"/>
          <w:bottom w:val="none" w:sz="4" w:space="0" w:color="000000"/>
          <w:right w:val="none" w:sz="4" w:space="0" w:color="000000"/>
        </w:pBdr>
        <w:spacing w:line="331" w:lineRule="auto"/>
        <w:rPr>
          <w:rFonts w:ascii="Arial" w:eastAsia="Arial" w:hAnsi="Arial" w:cs="Arial"/>
          <w:sz w:val="20"/>
        </w:rPr>
      </w:pPr>
      <w:ins w:id="152" w:author="RP" w:date="2025-01-31T11:28:00Z">
        <w:r>
          <w:rPr>
            <w:rFonts w:ascii="Arial" w:eastAsia="Arial" w:hAnsi="Arial" w:cs="Arial"/>
            <w:sz w:val="20"/>
          </w:rPr>
          <w:t xml:space="preserve">Tabela 2.1. </w:t>
        </w:r>
      </w:ins>
      <w:del w:id="153" w:author="RP" w:date="2025-01-31T11:28:00Z">
        <w:r w:rsidR="00910B54" w:rsidRPr="00D02AAF" w:rsidDel="00C158E5">
          <w:rPr>
            <w:rFonts w:ascii="Arial" w:eastAsia="Arial" w:hAnsi="Arial" w:cs="Arial"/>
            <w:sz w:val="20"/>
          </w:rPr>
          <w:delText>Tabela znamionowa</w:delText>
        </w:r>
      </w:del>
      <w:ins w:id="154" w:author="RP" w:date="2025-01-31T11:28:00Z">
        <w:r>
          <w:rPr>
            <w:rFonts w:ascii="Arial" w:eastAsia="Arial" w:hAnsi="Arial" w:cs="Arial"/>
            <w:sz w:val="20"/>
          </w:rPr>
          <w:t>Parametry</w:t>
        </w:r>
      </w:ins>
      <w:r w:rsidR="00910B54" w:rsidRPr="00D02AAF">
        <w:rPr>
          <w:rFonts w:ascii="Arial" w:eastAsia="Arial" w:hAnsi="Arial" w:cs="Arial"/>
          <w:sz w:val="20"/>
        </w:rPr>
        <w:t xml:space="preserve"> </w:t>
      </w:r>
      <w:ins w:id="155" w:author="RP" w:date="2025-01-31T11:28:00Z">
        <w:r>
          <w:rPr>
            <w:rFonts w:ascii="Arial" w:eastAsia="Arial" w:hAnsi="Arial" w:cs="Arial"/>
            <w:sz w:val="20"/>
          </w:rPr>
          <w:t xml:space="preserve">obcowzbudnego </w:t>
        </w:r>
      </w:ins>
      <w:r w:rsidR="00910B54" w:rsidRPr="00D02AAF">
        <w:rPr>
          <w:rFonts w:ascii="Arial" w:eastAsia="Arial" w:hAnsi="Arial" w:cs="Arial"/>
          <w:sz w:val="20"/>
        </w:rPr>
        <w:t>silnika</w:t>
      </w:r>
      <w:ins w:id="156" w:author="RP" w:date="2025-01-31T11:28:00Z">
        <w:r>
          <w:rPr>
            <w:rFonts w:ascii="Arial" w:eastAsia="Arial" w:hAnsi="Arial" w:cs="Arial"/>
            <w:sz w:val="20"/>
          </w:rPr>
          <w:t xml:space="preserve"> prądu stałego</w:t>
        </w:r>
      </w:ins>
    </w:p>
    <w:tbl>
      <w:tblPr>
        <w:tblStyle w:val="Tabela-Siatka"/>
        <w:tblW w:w="0" w:type="auto"/>
        <w:tblLook w:val="04A0" w:firstRow="1" w:lastRow="0" w:firstColumn="1" w:lastColumn="0" w:noHBand="0" w:noVBand="1"/>
      </w:tblPr>
      <w:tblGrid>
        <w:gridCol w:w="2450"/>
        <w:gridCol w:w="2024"/>
        <w:gridCol w:w="2258"/>
        <w:gridCol w:w="2330"/>
      </w:tblGrid>
      <w:tr w:rsidR="009607FD" w14:paraId="2DA943D9" w14:textId="77777777" w:rsidTr="009607FD">
        <w:tc>
          <w:tcPr>
            <w:tcW w:w="2562" w:type="dxa"/>
          </w:tcPr>
          <w:p w14:paraId="06A87E2C" w14:textId="77777777" w:rsidR="009607FD" w:rsidRDefault="009607FD" w:rsidP="00910B54">
            <w:pPr>
              <w:spacing w:line="331" w:lineRule="auto"/>
              <w:rPr>
                <w:rFonts w:ascii="Arial" w:eastAsia="Arial" w:hAnsi="Arial" w:cs="Arial"/>
                <w:color w:val="000000"/>
                <w:sz w:val="20"/>
              </w:rPr>
            </w:pPr>
            <w:bookmarkStart w:id="157" w:name="_Hlk189188317"/>
            <w:r>
              <w:rPr>
                <w:rFonts w:ascii="Arial" w:eastAsia="Arial" w:hAnsi="Arial" w:cs="Arial"/>
                <w:color w:val="000000"/>
                <w:sz w:val="20"/>
              </w:rPr>
              <w:t>Parametr</w:t>
            </w:r>
          </w:p>
        </w:tc>
        <w:tc>
          <w:tcPr>
            <w:tcW w:w="2148" w:type="dxa"/>
          </w:tcPr>
          <w:p w14:paraId="08FD0BD8" w14:textId="77777777" w:rsidR="009607FD" w:rsidRDefault="009607FD" w:rsidP="00910B54">
            <w:pPr>
              <w:spacing w:line="331" w:lineRule="auto"/>
              <w:rPr>
                <w:rFonts w:ascii="Arial" w:eastAsia="Arial" w:hAnsi="Arial" w:cs="Arial"/>
                <w:color w:val="000000"/>
                <w:sz w:val="20"/>
              </w:rPr>
            </w:pPr>
            <w:r>
              <w:rPr>
                <w:rFonts w:ascii="Arial" w:eastAsia="Arial" w:hAnsi="Arial" w:cs="Arial"/>
                <w:color w:val="000000"/>
                <w:sz w:val="20"/>
              </w:rPr>
              <w:t>Symbol</w:t>
            </w:r>
          </w:p>
        </w:tc>
        <w:tc>
          <w:tcPr>
            <w:tcW w:w="2400" w:type="dxa"/>
          </w:tcPr>
          <w:p w14:paraId="6EBC173C" w14:textId="77777777" w:rsidR="009607FD" w:rsidRDefault="009607FD" w:rsidP="00910B54">
            <w:pPr>
              <w:spacing w:line="331" w:lineRule="auto"/>
              <w:rPr>
                <w:rFonts w:ascii="Arial" w:eastAsia="Arial" w:hAnsi="Arial" w:cs="Arial"/>
                <w:color w:val="000000"/>
                <w:sz w:val="20"/>
              </w:rPr>
            </w:pPr>
            <w:r>
              <w:rPr>
                <w:rFonts w:ascii="Arial" w:eastAsia="Arial" w:hAnsi="Arial" w:cs="Arial"/>
                <w:color w:val="000000"/>
                <w:sz w:val="20"/>
              </w:rPr>
              <w:t>Wartość</w:t>
            </w:r>
          </w:p>
        </w:tc>
        <w:tc>
          <w:tcPr>
            <w:tcW w:w="2461" w:type="dxa"/>
          </w:tcPr>
          <w:p w14:paraId="40D45AB9" w14:textId="77777777" w:rsidR="009607FD" w:rsidRDefault="009607FD" w:rsidP="00910B54">
            <w:pPr>
              <w:spacing w:line="331" w:lineRule="auto"/>
              <w:rPr>
                <w:rFonts w:ascii="Arial" w:eastAsia="Arial" w:hAnsi="Arial" w:cs="Arial"/>
                <w:color w:val="000000"/>
                <w:sz w:val="20"/>
              </w:rPr>
            </w:pPr>
            <w:r>
              <w:rPr>
                <w:rFonts w:ascii="Arial" w:eastAsia="Arial" w:hAnsi="Arial" w:cs="Arial"/>
                <w:color w:val="000000"/>
                <w:sz w:val="20"/>
              </w:rPr>
              <w:t>Jednostka</w:t>
            </w:r>
          </w:p>
        </w:tc>
      </w:tr>
      <w:bookmarkEnd w:id="157"/>
      <w:tr w:rsidR="006B3714" w14:paraId="6589999D" w14:textId="77777777" w:rsidTr="009607FD">
        <w:tc>
          <w:tcPr>
            <w:tcW w:w="2562" w:type="dxa"/>
          </w:tcPr>
          <w:p w14:paraId="519CB11A" w14:textId="77777777" w:rsidR="006B3714" w:rsidRDefault="006B3714" w:rsidP="00910B54">
            <w:pPr>
              <w:spacing w:line="331" w:lineRule="auto"/>
              <w:rPr>
                <w:rFonts w:ascii="Arial" w:eastAsia="Arial" w:hAnsi="Arial" w:cs="Arial"/>
                <w:color w:val="000000"/>
                <w:sz w:val="20"/>
              </w:rPr>
            </w:pPr>
            <w:r>
              <w:rPr>
                <w:rFonts w:ascii="Arial" w:eastAsia="Arial" w:hAnsi="Arial" w:cs="Arial"/>
                <w:color w:val="000000"/>
                <w:sz w:val="20"/>
              </w:rPr>
              <w:t>Moc znamionowa</w:t>
            </w:r>
          </w:p>
        </w:tc>
        <w:tc>
          <w:tcPr>
            <w:tcW w:w="2148" w:type="dxa"/>
          </w:tcPr>
          <w:p w14:paraId="0343010D" w14:textId="77777777" w:rsidR="006B3714" w:rsidRPr="006E052E" w:rsidRDefault="00BA5042" w:rsidP="00910B54">
            <w:pPr>
              <w:spacing w:line="331" w:lineRule="auto"/>
              <w:rPr>
                <w:rFonts w:ascii="Arial" w:eastAsia="Arial" w:hAnsi="Arial" w:cs="Arial"/>
                <w:color w:val="000000"/>
                <w:sz w:val="20"/>
              </w:rPr>
            </w:pPr>
            <m:oMathPara>
              <m:oMath>
                <m:sSub>
                  <m:sSubPr>
                    <m:ctrlPr>
                      <w:rPr>
                        <w:rFonts w:ascii="Cambria Math" w:eastAsia="Arial" w:hAnsi="Cambria Math" w:cs="Arial"/>
                        <w:i/>
                        <w:color w:val="000000"/>
                        <w:sz w:val="20"/>
                      </w:rPr>
                    </m:ctrlPr>
                  </m:sSubPr>
                  <m:e>
                    <m:r>
                      <w:rPr>
                        <w:rFonts w:ascii="Cambria Math" w:eastAsia="Arial" w:hAnsi="Cambria Math" w:cs="Arial"/>
                        <w:color w:val="000000"/>
                        <w:sz w:val="20"/>
                      </w:rPr>
                      <m:t>P</m:t>
                    </m:r>
                  </m:e>
                  <m:sub>
                    <m:r>
                      <w:rPr>
                        <w:rFonts w:ascii="Cambria Math" w:eastAsia="Arial" w:hAnsi="Cambria Math" w:cs="Arial"/>
                        <w:color w:val="000000"/>
                        <w:sz w:val="20"/>
                      </w:rPr>
                      <m:t>n</m:t>
                    </m:r>
                  </m:sub>
                </m:sSub>
              </m:oMath>
            </m:oMathPara>
          </w:p>
        </w:tc>
        <w:tc>
          <w:tcPr>
            <w:tcW w:w="2400" w:type="dxa"/>
          </w:tcPr>
          <w:p w14:paraId="3C8BF197" w14:textId="77777777" w:rsidR="006B3714" w:rsidRDefault="00922DF5" w:rsidP="00910B54">
            <w:pPr>
              <w:spacing w:line="331" w:lineRule="auto"/>
              <w:rPr>
                <w:rFonts w:ascii="Arial" w:eastAsia="Arial" w:hAnsi="Arial" w:cs="Arial"/>
                <w:color w:val="000000"/>
                <w:sz w:val="20"/>
              </w:rPr>
            </w:pPr>
            <m:oMathPara>
              <m:oMath>
                <m:r>
                  <m:rPr>
                    <m:sty m:val="p"/>
                  </m:rPr>
                  <w:rPr>
                    <w:rFonts w:ascii="Cambria Math" w:hAnsi="Cambria Math" w:cs="Arial"/>
                    <w:color w:val="040C28"/>
                    <w:sz w:val="20"/>
                    <w:szCs w:val="20"/>
                  </w:rPr>
                  <m:t>201</m:t>
                </m:r>
              </m:oMath>
            </m:oMathPara>
          </w:p>
        </w:tc>
        <w:tc>
          <w:tcPr>
            <w:tcW w:w="2461" w:type="dxa"/>
          </w:tcPr>
          <w:p w14:paraId="5FC00B97" w14:textId="77777777" w:rsidR="006B3714" w:rsidRDefault="00922DF5" w:rsidP="00910B54">
            <w:pPr>
              <w:spacing w:line="331" w:lineRule="auto"/>
              <w:rPr>
                <w:rFonts w:ascii="Arial" w:eastAsia="Arial" w:hAnsi="Arial" w:cs="Arial"/>
                <w:color w:val="000000"/>
                <w:sz w:val="20"/>
              </w:rPr>
            </w:pPr>
            <m:oMathPara>
              <m:oMath>
                <m:r>
                  <m:rPr>
                    <m:sty m:val="p"/>
                  </m:rPr>
                  <w:rPr>
                    <w:rFonts w:ascii="Cambria Math" w:hAnsi="Cambria Math" w:cs="Arial"/>
                    <w:color w:val="040C28"/>
                    <w:sz w:val="20"/>
                    <w:szCs w:val="20"/>
                  </w:rPr>
                  <m:t>kW</m:t>
                </m:r>
              </m:oMath>
            </m:oMathPara>
          </w:p>
        </w:tc>
      </w:tr>
      <w:tr w:rsidR="009607FD" w14:paraId="246E16D5" w14:textId="77777777" w:rsidTr="009607FD">
        <w:tc>
          <w:tcPr>
            <w:tcW w:w="2562" w:type="dxa"/>
          </w:tcPr>
          <w:p w14:paraId="6AD6FC3E" w14:textId="77777777" w:rsidR="009607FD" w:rsidRDefault="009607FD" w:rsidP="00910B54">
            <w:pPr>
              <w:spacing w:line="331" w:lineRule="auto"/>
              <w:rPr>
                <w:rFonts w:ascii="Arial" w:eastAsia="Arial" w:hAnsi="Arial" w:cs="Arial"/>
                <w:color w:val="000000"/>
                <w:sz w:val="20"/>
              </w:rPr>
            </w:pPr>
            <w:r>
              <w:rPr>
                <w:rFonts w:ascii="Arial" w:eastAsia="Arial" w:hAnsi="Arial" w:cs="Arial"/>
                <w:color w:val="000000"/>
                <w:sz w:val="20"/>
              </w:rPr>
              <w:t>Napięcie znamionowe twornika</w:t>
            </w:r>
          </w:p>
        </w:tc>
        <w:tc>
          <w:tcPr>
            <w:tcW w:w="2148" w:type="dxa"/>
          </w:tcPr>
          <w:p w14:paraId="5497B90E" w14:textId="77777777" w:rsidR="009607FD" w:rsidRDefault="00BA5042" w:rsidP="00910B54">
            <w:pPr>
              <w:spacing w:line="331" w:lineRule="auto"/>
              <w:rPr>
                <w:rFonts w:ascii="Arial" w:eastAsia="Arial" w:hAnsi="Arial" w:cs="Arial"/>
                <w:color w:val="000000"/>
                <w:sz w:val="20"/>
              </w:rPr>
            </w:pPr>
            <m:oMathPara>
              <m:oMath>
                <m:sSub>
                  <m:sSubPr>
                    <m:ctrlPr>
                      <w:rPr>
                        <w:rFonts w:ascii="Cambria Math" w:eastAsia="Arial" w:hAnsi="Cambria Math" w:cs="Arial"/>
                        <w:i/>
                        <w:color w:val="000000"/>
                        <w:sz w:val="20"/>
                      </w:rPr>
                    </m:ctrlPr>
                  </m:sSubPr>
                  <m:e>
                    <m:r>
                      <w:rPr>
                        <w:rFonts w:ascii="Cambria Math" w:eastAsia="Arial" w:hAnsi="Cambria Math" w:cs="Arial"/>
                        <w:color w:val="000000"/>
                        <w:sz w:val="20"/>
                      </w:rPr>
                      <m:t>u</m:t>
                    </m:r>
                  </m:e>
                  <m:sub>
                    <m:r>
                      <w:rPr>
                        <w:rFonts w:ascii="Cambria Math" w:eastAsia="Arial" w:hAnsi="Cambria Math" w:cs="Arial"/>
                        <w:color w:val="000000"/>
                        <w:sz w:val="20"/>
                      </w:rPr>
                      <m:t>t,n</m:t>
                    </m:r>
                  </m:sub>
                </m:sSub>
              </m:oMath>
            </m:oMathPara>
          </w:p>
        </w:tc>
        <w:tc>
          <w:tcPr>
            <w:tcW w:w="2400" w:type="dxa"/>
          </w:tcPr>
          <w:p w14:paraId="5BA32287" w14:textId="77777777" w:rsidR="009607FD" w:rsidRDefault="00922DF5" w:rsidP="00910B54">
            <w:pPr>
              <w:spacing w:line="331" w:lineRule="auto"/>
              <w:rPr>
                <w:rFonts w:ascii="Arial" w:eastAsia="Arial" w:hAnsi="Arial" w:cs="Arial"/>
                <w:color w:val="000000"/>
                <w:sz w:val="20"/>
              </w:rPr>
            </w:pPr>
            <m:oMathPara>
              <m:oMath>
                <m:r>
                  <m:rPr>
                    <m:sty m:val="p"/>
                  </m:rPr>
                  <w:rPr>
                    <w:rFonts w:ascii="Cambria Math" w:hAnsi="Cambria Math" w:cs="Arial"/>
                    <w:color w:val="040C28"/>
                    <w:sz w:val="20"/>
                    <w:szCs w:val="20"/>
                  </w:rPr>
                  <m:t>440</m:t>
                </m:r>
              </m:oMath>
            </m:oMathPara>
          </w:p>
        </w:tc>
        <w:tc>
          <w:tcPr>
            <w:tcW w:w="2461" w:type="dxa"/>
          </w:tcPr>
          <w:p w14:paraId="1C708A15" w14:textId="77777777" w:rsidR="009607FD" w:rsidRDefault="00922DF5" w:rsidP="00910B54">
            <w:pPr>
              <w:spacing w:line="331" w:lineRule="auto"/>
              <w:rPr>
                <w:rFonts w:ascii="Arial" w:eastAsia="Arial" w:hAnsi="Arial" w:cs="Arial"/>
                <w:color w:val="000000"/>
                <w:sz w:val="20"/>
              </w:rPr>
            </w:pPr>
            <m:oMathPara>
              <m:oMath>
                <m:r>
                  <m:rPr>
                    <m:sty m:val="p"/>
                  </m:rPr>
                  <w:rPr>
                    <w:rFonts w:ascii="Cambria Math" w:hAnsi="Cambria Math" w:cs="Arial"/>
                    <w:color w:val="040C28"/>
                    <w:sz w:val="20"/>
                    <w:szCs w:val="20"/>
                  </w:rPr>
                  <m:t>V</m:t>
                </m:r>
              </m:oMath>
            </m:oMathPara>
          </w:p>
        </w:tc>
      </w:tr>
      <w:tr w:rsidR="009607FD" w14:paraId="06BBF476" w14:textId="77777777" w:rsidTr="009607FD">
        <w:tc>
          <w:tcPr>
            <w:tcW w:w="2562" w:type="dxa"/>
          </w:tcPr>
          <w:p w14:paraId="2E6E9CA2" w14:textId="77777777" w:rsidR="009607FD" w:rsidRDefault="009607FD" w:rsidP="00910B54">
            <w:pPr>
              <w:spacing w:line="331" w:lineRule="auto"/>
              <w:rPr>
                <w:rFonts w:ascii="Arial" w:eastAsia="Arial" w:hAnsi="Arial" w:cs="Arial"/>
                <w:color w:val="000000"/>
                <w:sz w:val="20"/>
              </w:rPr>
            </w:pPr>
            <w:r>
              <w:rPr>
                <w:rFonts w:ascii="Arial" w:eastAsia="Arial" w:hAnsi="Arial" w:cs="Arial"/>
                <w:color w:val="000000"/>
                <w:sz w:val="20"/>
              </w:rPr>
              <w:t>Napięcie znamionowe wzbudzenia</w:t>
            </w:r>
          </w:p>
        </w:tc>
        <w:tc>
          <w:tcPr>
            <w:tcW w:w="2148" w:type="dxa"/>
          </w:tcPr>
          <w:p w14:paraId="647BAF9E" w14:textId="77777777" w:rsidR="009607FD" w:rsidRDefault="00BA5042" w:rsidP="00910B54">
            <w:pPr>
              <w:spacing w:line="331" w:lineRule="auto"/>
              <w:rPr>
                <w:rFonts w:ascii="Arial" w:eastAsia="Arial" w:hAnsi="Arial" w:cs="Arial"/>
                <w:color w:val="000000"/>
                <w:sz w:val="20"/>
              </w:rPr>
            </w:pPr>
            <m:oMathPara>
              <m:oMath>
                <m:sSub>
                  <m:sSubPr>
                    <m:ctrlPr>
                      <w:rPr>
                        <w:rFonts w:ascii="Cambria Math" w:eastAsia="Arial" w:hAnsi="Cambria Math" w:cs="Arial"/>
                        <w:i/>
                        <w:color w:val="000000"/>
                        <w:sz w:val="20"/>
                      </w:rPr>
                    </m:ctrlPr>
                  </m:sSubPr>
                  <m:e>
                    <m:r>
                      <w:rPr>
                        <w:rFonts w:ascii="Cambria Math" w:eastAsia="Arial" w:hAnsi="Cambria Math" w:cs="Arial"/>
                        <w:color w:val="000000"/>
                        <w:sz w:val="20"/>
                      </w:rPr>
                      <m:t>u</m:t>
                    </m:r>
                  </m:e>
                  <m:sub>
                    <m:r>
                      <w:rPr>
                        <w:rFonts w:ascii="Cambria Math" w:eastAsia="Arial" w:hAnsi="Cambria Math" w:cs="Arial"/>
                        <w:color w:val="000000"/>
                        <w:sz w:val="20"/>
                      </w:rPr>
                      <m:t>w,n</m:t>
                    </m:r>
                  </m:sub>
                </m:sSub>
              </m:oMath>
            </m:oMathPara>
          </w:p>
        </w:tc>
        <w:tc>
          <w:tcPr>
            <w:tcW w:w="2400" w:type="dxa"/>
          </w:tcPr>
          <w:p w14:paraId="780D2626" w14:textId="77777777" w:rsidR="009607FD" w:rsidRDefault="00922DF5" w:rsidP="00910B54">
            <w:pPr>
              <w:spacing w:line="331" w:lineRule="auto"/>
              <w:rPr>
                <w:rFonts w:ascii="Arial" w:eastAsia="Arial" w:hAnsi="Arial" w:cs="Arial"/>
                <w:color w:val="000000"/>
                <w:sz w:val="20"/>
              </w:rPr>
            </w:pPr>
            <m:oMathPara>
              <m:oMath>
                <m:r>
                  <m:rPr>
                    <m:sty m:val="p"/>
                  </m:rPr>
                  <w:rPr>
                    <w:rFonts w:ascii="Cambria Math" w:hAnsi="Cambria Math" w:cs="Arial"/>
                    <w:color w:val="040C28"/>
                    <w:sz w:val="20"/>
                    <w:szCs w:val="20"/>
                  </w:rPr>
                  <m:t>220</m:t>
                </m:r>
              </m:oMath>
            </m:oMathPara>
          </w:p>
        </w:tc>
        <w:tc>
          <w:tcPr>
            <w:tcW w:w="2461" w:type="dxa"/>
          </w:tcPr>
          <w:p w14:paraId="2B7D7345" w14:textId="77777777" w:rsidR="009607FD" w:rsidRDefault="00922DF5" w:rsidP="00910B54">
            <w:pPr>
              <w:spacing w:line="331" w:lineRule="auto"/>
              <w:rPr>
                <w:rFonts w:ascii="Arial" w:eastAsia="Arial" w:hAnsi="Arial" w:cs="Arial"/>
                <w:color w:val="000000"/>
                <w:sz w:val="20"/>
              </w:rPr>
            </w:pPr>
            <m:oMathPara>
              <m:oMath>
                <m:r>
                  <m:rPr>
                    <m:sty m:val="p"/>
                  </m:rPr>
                  <w:rPr>
                    <w:rFonts w:ascii="Cambria Math" w:hAnsi="Cambria Math" w:cs="Arial"/>
                    <w:color w:val="040C28"/>
                    <w:sz w:val="20"/>
                    <w:szCs w:val="20"/>
                  </w:rPr>
                  <m:t>V</m:t>
                </m:r>
              </m:oMath>
            </m:oMathPara>
          </w:p>
        </w:tc>
      </w:tr>
      <w:tr w:rsidR="009607FD" w14:paraId="77053B21" w14:textId="77777777" w:rsidTr="009607FD">
        <w:tc>
          <w:tcPr>
            <w:tcW w:w="2562" w:type="dxa"/>
          </w:tcPr>
          <w:p w14:paraId="739E16E6" w14:textId="77777777" w:rsidR="009607FD" w:rsidRDefault="009607FD" w:rsidP="00910B54">
            <w:pPr>
              <w:spacing w:line="331" w:lineRule="auto"/>
              <w:rPr>
                <w:rFonts w:ascii="Arial" w:eastAsia="Arial" w:hAnsi="Arial" w:cs="Arial"/>
                <w:color w:val="000000"/>
                <w:sz w:val="20"/>
              </w:rPr>
            </w:pPr>
            <w:r>
              <w:rPr>
                <w:rFonts w:ascii="Arial" w:eastAsia="Arial" w:hAnsi="Arial" w:cs="Arial"/>
                <w:color w:val="000000"/>
                <w:sz w:val="20"/>
              </w:rPr>
              <w:t>Prąd znamionowy twornika</w:t>
            </w:r>
          </w:p>
        </w:tc>
        <w:tc>
          <w:tcPr>
            <w:tcW w:w="2148" w:type="dxa"/>
          </w:tcPr>
          <w:p w14:paraId="12E17310" w14:textId="77777777" w:rsidR="009607FD" w:rsidRDefault="00BA5042" w:rsidP="00910B54">
            <w:pPr>
              <w:spacing w:line="331" w:lineRule="auto"/>
              <w:rPr>
                <w:rFonts w:ascii="Arial" w:eastAsia="Arial" w:hAnsi="Arial" w:cs="Arial"/>
                <w:color w:val="000000"/>
                <w:sz w:val="20"/>
              </w:rPr>
            </w:pPr>
            <m:oMathPara>
              <m:oMath>
                <m:sSub>
                  <m:sSubPr>
                    <m:ctrlPr>
                      <w:rPr>
                        <w:rFonts w:ascii="Cambria Math" w:eastAsia="Arial" w:hAnsi="Cambria Math" w:cs="Arial"/>
                        <w:i/>
                        <w:color w:val="000000"/>
                        <w:sz w:val="20"/>
                      </w:rPr>
                    </m:ctrlPr>
                  </m:sSubPr>
                  <m:e>
                    <m:r>
                      <w:rPr>
                        <w:rFonts w:ascii="Cambria Math" w:eastAsia="Arial" w:hAnsi="Cambria Math" w:cs="Arial"/>
                        <w:color w:val="000000"/>
                        <w:sz w:val="20"/>
                      </w:rPr>
                      <m:t>I</m:t>
                    </m:r>
                  </m:e>
                  <m:sub>
                    <m:r>
                      <w:rPr>
                        <w:rFonts w:ascii="Cambria Math" w:eastAsia="Arial" w:hAnsi="Cambria Math" w:cs="Arial"/>
                        <w:color w:val="000000"/>
                        <w:sz w:val="20"/>
                      </w:rPr>
                      <m:t>t,n</m:t>
                    </m:r>
                  </m:sub>
                </m:sSub>
              </m:oMath>
            </m:oMathPara>
          </w:p>
        </w:tc>
        <w:tc>
          <w:tcPr>
            <w:tcW w:w="2400" w:type="dxa"/>
          </w:tcPr>
          <w:p w14:paraId="6E07E9E0" w14:textId="77777777" w:rsidR="009607FD" w:rsidRDefault="00922DF5" w:rsidP="00910B54">
            <w:pPr>
              <w:spacing w:line="331" w:lineRule="auto"/>
              <w:rPr>
                <w:rFonts w:ascii="Arial" w:eastAsia="Arial" w:hAnsi="Arial" w:cs="Arial"/>
                <w:color w:val="000000"/>
                <w:sz w:val="20"/>
              </w:rPr>
            </w:pPr>
            <m:oMathPara>
              <m:oMath>
                <m:r>
                  <m:rPr>
                    <m:sty m:val="p"/>
                  </m:rPr>
                  <w:rPr>
                    <w:rFonts w:ascii="Cambria Math" w:hAnsi="Cambria Math" w:cs="Arial"/>
                    <w:color w:val="040C28"/>
                    <w:sz w:val="20"/>
                    <w:szCs w:val="20"/>
                  </w:rPr>
                  <m:t>503</m:t>
                </m:r>
              </m:oMath>
            </m:oMathPara>
          </w:p>
        </w:tc>
        <w:tc>
          <w:tcPr>
            <w:tcW w:w="2461" w:type="dxa"/>
          </w:tcPr>
          <w:p w14:paraId="40A43800" w14:textId="77777777" w:rsidR="009607FD" w:rsidRDefault="00922DF5" w:rsidP="00910B54">
            <w:pPr>
              <w:spacing w:line="331" w:lineRule="auto"/>
              <w:rPr>
                <w:rFonts w:ascii="Arial" w:eastAsia="Arial" w:hAnsi="Arial" w:cs="Arial"/>
                <w:color w:val="000000"/>
                <w:sz w:val="20"/>
              </w:rPr>
            </w:pPr>
            <m:oMathPara>
              <m:oMath>
                <m:r>
                  <m:rPr>
                    <m:sty m:val="p"/>
                  </m:rPr>
                  <w:rPr>
                    <w:rFonts w:ascii="Cambria Math" w:hAnsi="Cambria Math" w:cs="Arial"/>
                    <w:color w:val="040C28"/>
                    <w:sz w:val="20"/>
                    <w:szCs w:val="20"/>
                  </w:rPr>
                  <m:t>A</m:t>
                </m:r>
              </m:oMath>
            </m:oMathPara>
          </w:p>
        </w:tc>
      </w:tr>
      <w:tr w:rsidR="009607FD" w14:paraId="6D0DC5AA" w14:textId="77777777" w:rsidTr="009607FD">
        <w:tc>
          <w:tcPr>
            <w:tcW w:w="2562" w:type="dxa"/>
          </w:tcPr>
          <w:p w14:paraId="1EBA46BE" w14:textId="77777777" w:rsidR="009607FD" w:rsidRDefault="009607FD" w:rsidP="00910B54">
            <w:pPr>
              <w:spacing w:line="331" w:lineRule="auto"/>
              <w:rPr>
                <w:rFonts w:ascii="Arial" w:eastAsia="Arial" w:hAnsi="Arial" w:cs="Arial"/>
                <w:color w:val="000000"/>
                <w:sz w:val="20"/>
              </w:rPr>
            </w:pPr>
            <w:r>
              <w:rPr>
                <w:rFonts w:ascii="Arial" w:eastAsia="Arial" w:hAnsi="Arial" w:cs="Arial"/>
                <w:color w:val="000000"/>
                <w:sz w:val="20"/>
              </w:rPr>
              <w:t>Prąd znamionowy wzbudzenia</w:t>
            </w:r>
          </w:p>
        </w:tc>
        <w:tc>
          <w:tcPr>
            <w:tcW w:w="2148" w:type="dxa"/>
          </w:tcPr>
          <w:p w14:paraId="6B38B446" w14:textId="77777777" w:rsidR="009607FD" w:rsidRDefault="00BA5042" w:rsidP="00910B54">
            <w:pPr>
              <w:spacing w:line="331" w:lineRule="auto"/>
              <w:rPr>
                <w:rFonts w:ascii="Arial" w:eastAsia="Arial" w:hAnsi="Arial" w:cs="Arial"/>
                <w:color w:val="000000"/>
                <w:sz w:val="20"/>
              </w:rPr>
            </w:pPr>
            <m:oMathPara>
              <m:oMath>
                <m:sSub>
                  <m:sSubPr>
                    <m:ctrlPr>
                      <w:rPr>
                        <w:rFonts w:ascii="Cambria Math" w:eastAsia="Arial" w:hAnsi="Cambria Math" w:cs="Arial"/>
                        <w:i/>
                        <w:color w:val="000000"/>
                        <w:sz w:val="20"/>
                      </w:rPr>
                    </m:ctrlPr>
                  </m:sSubPr>
                  <m:e>
                    <m:r>
                      <w:rPr>
                        <w:rFonts w:ascii="Cambria Math" w:eastAsia="Arial" w:hAnsi="Cambria Math" w:cs="Arial"/>
                        <w:color w:val="000000"/>
                        <w:sz w:val="20"/>
                      </w:rPr>
                      <m:t>I</m:t>
                    </m:r>
                  </m:e>
                  <m:sub>
                    <m:r>
                      <w:rPr>
                        <w:rFonts w:ascii="Cambria Math" w:eastAsia="Arial" w:hAnsi="Cambria Math" w:cs="Arial"/>
                        <w:color w:val="000000"/>
                        <w:sz w:val="20"/>
                      </w:rPr>
                      <m:t>w,n</m:t>
                    </m:r>
                  </m:sub>
                </m:sSub>
              </m:oMath>
            </m:oMathPara>
          </w:p>
        </w:tc>
        <w:tc>
          <w:tcPr>
            <w:tcW w:w="2400" w:type="dxa"/>
          </w:tcPr>
          <w:p w14:paraId="7968C5AE" w14:textId="77777777" w:rsidR="009607FD" w:rsidRDefault="00922DF5" w:rsidP="00910B54">
            <w:pPr>
              <w:spacing w:line="331" w:lineRule="auto"/>
              <w:rPr>
                <w:rFonts w:ascii="Arial" w:eastAsia="Arial" w:hAnsi="Arial" w:cs="Arial"/>
                <w:color w:val="000000"/>
                <w:sz w:val="20"/>
              </w:rPr>
            </w:pPr>
            <m:oMathPara>
              <m:oMath>
                <m:r>
                  <m:rPr>
                    <m:sty m:val="p"/>
                  </m:rPr>
                  <w:rPr>
                    <w:rFonts w:ascii="Cambria Math" w:hAnsi="Cambria Math" w:cs="Arial"/>
                    <w:color w:val="040C28"/>
                    <w:sz w:val="20"/>
                    <w:szCs w:val="20"/>
                  </w:rPr>
                  <m:t>12</m:t>
                </m:r>
              </m:oMath>
            </m:oMathPara>
          </w:p>
        </w:tc>
        <w:tc>
          <w:tcPr>
            <w:tcW w:w="2461" w:type="dxa"/>
          </w:tcPr>
          <w:p w14:paraId="4374A5E9" w14:textId="77777777" w:rsidR="009607FD" w:rsidRDefault="00922DF5" w:rsidP="00910B54">
            <w:pPr>
              <w:spacing w:line="331" w:lineRule="auto"/>
              <w:rPr>
                <w:rFonts w:ascii="Arial" w:eastAsia="Arial" w:hAnsi="Arial" w:cs="Arial"/>
                <w:color w:val="000000"/>
                <w:sz w:val="20"/>
              </w:rPr>
            </w:pPr>
            <m:oMathPara>
              <m:oMath>
                <m:r>
                  <m:rPr>
                    <m:sty m:val="p"/>
                  </m:rPr>
                  <w:rPr>
                    <w:rFonts w:ascii="Cambria Math" w:hAnsi="Cambria Math" w:cs="Arial"/>
                    <w:color w:val="040C28"/>
                    <w:sz w:val="20"/>
                    <w:szCs w:val="20"/>
                  </w:rPr>
                  <m:t>A</m:t>
                </m:r>
              </m:oMath>
            </m:oMathPara>
          </w:p>
        </w:tc>
      </w:tr>
      <w:tr w:rsidR="009607FD" w14:paraId="5782DCBD" w14:textId="77777777" w:rsidTr="009607FD">
        <w:tc>
          <w:tcPr>
            <w:tcW w:w="2562" w:type="dxa"/>
          </w:tcPr>
          <w:p w14:paraId="44650BC9" w14:textId="77777777" w:rsidR="009607FD" w:rsidRDefault="009607FD" w:rsidP="00910B54">
            <w:pPr>
              <w:spacing w:line="331" w:lineRule="auto"/>
              <w:rPr>
                <w:rFonts w:ascii="Arial" w:eastAsia="Arial" w:hAnsi="Arial" w:cs="Arial"/>
                <w:color w:val="000000"/>
                <w:sz w:val="20"/>
              </w:rPr>
            </w:pPr>
            <w:r>
              <w:rPr>
                <w:rFonts w:ascii="Arial" w:eastAsia="Arial" w:hAnsi="Arial" w:cs="Arial"/>
                <w:color w:val="000000"/>
                <w:sz w:val="20"/>
              </w:rPr>
              <w:t>Rezystancja twornika</w:t>
            </w:r>
          </w:p>
        </w:tc>
        <w:tc>
          <w:tcPr>
            <w:tcW w:w="2148" w:type="dxa"/>
          </w:tcPr>
          <w:p w14:paraId="7381EFC3" w14:textId="77777777" w:rsidR="009607FD" w:rsidRDefault="00BA5042" w:rsidP="00910B54">
            <w:pPr>
              <w:spacing w:line="331" w:lineRule="auto"/>
              <w:rPr>
                <w:rFonts w:ascii="Arial" w:eastAsia="Arial" w:hAnsi="Arial" w:cs="Arial"/>
                <w:color w:val="000000"/>
                <w:sz w:val="20"/>
              </w:rPr>
            </w:pPr>
            <m:oMathPara>
              <m:oMath>
                <m:sSub>
                  <m:sSubPr>
                    <m:ctrlPr>
                      <w:rPr>
                        <w:rFonts w:ascii="Cambria Math" w:eastAsia="Arial" w:hAnsi="Cambria Math" w:cs="Arial"/>
                        <w:i/>
                        <w:color w:val="000000"/>
                        <w:sz w:val="20"/>
                      </w:rPr>
                    </m:ctrlPr>
                  </m:sSubPr>
                  <m:e>
                    <m:r>
                      <w:rPr>
                        <w:rFonts w:ascii="Cambria Math" w:eastAsia="Arial" w:hAnsi="Cambria Math" w:cs="Arial"/>
                        <w:color w:val="000000"/>
                        <w:sz w:val="20"/>
                      </w:rPr>
                      <m:t>R</m:t>
                    </m:r>
                  </m:e>
                  <m:sub>
                    <m:r>
                      <w:rPr>
                        <w:rFonts w:ascii="Cambria Math" w:eastAsia="Arial" w:hAnsi="Cambria Math" w:cs="Arial"/>
                        <w:color w:val="000000"/>
                        <w:sz w:val="20"/>
                      </w:rPr>
                      <m:t>t,n</m:t>
                    </m:r>
                  </m:sub>
                </m:sSub>
              </m:oMath>
            </m:oMathPara>
          </w:p>
        </w:tc>
        <w:tc>
          <w:tcPr>
            <w:tcW w:w="2400" w:type="dxa"/>
          </w:tcPr>
          <w:p w14:paraId="5AD8128F" w14:textId="77777777" w:rsidR="009607FD" w:rsidRDefault="00922DF5" w:rsidP="00910B54">
            <w:pPr>
              <w:spacing w:line="331" w:lineRule="auto"/>
              <w:rPr>
                <w:rFonts w:ascii="Arial" w:eastAsia="Arial" w:hAnsi="Arial" w:cs="Arial"/>
                <w:color w:val="000000"/>
                <w:sz w:val="20"/>
              </w:rPr>
            </w:pPr>
            <m:oMathPara>
              <m:oMath>
                <m:r>
                  <m:rPr>
                    <m:sty m:val="p"/>
                  </m:rPr>
                  <w:rPr>
                    <w:rFonts w:ascii="Cambria Math" w:hAnsi="Cambria Math" w:cs="Arial"/>
                    <w:color w:val="040C28"/>
                    <w:sz w:val="20"/>
                    <w:szCs w:val="20"/>
                  </w:rPr>
                  <m:t>0,059</m:t>
                </m:r>
              </m:oMath>
            </m:oMathPara>
          </w:p>
        </w:tc>
        <w:tc>
          <w:tcPr>
            <w:tcW w:w="2461" w:type="dxa"/>
          </w:tcPr>
          <w:p w14:paraId="2E4CE891" w14:textId="77777777" w:rsidR="009607FD" w:rsidRPr="00D76329" w:rsidRDefault="00CD7314" w:rsidP="00910B54">
            <w:pPr>
              <w:spacing w:line="331" w:lineRule="auto"/>
              <w:rPr>
                <w:rFonts w:ascii="Arial" w:eastAsia="Arial" w:hAnsi="Arial" w:cs="Arial"/>
                <w:color w:val="FF0000"/>
                <w:sz w:val="20"/>
              </w:rPr>
            </w:pPr>
            <m:oMathPara>
              <m:oMath>
                <m:r>
                  <m:rPr>
                    <m:sty m:val="p"/>
                  </m:rPr>
                  <w:rPr>
                    <w:rFonts w:ascii="Cambria Math" w:hAnsi="Cambria Math" w:cs="Arial"/>
                    <w:color w:val="040C28"/>
                    <w:sz w:val="20"/>
                    <w:szCs w:val="20"/>
                  </w:rPr>
                  <m:t>Ω</m:t>
                </m:r>
              </m:oMath>
            </m:oMathPara>
          </w:p>
        </w:tc>
      </w:tr>
      <w:tr w:rsidR="009607FD" w14:paraId="3A5DD3EE" w14:textId="77777777" w:rsidTr="009607FD">
        <w:tc>
          <w:tcPr>
            <w:tcW w:w="2562" w:type="dxa"/>
          </w:tcPr>
          <w:p w14:paraId="525B253C" w14:textId="77777777" w:rsidR="009607FD" w:rsidRDefault="009607FD" w:rsidP="00910B54">
            <w:pPr>
              <w:spacing w:line="331" w:lineRule="auto"/>
              <w:rPr>
                <w:rFonts w:ascii="Arial" w:eastAsia="Arial" w:hAnsi="Arial" w:cs="Arial"/>
                <w:color w:val="000000"/>
                <w:sz w:val="20"/>
              </w:rPr>
            </w:pPr>
            <w:r>
              <w:rPr>
                <w:rFonts w:ascii="Arial" w:eastAsia="Arial" w:hAnsi="Arial" w:cs="Arial"/>
                <w:color w:val="000000"/>
                <w:sz w:val="20"/>
              </w:rPr>
              <w:t>Indukcyjność twornika</w:t>
            </w:r>
          </w:p>
        </w:tc>
        <w:tc>
          <w:tcPr>
            <w:tcW w:w="2148" w:type="dxa"/>
          </w:tcPr>
          <w:p w14:paraId="0DB06231" w14:textId="77777777" w:rsidR="009607FD" w:rsidRDefault="00BA5042" w:rsidP="00910B54">
            <w:pPr>
              <w:spacing w:line="331" w:lineRule="auto"/>
              <w:rPr>
                <w:rFonts w:ascii="Arial" w:eastAsia="Arial" w:hAnsi="Arial" w:cs="Arial"/>
                <w:color w:val="000000"/>
                <w:sz w:val="20"/>
              </w:rPr>
            </w:pPr>
            <m:oMathPara>
              <m:oMath>
                <m:sSub>
                  <m:sSubPr>
                    <m:ctrlPr>
                      <w:rPr>
                        <w:rFonts w:ascii="Cambria Math" w:eastAsia="Arial" w:hAnsi="Cambria Math" w:cs="Arial"/>
                        <w:i/>
                        <w:color w:val="000000"/>
                        <w:sz w:val="20"/>
                      </w:rPr>
                    </m:ctrlPr>
                  </m:sSubPr>
                  <m:e>
                    <m:r>
                      <w:rPr>
                        <w:rFonts w:ascii="Cambria Math" w:eastAsia="Arial" w:hAnsi="Cambria Math" w:cs="Arial"/>
                        <w:color w:val="000000"/>
                        <w:sz w:val="20"/>
                      </w:rPr>
                      <m:t>L</m:t>
                    </m:r>
                  </m:e>
                  <m:sub>
                    <m:r>
                      <w:rPr>
                        <w:rFonts w:ascii="Cambria Math" w:eastAsia="Arial" w:hAnsi="Cambria Math" w:cs="Arial"/>
                        <w:color w:val="000000"/>
                        <w:sz w:val="20"/>
                      </w:rPr>
                      <m:t>t,n</m:t>
                    </m:r>
                  </m:sub>
                </m:sSub>
              </m:oMath>
            </m:oMathPara>
          </w:p>
        </w:tc>
        <w:tc>
          <w:tcPr>
            <w:tcW w:w="2400" w:type="dxa"/>
          </w:tcPr>
          <w:p w14:paraId="42B39AC9" w14:textId="77777777" w:rsidR="009607FD" w:rsidRDefault="00922DF5" w:rsidP="00910B54">
            <w:pPr>
              <w:spacing w:line="331" w:lineRule="auto"/>
              <w:rPr>
                <w:rFonts w:ascii="Arial" w:eastAsia="Arial" w:hAnsi="Arial" w:cs="Arial"/>
                <w:color w:val="000000"/>
                <w:sz w:val="20"/>
              </w:rPr>
            </w:pPr>
            <m:oMathPara>
              <m:oMath>
                <m:r>
                  <m:rPr>
                    <m:sty m:val="p"/>
                  </m:rPr>
                  <w:rPr>
                    <w:rFonts w:ascii="Cambria Math" w:hAnsi="Cambria Math" w:cs="Arial"/>
                    <w:color w:val="040C28"/>
                    <w:sz w:val="20"/>
                    <w:szCs w:val="20"/>
                  </w:rPr>
                  <m:t>1,13</m:t>
                </m:r>
              </m:oMath>
            </m:oMathPara>
          </w:p>
        </w:tc>
        <w:tc>
          <w:tcPr>
            <w:tcW w:w="2461" w:type="dxa"/>
          </w:tcPr>
          <w:p w14:paraId="7F45F891" w14:textId="77777777" w:rsidR="009607FD" w:rsidRDefault="00922DF5" w:rsidP="00910B54">
            <w:pPr>
              <w:spacing w:line="331" w:lineRule="auto"/>
              <w:rPr>
                <w:rFonts w:ascii="Arial" w:eastAsia="Arial" w:hAnsi="Arial" w:cs="Arial"/>
                <w:color w:val="000000"/>
                <w:sz w:val="20"/>
              </w:rPr>
            </w:pPr>
            <m:oMathPara>
              <m:oMath>
                <m:r>
                  <m:rPr>
                    <m:sty m:val="p"/>
                  </m:rPr>
                  <w:rPr>
                    <w:rFonts w:ascii="Cambria Math" w:hAnsi="Cambria Math" w:cs="Arial"/>
                    <w:color w:val="040C28"/>
                    <w:sz w:val="20"/>
                    <w:szCs w:val="20"/>
                  </w:rPr>
                  <m:t>mH</m:t>
                </m:r>
              </m:oMath>
            </m:oMathPara>
          </w:p>
        </w:tc>
      </w:tr>
      <w:tr w:rsidR="009607FD" w14:paraId="3F3BEB5D" w14:textId="77777777" w:rsidTr="009607FD">
        <w:tc>
          <w:tcPr>
            <w:tcW w:w="2562" w:type="dxa"/>
          </w:tcPr>
          <w:p w14:paraId="3C9811AD" w14:textId="77777777" w:rsidR="009607FD" w:rsidRDefault="009607FD" w:rsidP="00910B54">
            <w:pPr>
              <w:spacing w:line="331" w:lineRule="auto"/>
              <w:rPr>
                <w:rFonts w:ascii="Arial" w:eastAsia="Arial" w:hAnsi="Arial" w:cs="Arial"/>
                <w:color w:val="000000"/>
                <w:sz w:val="20"/>
              </w:rPr>
            </w:pPr>
            <w:r>
              <w:rPr>
                <w:rFonts w:ascii="Arial" w:eastAsia="Arial" w:hAnsi="Arial" w:cs="Arial"/>
                <w:color w:val="000000"/>
                <w:sz w:val="20"/>
              </w:rPr>
              <w:t>Znamionowy moment napędowy</w:t>
            </w:r>
          </w:p>
        </w:tc>
        <w:tc>
          <w:tcPr>
            <w:tcW w:w="2148" w:type="dxa"/>
          </w:tcPr>
          <w:p w14:paraId="30EAE6E0" w14:textId="77777777" w:rsidR="009607FD" w:rsidRDefault="00BA5042" w:rsidP="00910B54">
            <w:pPr>
              <w:spacing w:line="331" w:lineRule="auto"/>
              <w:rPr>
                <w:rFonts w:ascii="Arial" w:eastAsia="Arial" w:hAnsi="Arial" w:cs="Arial"/>
                <w:color w:val="000000"/>
                <w:sz w:val="20"/>
              </w:rPr>
            </w:pPr>
            <m:oMathPara>
              <m:oMath>
                <m:sSub>
                  <m:sSubPr>
                    <m:ctrlPr>
                      <w:rPr>
                        <w:rFonts w:ascii="Cambria Math" w:eastAsia="Arial" w:hAnsi="Cambria Math" w:cs="Arial"/>
                        <w:i/>
                        <w:color w:val="000000"/>
                        <w:sz w:val="20"/>
                      </w:rPr>
                    </m:ctrlPr>
                  </m:sSubPr>
                  <m:e>
                    <m:r>
                      <w:rPr>
                        <w:rFonts w:ascii="Cambria Math" w:eastAsia="Arial" w:hAnsi="Cambria Math" w:cs="Arial"/>
                        <w:color w:val="000000"/>
                        <w:sz w:val="20"/>
                      </w:rPr>
                      <m:t>M</m:t>
                    </m:r>
                  </m:e>
                  <m:sub>
                    <m:r>
                      <w:rPr>
                        <w:rFonts w:ascii="Cambria Math" w:eastAsia="Arial" w:hAnsi="Cambria Math" w:cs="Arial"/>
                        <w:color w:val="000000"/>
                        <w:sz w:val="20"/>
                      </w:rPr>
                      <m:t>n,n</m:t>
                    </m:r>
                  </m:sub>
                </m:sSub>
              </m:oMath>
            </m:oMathPara>
          </w:p>
        </w:tc>
        <w:tc>
          <w:tcPr>
            <w:tcW w:w="2400" w:type="dxa"/>
          </w:tcPr>
          <w:p w14:paraId="3EA7EEB9" w14:textId="77777777" w:rsidR="009607FD" w:rsidRDefault="00922DF5" w:rsidP="00910B54">
            <w:pPr>
              <w:spacing w:line="331" w:lineRule="auto"/>
              <w:rPr>
                <w:rFonts w:ascii="Arial" w:eastAsia="Arial" w:hAnsi="Arial" w:cs="Arial"/>
                <w:color w:val="000000"/>
                <w:sz w:val="20"/>
              </w:rPr>
            </w:pPr>
            <m:oMathPara>
              <m:oMath>
                <m:r>
                  <m:rPr>
                    <m:sty m:val="p"/>
                  </m:rPr>
                  <w:rPr>
                    <w:rFonts w:ascii="Cambria Math" w:hAnsi="Cambria Math" w:cs="Arial"/>
                    <w:color w:val="040C28"/>
                    <w:sz w:val="20"/>
                    <w:szCs w:val="20"/>
                  </w:rPr>
                  <m:t>1780</m:t>
                </m:r>
              </m:oMath>
            </m:oMathPara>
          </w:p>
        </w:tc>
        <w:tc>
          <w:tcPr>
            <w:tcW w:w="2461" w:type="dxa"/>
          </w:tcPr>
          <w:p w14:paraId="4B7E16C2" w14:textId="77777777" w:rsidR="009607FD" w:rsidRDefault="00922DF5" w:rsidP="00910B54">
            <w:pPr>
              <w:spacing w:line="331" w:lineRule="auto"/>
              <w:rPr>
                <w:rFonts w:ascii="Arial" w:eastAsia="Arial" w:hAnsi="Arial" w:cs="Arial"/>
                <w:color w:val="000000"/>
                <w:sz w:val="20"/>
              </w:rPr>
            </w:pPr>
            <m:oMathPara>
              <m:oMath>
                <m:r>
                  <m:rPr>
                    <m:sty m:val="p"/>
                  </m:rPr>
                  <w:rPr>
                    <w:rFonts w:ascii="Cambria Math" w:hAnsi="Cambria Math" w:cs="Arial"/>
                    <w:color w:val="040C28"/>
                    <w:sz w:val="20"/>
                    <w:szCs w:val="20"/>
                  </w:rPr>
                  <m:t>N∙m</m:t>
                </m:r>
              </m:oMath>
            </m:oMathPara>
          </w:p>
        </w:tc>
      </w:tr>
      <w:tr w:rsidR="009607FD" w14:paraId="1FD370BA" w14:textId="77777777" w:rsidTr="009607FD">
        <w:tc>
          <w:tcPr>
            <w:tcW w:w="2562" w:type="dxa"/>
          </w:tcPr>
          <w:p w14:paraId="78C13549" w14:textId="77777777" w:rsidR="009607FD" w:rsidRDefault="006B3714" w:rsidP="00910B54">
            <w:pPr>
              <w:spacing w:line="331" w:lineRule="auto"/>
              <w:rPr>
                <w:rFonts w:ascii="Arial" w:eastAsia="Arial" w:hAnsi="Arial" w:cs="Arial"/>
                <w:color w:val="000000"/>
                <w:sz w:val="20"/>
              </w:rPr>
            </w:pPr>
            <w:r>
              <w:rPr>
                <w:rFonts w:ascii="Arial" w:eastAsia="Arial" w:hAnsi="Arial" w:cs="Arial"/>
                <w:color w:val="000000"/>
                <w:sz w:val="20"/>
              </w:rPr>
              <w:t>Znamionowa</w:t>
            </w:r>
            <w:r w:rsidR="009607FD">
              <w:rPr>
                <w:rFonts w:ascii="Arial" w:eastAsia="Arial" w:hAnsi="Arial" w:cs="Arial"/>
                <w:color w:val="000000"/>
                <w:sz w:val="20"/>
              </w:rPr>
              <w:t xml:space="preserve"> prędkość obrotowa</w:t>
            </w:r>
          </w:p>
        </w:tc>
        <w:tc>
          <w:tcPr>
            <w:tcW w:w="2148" w:type="dxa"/>
          </w:tcPr>
          <w:p w14:paraId="27261DF1" w14:textId="77777777" w:rsidR="009607FD" w:rsidRDefault="00BA5042" w:rsidP="00910B54">
            <w:pPr>
              <w:spacing w:line="331" w:lineRule="auto"/>
              <w:rPr>
                <w:rFonts w:ascii="Arial" w:eastAsia="Arial" w:hAnsi="Arial" w:cs="Arial"/>
                <w:color w:val="000000"/>
                <w:sz w:val="20"/>
              </w:rPr>
            </w:pPr>
            <m:oMathPara>
              <m:oMath>
                <m:sSub>
                  <m:sSubPr>
                    <m:ctrlPr>
                      <w:rPr>
                        <w:rFonts w:ascii="Cambria Math" w:eastAsia="Arial" w:hAnsi="Cambria Math" w:cs="Arial"/>
                        <w:i/>
                        <w:color w:val="000000"/>
                        <w:sz w:val="20"/>
                      </w:rPr>
                    </m:ctrlPr>
                  </m:sSubPr>
                  <m:e>
                    <m:r>
                      <w:rPr>
                        <w:rFonts w:ascii="Cambria Math" w:eastAsia="Arial" w:hAnsi="Cambria Math" w:cs="Arial"/>
                        <w:color w:val="000000"/>
                        <w:sz w:val="20"/>
                      </w:rPr>
                      <m:t>n</m:t>
                    </m:r>
                  </m:e>
                  <m:sub>
                    <m:r>
                      <w:rPr>
                        <w:rFonts w:ascii="Cambria Math" w:eastAsia="Arial" w:hAnsi="Cambria Math" w:cs="Arial"/>
                        <w:color w:val="000000"/>
                        <w:sz w:val="20"/>
                      </w:rPr>
                      <m:t>n</m:t>
                    </m:r>
                  </m:sub>
                </m:sSub>
              </m:oMath>
            </m:oMathPara>
          </w:p>
        </w:tc>
        <w:tc>
          <w:tcPr>
            <w:tcW w:w="2400" w:type="dxa"/>
          </w:tcPr>
          <w:p w14:paraId="7C577A18" w14:textId="77777777" w:rsidR="009607FD" w:rsidRDefault="00922DF5" w:rsidP="00910B54">
            <w:pPr>
              <w:spacing w:line="331" w:lineRule="auto"/>
              <w:rPr>
                <w:rFonts w:ascii="Arial" w:eastAsia="Arial" w:hAnsi="Arial" w:cs="Arial"/>
                <w:color w:val="000000"/>
                <w:sz w:val="20"/>
              </w:rPr>
            </w:pPr>
            <m:oMathPara>
              <m:oMath>
                <m:r>
                  <m:rPr>
                    <m:sty m:val="p"/>
                  </m:rPr>
                  <w:rPr>
                    <w:rFonts w:ascii="Cambria Math" w:hAnsi="Cambria Math" w:cs="Arial"/>
                    <w:color w:val="040C28"/>
                    <w:sz w:val="20"/>
                    <w:szCs w:val="20"/>
                  </w:rPr>
                  <m:t>1077</m:t>
                </m:r>
              </m:oMath>
            </m:oMathPara>
          </w:p>
        </w:tc>
        <w:tc>
          <w:tcPr>
            <w:tcW w:w="2461" w:type="dxa"/>
          </w:tcPr>
          <w:p w14:paraId="42F3D8DD" w14:textId="77777777" w:rsidR="009607FD" w:rsidRDefault="00BA5042" w:rsidP="00910B54">
            <w:pPr>
              <w:spacing w:line="331" w:lineRule="auto"/>
              <w:rPr>
                <w:rFonts w:ascii="Arial" w:eastAsia="Arial" w:hAnsi="Arial" w:cs="Arial"/>
                <w:color w:val="000000"/>
                <w:sz w:val="20"/>
              </w:rPr>
            </w:pPr>
            <m:oMathPara>
              <m:oMath>
                <m:f>
                  <m:fPr>
                    <m:ctrlPr>
                      <w:rPr>
                        <w:rFonts w:ascii="Cambria Math" w:hAnsi="Cambria Math" w:cs="Arial"/>
                        <w:color w:val="040C28"/>
                        <w:sz w:val="20"/>
                        <w:szCs w:val="20"/>
                      </w:rPr>
                    </m:ctrlPr>
                  </m:fPr>
                  <m:num>
                    <m:r>
                      <m:rPr>
                        <m:sty m:val="p"/>
                      </m:rPr>
                      <w:rPr>
                        <w:rFonts w:ascii="Cambria Math" w:hAnsi="Cambria Math" w:cs="Arial"/>
                        <w:color w:val="040C28"/>
                        <w:sz w:val="20"/>
                        <w:szCs w:val="20"/>
                      </w:rPr>
                      <m:t>obr</m:t>
                    </m:r>
                  </m:num>
                  <m:den>
                    <m:r>
                      <w:rPr>
                        <w:rFonts w:ascii="Cambria Math" w:hAnsi="Cambria Math" w:cs="Arial"/>
                        <w:color w:val="040C28"/>
                        <w:sz w:val="20"/>
                        <w:szCs w:val="20"/>
                      </w:rPr>
                      <m:t>min</m:t>
                    </m:r>
                  </m:den>
                </m:f>
              </m:oMath>
            </m:oMathPara>
          </w:p>
        </w:tc>
      </w:tr>
      <w:tr w:rsidR="009607FD" w14:paraId="336459E2" w14:textId="77777777" w:rsidTr="009607FD">
        <w:tc>
          <w:tcPr>
            <w:tcW w:w="2562" w:type="dxa"/>
          </w:tcPr>
          <w:p w14:paraId="0D984C44" w14:textId="77777777" w:rsidR="009607FD" w:rsidRDefault="009607FD" w:rsidP="00910B54">
            <w:pPr>
              <w:spacing w:line="331" w:lineRule="auto"/>
              <w:rPr>
                <w:rFonts w:ascii="Arial" w:eastAsia="Arial" w:hAnsi="Arial" w:cs="Arial"/>
                <w:color w:val="000000"/>
                <w:sz w:val="20"/>
              </w:rPr>
            </w:pPr>
            <w:r>
              <w:rPr>
                <w:rFonts w:ascii="Arial" w:eastAsia="Arial" w:hAnsi="Arial" w:cs="Arial"/>
                <w:color w:val="000000"/>
                <w:sz w:val="20"/>
              </w:rPr>
              <w:t>Moment bezwładności</w:t>
            </w:r>
          </w:p>
        </w:tc>
        <w:tc>
          <w:tcPr>
            <w:tcW w:w="2148" w:type="dxa"/>
          </w:tcPr>
          <w:p w14:paraId="26B28520" w14:textId="77777777" w:rsidR="009607FD" w:rsidRDefault="002946D7" w:rsidP="00910B54">
            <w:pPr>
              <w:spacing w:line="331" w:lineRule="auto"/>
              <w:rPr>
                <w:rFonts w:ascii="Arial" w:eastAsia="Arial" w:hAnsi="Arial" w:cs="Arial"/>
                <w:color w:val="000000"/>
                <w:sz w:val="20"/>
              </w:rPr>
            </w:pPr>
            <m:oMathPara>
              <m:oMath>
                <m:r>
                  <w:rPr>
                    <w:rFonts w:ascii="Cambria Math" w:eastAsia="Arial" w:hAnsi="Cambria Math" w:cs="Arial"/>
                    <w:color w:val="000000"/>
                    <w:sz w:val="20"/>
                  </w:rPr>
                  <m:t>J</m:t>
                </m:r>
              </m:oMath>
            </m:oMathPara>
          </w:p>
        </w:tc>
        <w:tc>
          <w:tcPr>
            <w:tcW w:w="2400" w:type="dxa"/>
          </w:tcPr>
          <w:p w14:paraId="29A9EDD9" w14:textId="77777777" w:rsidR="009607FD" w:rsidRDefault="00922DF5" w:rsidP="00910B54">
            <w:pPr>
              <w:spacing w:line="331" w:lineRule="auto"/>
              <w:rPr>
                <w:rFonts w:ascii="Arial" w:eastAsia="Arial" w:hAnsi="Arial" w:cs="Arial"/>
                <w:color w:val="000000"/>
                <w:sz w:val="20"/>
              </w:rPr>
            </w:pPr>
            <m:oMathPara>
              <m:oMath>
                <m:r>
                  <m:rPr>
                    <m:sty m:val="p"/>
                  </m:rPr>
                  <w:rPr>
                    <w:rFonts w:ascii="Cambria Math" w:hAnsi="Cambria Math" w:cs="Arial"/>
                    <w:color w:val="040C28"/>
                    <w:sz w:val="20"/>
                    <w:szCs w:val="20"/>
                  </w:rPr>
                  <m:t>3,8</m:t>
                </m:r>
              </m:oMath>
            </m:oMathPara>
          </w:p>
        </w:tc>
        <w:tc>
          <w:tcPr>
            <w:tcW w:w="2461" w:type="dxa"/>
          </w:tcPr>
          <w:p w14:paraId="771673C6" w14:textId="77777777" w:rsidR="00922DF5" w:rsidRDefault="00922DF5" w:rsidP="00910B54">
            <w:pPr>
              <w:spacing w:line="331" w:lineRule="auto"/>
              <w:rPr>
                <w:rFonts w:ascii="Arial" w:eastAsia="Arial" w:hAnsi="Arial" w:cs="Arial"/>
                <w:color w:val="000000"/>
                <w:sz w:val="20"/>
              </w:rPr>
            </w:pPr>
            <m:oMathPara>
              <m:oMath>
                <m:r>
                  <m:rPr>
                    <m:sty m:val="p"/>
                  </m:rPr>
                  <w:rPr>
                    <w:rFonts w:ascii="Cambria Math" w:hAnsi="Cambria Math" w:cs="Arial"/>
                    <w:color w:val="040C28"/>
                    <w:sz w:val="20"/>
                    <w:szCs w:val="20"/>
                  </w:rPr>
                  <m:t>kg∙</m:t>
                </m:r>
                <m:sSup>
                  <m:sSupPr>
                    <m:ctrlPr>
                      <w:rPr>
                        <w:rFonts w:ascii="Cambria Math" w:hAnsi="Cambria Math" w:cs="Arial"/>
                        <w:color w:val="040C28"/>
                        <w:sz w:val="20"/>
                        <w:szCs w:val="20"/>
                      </w:rPr>
                    </m:ctrlPr>
                  </m:sSupPr>
                  <m:e>
                    <m:r>
                      <w:rPr>
                        <w:rFonts w:ascii="Cambria Math" w:hAnsi="Cambria Math" w:cs="Arial"/>
                        <w:color w:val="040C28"/>
                        <w:sz w:val="20"/>
                        <w:szCs w:val="20"/>
                      </w:rPr>
                      <m:t>m</m:t>
                    </m:r>
                  </m:e>
                  <m:sup>
                    <m:r>
                      <w:rPr>
                        <w:rFonts w:ascii="Cambria Math" w:hAnsi="Cambria Math" w:cs="Arial"/>
                        <w:color w:val="040C28"/>
                        <w:sz w:val="20"/>
                        <w:szCs w:val="20"/>
                      </w:rPr>
                      <m:t>2</m:t>
                    </m:r>
                  </m:sup>
                </m:sSup>
              </m:oMath>
            </m:oMathPara>
          </w:p>
        </w:tc>
      </w:tr>
      <w:tr w:rsidR="00136611" w14:paraId="57A71EBF" w14:textId="77777777" w:rsidTr="009607FD">
        <w:tc>
          <w:tcPr>
            <w:tcW w:w="2562" w:type="dxa"/>
          </w:tcPr>
          <w:p w14:paraId="2BD8FCC2" w14:textId="77777777" w:rsidR="00136611" w:rsidRDefault="00136611" w:rsidP="00910B54">
            <w:pPr>
              <w:spacing w:line="331" w:lineRule="auto"/>
              <w:rPr>
                <w:rFonts w:ascii="Arial" w:eastAsia="Arial" w:hAnsi="Arial" w:cs="Arial"/>
                <w:color w:val="000000"/>
                <w:sz w:val="20"/>
              </w:rPr>
            </w:pPr>
            <w:r>
              <w:rPr>
                <w:rFonts w:ascii="Arial" w:eastAsia="Arial" w:hAnsi="Arial" w:cs="Arial"/>
                <w:color w:val="000000"/>
                <w:sz w:val="20"/>
              </w:rPr>
              <w:t>Klasa</w:t>
            </w:r>
          </w:p>
        </w:tc>
        <w:tc>
          <w:tcPr>
            <w:tcW w:w="2148" w:type="dxa"/>
          </w:tcPr>
          <w:p w14:paraId="3E656728" w14:textId="77777777" w:rsidR="00136611" w:rsidRDefault="00BA5042" w:rsidP="00910B54">
            <w:pPr>
              <w:spacing w:line="331" w:lineRule="auto"/>
              <w:rPr>
                <w:rFonts w:ascii="Arial" w:eastAsia="Arial" w:hAnsi="Arial" w:cs="Arial"/>
                <w:color w:val="000000"/>
                <w:sz w:val="20"/>
              </w:rPr>
            </w:pPr>
            <m:oMathPara>
              <m:oMath>
                <m:sSub>
                  <m:sSubPr>
                    <m:ctrlPr>
                      <w:rPr>
                        <w:rFonts w:ascii="Cambria Math" w:eastAsia="Arial" w:hAnsi="Cambria Math" w:cs="Arial"/>
                        <w:i/>
                        <w:color w:val="000000"/>
                        <w:sz w:val="20"/>
                      </w:rPr>
                    </m:ctrlPr>
                  </m:sSubPr>
                  <m:e>
                    <m:r>
                      <w:rPr>
                        <w:rFonts w:ascii="Cambria Math" w:eastAsia="Arial" w:hAnsi="Cambria Math" w:cs="Arial"/>
                        <w:color w:val="000000"/>
                        <w:sz w:val="20"/>
                      </w:rPr>
                      <m:t>u</m:t>
                    </m:r>
                  </m:e>
                  <m:sub>
                    <m:r>
                      <w:rPr>
                        <w:rFonts w:ascii="Cambria Math" w:eastAsia="Arial" w:hAnsi="Cambria Math" w:cs="Arial"/>
                        <w:color w:val="000000"/>
                        <w:sz w:val="20"/>
                      </w:rPr>
                      <m:t>w,n</m:t>
                    </m:r>
                  </m:sub>
                </m:sSub>
                <m:r>
                  <w:rPr>
                    <w:rFonts w:ascii="Cambria Math" w:eastAsia="Arial" w:hAnsi="Cambria Math" w:cs="Arial"/>
                    <w:color w:val="000000"/>
                    <w:sz w:val="20"/>
                  </w:rPr>
                  <m:t>/</m:t>
                </m:r>
                <m:sSub>
                  <m:sSubPr>
                    <m:ctrlPr>
                      <w:rPr>
                        <w:rFonts w:ascii="Cambria Math" w:eastAsia="Arial" w:hAnsi="Cambria Math" w:cs="Arial"/>
                        <w:i/>
                        <w:color w:val="000000"/>
                        <w:sz w:val="20"/>
                      </w:rPr>
                    </m:ctrlPr>
                  </m:sSubPr>
                  <m:e>
                    <m:r>
                      <w:rPr>
                        <w:rFonts w:ascii="Cambria Math" w:eastAsia="Arial" w:hAnsi="Cambria Math" w:cs="Arial"/>
                        <w:color w:val="000000"/>
                        <w:sz w:val="20"/>
                      </w:rPr>
                      <m:t>u</m:t>
                    </m:r>
                  </m:e>
                  <m:sub>
                    <m:r>
                      <w:rPr>
                        <w:rFonts w:ascii="Cambria Math" w:eastAsia="Arial" w:hAnsi="Cambria Math" w:cs="Arial"/>
                        <w:color w:val="000000"/>
                        <w:sz w:val="20"/>
                      </w:rPr>
                      <m:t>t,n</m:t>
                    </m:r>
                  </m:sub>
                </m:sSub>
              </m:oMath>
            </m:oMathPara>
          </w:p>
        </w:tc>
        <w:tc>
          <w:tcPr>
            <w:tcW w:w="2400" w:type="dxa"/>
          </w:tcPr>
          <w:p w14:paraId="53334AB6" w14:textId="77777777" w:rsidR="00136611" w:rsidRDefault="00922DF5" w:rsidP="00910B54">
            <w:pPr>
              <w:spacing w:line="331" w:lineRule="auto"/>
              <w:rPr>
                <w:rFonts w:ascii="Arial" w:eastAsia="Arial" w:hAnsi="Arial" w:cs="Arial"/>
                <w:color w:val="000000"/>
                <w:sz w:val="20"/>
              </w:rPr>
            </w:pPr>
            <m:oMathPara>
              <m:oMath>
                <m:r>
                  <m:rPr>
                    <m:sty m:val="p"/>
                  </m:rPr>
                  <w:rPr>
                    <w:rFonts w:ascii="Cambria Math" w:hAnsi="Cambria Math" w:cs="Arial"/>
                    <w:color w:val="040C28"/>
                    <w:sz w:val="20"/>
                    <w:szCs w:val="20"/>
                  </w:rPr>
                  <m:t>C</m:t>
                </m:r>
              </m:oMath>
            </m:oMathPara>
          </w:p>
        </w:tc>
        <w:tc>
          <w:tcPr>
            <w:tcW w:w="2461" w:type="dxa"/>
          </w:tcPr>
          <w:p w14:paraId="71C61882" w14:textId="77777777" w:rsidR="00136611" w:rsidRDefault="00922DF5" w:rsidP="00910B54">
            <w:pPr>
              <w:spacing w:line="331" w:lineRule="auto"/>
              <w:rPr>
                <w:rFonts w:ascii="Arial" w:eastAsia="Arial" w:hAnsi="Arial" w:cs="Arial"/>
                <w:color w:val="000000"/>
                <w:sz w:val="20"/>
              </w:rPr>
            </w:pPr>
            <m:oMathPara>
              <m:oMath>
                <m:r>
                  <m:rPr>
                    <m:sty m:val="p"/>
                  </m:rPr>
                  <w:rPr>
                    <w:rFonts w:ascii="Cambria Math" w:hAnsi="Cambria Math" w:cs="Arial"/>
                    <w:color w:val="040C28"/>
                    <w:sz w:val="20"/>
                    <w:szCs w:val="20"/>
                  </w:rPr>
                  <m:t>-</m:t>
                </m:r>
              </m:oMath>
            </m:oMathPara>
          </w:p>
        </w:tc>
      </w:tr>
      <w:tr w:rsidR="00136611" w14:paraId="28100F09" w14:textId="77777777" w:rsidTr="009607FD">
        <w:tc>
          <w:tcPr>
            <w:tcW w:w="2562" w:type="dxa"/>
          </w:tcPr>
          <w:p w14:paraId="41537867" w14:textId="77777777" w:rsidR="00136611" w:rsidRDefault="00136611" w:rsidP="00910B54">
            <w:pPr>
              <w:spacing w:line="331" w:lineRule="auto"/>
              <w:rPr>
                <w:rFonts w:ascii="Arial" w:eastAsia="Arial" w:hAnsi="Arial" w:cs="Arial"/>
                <w:color w:val="000000"/>
                <w:sz w:val="20"/>
              </w:rPr>
            </w:pPr>
            <w:r>
              <w:rPr>
                <w:rFonts w:ascii="Arial" w:eastAsia="Arial" w:hAnsi="Arial" w:cs="Arial"/>
                <w:color w:val="000000"/>
                <w:sz w:val="20"/>
              </w:rPr>
              <w:t>Waga</w:t>
            </w:r>
          </w:p>
        </w:tc>
        <w:tc>
          <w:tcPr>
            <w:tcW w:w="2148" w:type="dxa"/>
          </w:tcPr>
          <w:p w14:paraId="3A3EDA4A" w14:textId="77777777" w:rsidR="00136611" w:rsidRDefault="00136611" w:rsidP="00910B54">
            <w:pPr>
              <w:spacing w:line="331" w:lineRule="auto"/>
              <w:rPr>
                <w:rFonts w:ascii="Arial" w:eastAsia="Arial" w:hAnsi="Arial" w:cs="Arial"/>
                <w:color w:val="000000"/>
                <w:sz w:val="20"/>
              </w:rPr>
            </w:pPr>
            <m:oMathPara>
              <m:oMath>
                <m:r>
                  <w:rPr>
                    <w:rFonts w:ascii="Cambria Math" w:eastAsia="Arial" w:hAnsi="Cambria Math" w:cs="Arial"/>
                    <w:color w:val="000000"/>
                    <w:sz w:val="20"/>
                  </w:rPr>
                  <m:t>m</m:t>
                </m:r>
              </m:oMath>
            </m:oMathPara>
          </w:p>
        </w:tc>
        <w:tc>
          <w:tcPr>
            <w:tcW w:w="2400" w:type="dxa"/>
          </w:tcPr>
          <w:p w14:paraId="18491EAE" w14:textId="77777777" w:rsidR="00136611" w:rsidRDefault="00922DF5" w:rsidP="00910B54">
            <w:pPr>
              <w:spacing w:line="331" w:lineRule="auto"/>
              <w:rPr>
                <w:rFonts w:ascii="Arial" w:eastAsia="Arial" w:hAnsi="Arial" w:cs="Arial"/>
                <w:color w:val="000000"/>
                <w:sz w:val="20"/>
              </w:rPr>
            </w:pPr>
            <m:oMathPara>
              <m:oMath>
                <m:r>
                  <m:rPr>
                    <m:sty m:val="p"/>
                  </m:rPr>
                  <w:rPr>
                    <w:rFonts w:ascii="Cambria Math" w:hAnsi="Cambria Math" w:cs="Arial"/>
                    <w:color w:val="040C28"/>
                    <w:sz w:val="20"/>
                    <w:szCs w:val="20"/>
                  </w:rPr>
                  <m:t>1020</m:t>
                </m:r>
              </m:oMath>
            </m:oMathPara>
          </w:p>
        </w:tc>
        <w:tc>
          <w:tcPr>
            <w:tcW w:w="2461" w:type="dxa"/>
          </w:tcPr>
          <w:p w14:paraId="482AABDD" w14:textId="77777777" w:rsidR="00136611" w:rsidRDefault="00922DF5" w:rsidP="00910B54">
            <w:pPr>
              <w:spacing w:line="331" w:lineRule="auto"/>
              <w:rPr>
                <w:rFonts w:ascii="Arial" w:eastAsia="Arial" w:hAnsi="Arial" w:cs="Arial"/>
                <w:color w:val="000000"/>
                <w:sz w:val="20"/>
              </w:rPr>
            </w:pPr>
            <m:oMathPara>
              <m:oMath>
                <m:r>
                  <m:rPr>
                    <m:sty m:val="p"/>
                  </m:rPr>
                  <w:rPr>
                    <w:rFonts w:ascii="Cambria Math" w:hAnsi="Cambria Math" w:cs="Arial"/>
                    <w:color w:val="040C28"/>
                    <w:sz w:val="20"/>
                    <w:szCs w:val="20"/>
                  </w:rPr>
                  <m:t>kg</m:t>
                </m:r>
              </m:oMath>
            </m:oMathPara>
          </w:p>
        </w:tc>
      </w:tr>
    </w:tbl>
    <w:p w14:paraId="0B1D8645" w14:textId="77777777" w:rsidR="003C36EA" w:rsidRDefault="00AC725E" w:rsidP="00C158E5">
      <w:pPr>
        <w:pBdr>
          <w:top w:val="none" w:sz="4" w:space="0" w:color="000000"/>
          <w:left w:val="none" w:sz="4" w:space="0" w:color="000000"/>
          <w:bottom w:val="none" w:sz="4" w:space="0" w:color="000000"/>
          <w:right w:val="none" w:sz="4" w:space="0" w:color="000000"/>
        </w:pBdr>
        <w:spacing w:before="240" w:line="331" w:lineRule="auto"/>
        <w:jc w:val="both"/>
        <w:rPr>
          <w:rFonts w:ascii="Arial" w:eastAsia="Arial" w:hAnsi="Arial" w:cs="Arial"/>
          <w:color w:val="000000"/>
          <w:sz w:val="20"/>
        </w:rPr>
        <w:pPrChange w:id="158" w:author="RP" w:date="2025-01-31T11:29:00Z">
          <w:pPr>
            <w:pBdr>
              <w:top w:val="none" w:sz="4" w:space="0" w:color="000000"/>
              <w:left w:val="none" w:sz="4" w:space="0" w:color="000000"/>
              <w:bottom w:val="none" w:sz="4" w:space="0" w:color="000000"/>
              <w:right w:val="none" w:sz="4" w:space="0" w:color="000000"/>
            </w:pBdr>
            <w:spacing w:before="240" w:line="331" w:lineRule="auto"/>
          </w:pPr>
        </w:pPrChange>
      </w:pPr>
      <w:r>
        <w:rPr>
          <w:rFonts w:ascii="Arial" w:eastAsia="Arial" w:hAnsi="Arial" w:cs="Arial"/>
          <w:color w:val="000000"/>
          <w:sz w:val="20"/>
        </w:rPr>
        <w:t xml:space="preserve">Do przeprowadzenia symulacji sterowania obiektem potrzebne są nieuwzględnione w katalogu parametry </w:t>
      </w:r>
      <w:r w:rsidR="00D76329">
        <w:rPr>
          <w:rFonts w:ascii="Arial" w:eastAsia="Arial" w:hAnsi="Arial" w:cs="Arial"/>
          <w:color w:val="000000"/>
          <w:sz w:val="20"/>
        </w:rPr>
        <w:t>określone</w:t>
      </w:r>
      <w:r>
        <w:rPr>
          <w:rFonts w:ascii="Arial" w:eastAsia="Arial" w:hAnsi="Arial" w:cs="Arial"/>
          <w:color w:val="000000"/>
          <w:sz w:val="20"/>
        </w:rPr>
        <w:t xml:space="preserve"> </w:t>
      </w:r>
      <w:r w:rsidR="003C36EA">
        <w:rPr>
          <w:rFonts w:ascii="Arial" w:eastAsia="Arial" w:hAnsi="Arial" w:cs="Arial"/>
          <w:color w:val="000000"/>
          <w:sz w:val="20"/>
        </w:rPr>
        <w:t>przez</w:t>
      </w:r>
      <w:r>
        <w:rPr>
          <w:rFonts w:ascii="Arial" w:eastAsia="Arial" w:hAnsi="Arial" w:cs="Arial"/>
          <w:color w:val="000000"/>
          <w:sz w:val="20"/>
        </w:rPr>
        <w:t xml:space="preserve"> model</w:t>
      </w:r>
      <w:del w:id="159" w:author="RP" w:date="2025-01-31T11:29:00Z">
        <w:r w:rsidDel="00C158E5">
          <w:rPr>
            <w:rFonts w:ascii="Arial" w:eastAsia="Arial" w:hAnsi="Arial" w:cs="Arial"/>
            <w:color w:val="000000"/>
            <w:sz w:val="20"/>
          </w:rPr>
          <w:delText>u</w:delText>
        </w:r>
      </w:del>
      <w:r>
        <w:rPr>
          <w:rFonts w:ascii="Arial" w:eastAsia="Arial" w:hAnsi="Arial" w:cs="Arial"/>
          <w:color w:val="000000"/>
          <w:sz w:val="20"/>
        </w:rPr>
        <w:t xml:space="preserve"> obiektu.</w:t>
      </w:r>
      <w:r w:rsidR="00D76329">
        <w:rPr>
          <w:rFonts w:ascii="Arial" w:eastAsia="Arial" w:hAnsi="Arial" w:cs="Arial"/>
          <w:color w:val="000000"/>
          <w:sz w:val="20"/>
        </w:rPr>
        <w:t xml:space="preserve"> Dla określenia brakujących parametrów potrzebne są zakresy danych wejściowych mieszczące się w części liniowej charakterystyk magnesowania. </w:t>
      </w:r>
    </w:p>
    <w:p w14:paraId="06B4A8D0" w14:textId="2A86B3A5" w:rsidR="00AC725E" w:rsidRDefault="003C36EA" w:rsidP="008F66E9">
      <w:pPr>
        <w:pBdr>
          <w:top w:val="none" w:sz="4" w:space="0" w:color="000000"/>
          <w:left w:val="none" w:sz="4" w:space="0" w:color="000000"/>
          <w:bottom w:val="none" w:sz="4" w:space="0" w:color="000000"/>
          <w:right w:val="none" w:sz="4" w:space="0" w:color="000000"/>
        </w:pBdr>
        <w:spacing w:line="331" w:lineRule="auto"/>
        <w:jc w:val="both"/>
        <w:rPr>
          <w:rFonts w:ascii="Arial" w:eastAsia="Arial" w:hAnsi="Arial" w:cs="Arial"/>
          <w:color w:val="000000"/>
          <w:sz w:val="20"/>
        </w:rPr>
        <w:pPrChange w:id="160" w:author="RP" w:date="2025-01-31T11:29:00Z">
          <w:pPr>
            <w:pBdr>
              <w:top w:val="none" w:sz="4" w:space="0" w:color="000000"/>
              <w:left w:val="none" w:sz="4" w:space="0" w:color="000000"/>
              <w:bottom w:val="none" w:sz="4" w:space="0" w:color="000000"/>
              <w:right w:val="none" w:sz="4" w:space="0" w:color="000000"/>
            </w:pBdr>
            <w:spacing w:line="331" w:lineRule="auto"/>
          </w:pPr>
        </w:pPrChange>
      </w:pPr>
      <w:r w:rsidRPr="003C36EA">
        <w:rPr>
          <w:rFonts w:ascii="Arial" w:eastAsia="Arial" w:hAnsi="Arial" w:cs="Arial"/>
          <w:color w:val="000000"/>
          <w:sz w:val="20"/>
        </w:rPr>
        <w:t>Kryterium liniowości charakterystyk magnesowania jest spełnione</w:t>
      </w:r>
      <w:ins w:id="161" w:author="RP" w:date="2025-01-31T11:29:00Z">
        <w:r w:rsidR="008F66E9">
          <w:rPr>
            <w:rFonts w:ascii="Arial" w:eastAsia="Arial" w:hAnsi="Arial" w:cs="Arial"/>
            <w:color w:val="000000"/>
            <w:sz w:val="20"/>
          </w:rPr>
          <w:t>,</w:t>
        </w:r>
      </w:ins>
      <w:r w:rsidRPr="003C36EA">
        <w:rPr>
          <w:rFonts w:ascii="Arial" w:eastAsia="Arial" w:hAnsi="Arial" w:cs="Arial"/>
          <w:color w:val="000000"/>
          <w:sz w:val="20"/>
        </w:rPr>
        <w:t xml:space="preserve"> </w:t>
      </w:r>
      <w:del w:id="162" w:author="RP" w:date="2025-01-31T11:29:00Z">
        <w:r w:rsidRPr="003C36EA" w:rsidDel="008F66E9">
          <w:rPr>
            <w:rFonts w:ascii="Arial" w:eastAsia="Arial" w:hAnsi="Arial" w:cs="Arial"/>
            <w:color w:val="000000"/>
            <w:sz w:val="20"/>
          </w:rPr>
          <w:delText>kie</w:delText>
        </w:r>
      </w:del>
      <w:ins w:id="163" w:author="RP" w:date="2025-01-31T11:29:00Z">
        <w:r w:rsidR="008F66E9">
          <w:rPr>
            <w:rFonts w:ascii="Arial" w:eastAsia="Arial" w:hAnsi="Arial" w:cs="Arial"/>
            <w:color w:val="000000"/>
            <w:sz w:val="20"/>
          </w:rPr>
          <w:t>g</w:t>
        </w:r>
      </w:ins>
      <w:r w:rsidRPr="003C36EA">
        <w:rPr>
          <w:rFonts w:ascii="Arial" w:eastAsia="Arial" w:hAnsi="Arial" w:cs="Arial"/>
          <w:color w:val="000000"/>
          <w:sz w:val="20"/>
        </w:rPr>
        <w:t>dy prąd wzbudzenia jest dostatecznie niski, aby nie wystąpiło nasycenie magnetyczne rdzenia.</w:t>
      </w:r>
      <w:r>
        <w:rPr>
          <w:rFonts w:ascii="Arial" w:eastAsia="Arial" w:hAnsi="Arial" w:cs="Arial"/>
          <w:color w:val="000000"/>
          <w:sz w:val="20"/>
        </w:rPr>
        <w:t xml:space="preserve"> </w:t>
      </w:r>
      <w:r w:rsidRPr="003C36EA">
        <w:rPr>
          <w:rFonts w:ascii="Arial" w:eastAsia="Arial" w:hAnsi="Arial" w:cs="Arial"/>
          <w:color w:val="000000"/>
          <w:sz w:val="20"/>
        </w:rPr>
        <w:t>Strumień magnetyczny jest liniowo zależny od prądu wzbudzenia, natomiast siła elektromotoryczna i moment elektromagnetyczny wykazują liniową zależność od</w:t>
      </w:r>
      <w:r>
        <w:rPr>
          <w:rFonts w:ascii="Arial" w:eastAsia="Arial" w:hAnsi="Arial" w:cs="Arial"/>
          <w:color w:val="000000"/>
          <w:sz w:val="20"/>
        </w:rPr>
        <w:t xml:space="preserve"> </w:t>
      </w:r>
      <w:r w:rsidRPr="003C36EA">
        <w:rPr>
          <w:rFonts w:ascii="Arial" w:eastAsia="Arial" w:hAnsi="Arial" w:cs="Arial"/>
          <w:color w:val="000000"/>
          <w:sz w:val="20"/>
        </w:rPr>
        <w:t>prądu wzbudzenia i prądu twornika. W obcowzbudnych silnikach prądu stałego liniowość kończy się, gdy materiał magnetyczny w rdzeniu osiąga punkt</w:t>
      </w:r>
      <w:r>
        <w:rPr>
          <w:rFonts w:ascii="Arial" w:eastAsia="Arial" w:hAnsi="Arial" w:cs="Arial"/>
          <w:color w:val="000000"/>
          <w:sz w:val="20"/>
        </w:rPr>
        <w:t xml:space="preserve"> </w:t>
      </w:r>
      <w:r w:rsidRPr="003C36EA">
        <w:rPr>
          <w:rFonts w:ascii="Arial" w:eastAsia="Arial" w:hAnsi="Arial" w:cs="Arial"/>
          <w:color w:val="000000"/>
          <w:sz w:val="20"/>
        </w:rPr>
        <w:t xml:space="preserve">nasycenia, co skutkuje nieliniowym wzrostem strumienia względem prądu </w:t>
      </w:r>
      <w:r w:rsidRPr="008E53BA">
        <w:rPr>
          <w:rFonts w:ascii="Arial" w:eastAsia="Arial" w:hAnsi="Arial" w:cs="Arial"/>
          <w:sz w:val="20"/>
        </w:rPr>
        <w:t>wzbudzenia [</w:t>
      </w:r>
      <w:r w:rsidR="008E53BA" w:rsidRPr="008E53BA">
        <w:rPr>
          <w:rFonts w:ascii="Arial" w:eastAsia="Arial" w:hAnsi="Arial" w:cs="Arial"/>
          <w:sz w:val="20"/>
        </w:rPr>
        <w:t>8</w:t>
      </w:r>
      <w:r w:rsidRPr="008E53BA">
        <w:rPr>
          <w:rFonts w:ascii="Arial" w:eastAsia="Arial" w:hAnsi="Arial" w:cs="Arial"/>
          <w:sz w:val="20"/>
        </w:rPr>
        <w:t>]</w:t>
      </w:r>
      <w:r w:rsidR="005E5D5B" w:rsidRPr="008E53BA">
        <w:rPr>
          <w:rFonts w:ascii="Arial" w:eastAsia="Arial" w:hAnsi="Arial" w:cs="Arial"/>
          <w:sz w:val="20"/>
        </w:rPr>
        <w:t>.</w:t>
      </w:r>
    </w:p>
    <w:p w14:paraId="5BBCD953" w14:textId="77777777" w:rsidR="003C36EA" w:rsidRDefault="009607FD" w:rsidP="008F66E9">
      <w:pPr>
        <w:pBdr>
          <w:top w:val="none" w:sz="4" w:space="0" w:color="000000"/>
          <w:left w:val="none" w:sz="4" w:space="0" w:color="000000"/>
          <w:bottom w:val="none" w:sz="4" w:space="0" w:color="000000"/>
          <w:right w:val="none" w:sz="4" w:space="0" w:color="000000"/>
        </w:pBdr>
        <w:spacing w:line="331" w:lineRule="auto"/>
        <w:jc w:val="both"/>
        <w:rPr>
          <w:rFonts w:ascii="Arial" w:eastAsia="Arial" w:hAnsi="Arial" w:cs="Arial"/>
          <w:sz w:val="20"/>
        </w:rPr>
        <w:pPrChange w:id="164" w:author="RP" w:date="2025-01-31T11:29:00Z">
          <w:pPr>
            <w:pBdr>
              <w:top w:val="none" w:sz="4" w:space="0" w:color="000000"/>
              <w:left w:val="none" w:sz="4" w:space="0" w:color="000000"/>
              <w:bottom w:val="none" w:sz="4" w:space="0" w:color="000000"/>
              <w:right w:val="none" w:sz="4" w:space="0" w:color="000000"/>
            </w:pBdr>
            <w:spacing w:line="331" w:lineRule="auto"/>
          </w:pPr>
        </w:pPrChange>
      </w:pPr>
      <w:r w:rsidRPr="009607FD">
        <w:rPr>
          <w:rFonts w:ascii="Arial" w:eastAsia="Arial" w:hAnsi="Arial" w:cs="Arial"/>
          <w:color w:val="000000"/>
          <w:sz w:val="20"/>
        </w:rPr>
        <w:t xml:space="preserve">Dla większości obcowzbudnych </w:t>
      </w:r>
      <w:r>
        <w:rPr>
          <w:rFonts w:ascii="Arial" w:eastAsia="Arial" w:hAnsi="Arial" w:cs="Arial"/>
          <w:color w:val="000000"/>
          <w:sz w:val="20"/>
        </w:rPr>
        <w:t xml:space="preserve">silników prądu stałego </w:t>
      </w:r>
      <w:r w:rsidRPr="009607FD">
        <w:rPr>
          <w:rFonts w:ascii="Arial" w:eastAsia="Arial" w:hAnsi="Arial" w:cs="Arial"/>
          <w:color w:val="000000"/>
          <w:sz w:val="20"/>
        </w:rPr>
        <w:t>punkt nasycenia pojawia się przy o</w:t>
      </w:r>
      <w:r>
        <w:rPr>
          <w:rFonts w:ascii="Arial" w:eastAsia="Arial" w:hAnsi="Arial" w:cs="Arial"/>
          <w:color w:val="000000"/>
          <w:sz w:val="20"/>
        </w:rPr>
        <w:t>koło</w:t>
      </w:r>
      <w:r w:rsidRPr="009607FD">
        <w:rPr>
          <w:rFonts w:ascii="Arial" w:eastAsia="Arial" w:hAnsi="Arial" w:cs="Arial"/>
          <w:color w:val="000000"/>
          <w:sz w:val="20"/>
        </w:rPr>
        <w:t xml:space="preserve"> 1</w:t>
      </w:r>
      <w:r>
        <w:rPr>
          <w:rFonts w:ascii="Arial" w:eastAsia="Arial" w:hAnsi="Arial" w:cs="Arial"/>
          <w:color w:val="000000"/>
          <w:sz w:val="20"/>
        </w:rPr>
        <w:t>,</w:t>
      </w:r>
      <w:r w:rsidRPr="009607FD">
        <w:rPr>
          <w:rFonts w:ascii="Arial" w:eastAsia="Arial" w:hAnsi="Arial" w:cs="Arial"/>
          <w:color w:val="000000"/>
          <w:sz w:val="20"/>
        </w:rPr>
        <w:t>5</w:t>
      </w:r>
      <w:r>
        <w:rPr>
          <w:rFonts w:ascii="Arial" w:eastAsia="Arial" w:hAnsi="Arial" w:cs="Arial"/>
          <w:color w:val="000000"/>
          <w:sz w:val="20"/>
        </w:rPr>
        <w:t xml:space="preserve"> do </w:t>
      </w:r>
      <w:r w:rsidRPr="009607FD">
        <w:rPr>
          <w:rFonts w:ascii="Arial" w:eastAsia="Arial" w:hAnsi="Arial" w:cs="Arial"/>
          <w:color w:val="000000"/>
          <w:sz w:val="20"/>
        </w:rPr>
        <w:t>2</w:t>
      </w:r>
      <w:r>
        <w:rPr>
          <w:rFonts w:ascii="Arial" w:eastAsia="Arial" w:hAnsi="Arial" w:cs="Arial"/>
          <w:color w:val="000000"/>
          <w:sz w:val="20"/>
        </w:rPr>
        <w:t>,</w:t>
      </w:r>
      <w:r w:rsidRPr="009607FD">
        <w:rPr>
          <w:rFonts w:ascii="Arial" w:eastAsia="Arial" w:hAnsi="Arial" w:cs="Arial"/>
          <w:color w:val="000000"/>
          <w:sz w:val="20"/>
        </w:rPr>
        <w:t xml:space="preserve">0 razy prąd nominalny </w:t>
      </w:r>
      <w:r w:rsidRPr="008E53BA">
        <w:rPr>
          <w:rFonts w:ascii="Arial" w:eastAsia="Arial" w:hAnsi="Arial" w:cs="Arial"/>
          <w:sz w:val="20"/>
        </w:rPr>
        <w:t>wzbudzenia</w:t>
      </w:r>
      <w:r w:rsidR="005E5D5B" w:rsidRPr="008E53BA">
        <w:rPr>
          <w:rFonts w:ascii="Arial" w:eastAsia="Arial" w:hAnsi="Arial" w:cs="Arial"/>
          <w:sz w:val="20"/>
        </w:rPr>
        <w:t xml:space="preserve"> </w:t>
      </w:r>
      <w:r w:rsidR="002946D7" w:rsidRPr="008E53BA">
        <w:rPr>
          <w:rFonts w:ascii="Arial" w:eastAsia="Arial" w:hAnsi="Arial" w:cs="Arial"/>
          <w:sz w:val="20"/>
        </w:rPr>
        <w:t>[</w:t>
      </w:r>
      <w:r w:rsidR="008E53BA" w:rsidRPr="008E53BA">
        <w:rPr>
          <w:rFonts w:ascii="Arial" w:eastAsia="Arial" w:hAnsi="Arial" w:cs="Arial"/>
          <w:sz w:val="20"/>
        </w:rPr>
        <w:t>8</w:t>
      </w:r>
      <w:r w:rsidR="002946D7" w:rsidRPr="008E53BA">
        <w:rPr>
          <w:rFonts w:ascii="Arial" w:eastAsia="Arial" w:hAnsi="Arial" w:cs="Arial"/>
          <w:sz w:val="20"/>
        </w:rPr>
        <w:t>]</w:t>
      </w:r>
      <w:r w:rsidR="005E5D5B" w:rsidRPr="008E53BA">
        <w:rPr>
          <w:rFonts w:ascii="Arial" w:eastAsia="Arial" w:hAnsi="Arial" w:cs="Arial"/>
          <w:sz w:val="20"/>
        </w:rPr>
        <w:t>. Do</w:t>
      </w:r>
      <w:r w:rsidR="005E5D5B" w:rsidRPr="005E5D5B">
        <w:rPr>
          <w:rFonts w:ascii="Arial" w:eastAsia="Arial" w:hAnsi="Arial" w:cs="Arial"/>
          <w:sz w:val="20"/>
        </w:rPr>
        <w:t xml:space="preserve"> obliczeń</w:t>
      </w:r>
      <w:r w:rsidR="005E5D5B">
        <w:rPr>
          <w:rFonts w:ascii="Arial" w:eastAsia="Arial" w:hAnsi="Arial" w:cs="Arial"/>
          <w:sz w:val="20"/>
        </w:rPr>
        <w:t xml:space="preserve"> przyjmiemy dolną granicę współczynnika dla pewności, że nie przekroczony zostanie punkt nasycenia.</w:t>
      </w:r>
    </w:p>
    <w:p w14:paraId="76EA33F8" w14:textId="77777777" w:rsidR="005E5D5B" w:rsidRPr="00CD7314" w:rsidRDefault="005E5D5B" w:rsidP="003C36EA">
      <w:pPr>
        <w:pBdr>
          <w:top w:val="none" w:sz="4" w:space="0" w:color="000000"/>
          <w:left w:val="none" w:sz="4" w:space="0" w:color="000000"/>
          <w:bottom w:val="none" w:sz="4" w:space="0" w:color="000000"/>
          <w:right w:val="none" w:sz="4" w:space="0" w:color="000000"/>
        </w:pBdr>
        <w:spacing w:line="331" w:lineRule="auto"/>
        <w:rPr>
          <w:rFonts w:ascii="Arial" w:eastAsia="Arial" w:hAnsi="Arial" w:cs="Arial"/>
          <w:sz w:val="20"/>
        </w:rPr>
      </w:pPr>
      <w:r w:rsidRPr="00CD7314">
        <w:rPr>
          <w:rFonts w:ascii="Arial" w:eastAsia="Arial" w:hAnsi="Arial" w:cs="Arial"/>
          <w:sz w:val="20"/>
        </w:rPr>
        <w:t xml:space="preserve">Maksymalny prąd wzbudzenia, dla którego charakterystyka magnesowania jest </w:t>
      </w:r>
      <w:r w:rsidRPr="008E53BA">
        <w:rPr>
          <w:rFonts w:ascii="Arial" w:eastAsia="Arial" w:hAnsi="Arial" w:cs="Arial"/>
          <w:sz w:val="20"/>
        </w:rPr>
        <w:t>liniowa [</w:t>
      </w:r>
      <w:r w:rsidR="008E53BA" w:rsidRPr="008E53BA">
        <w:rPr>
          <w:rFonts w:ascii="Arial" w:eastAsia="Arial" w:hAnsi="Arial" w:cs="Arial"/>
          <w:sz w:val="20"/>
        </w:rPr>
        <w:t>8</w:t>
      </w:r>
      <w:r w:rsidRPr="008E53BA">
        <w:rPr>
          <w:rFonts w:ascii="Arial" w:eastAsia="Arial" w:hAnsi="Arial" w:cs="Arial"/>
          <w:sz w:val="20"/>
        </w:rPr>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739"/>
      </w:tblGrid>
      <w:tr w:rsidR="005E5D5B" w:rsidRPr="00CD7314" w14:paraId="1FCDBF14" w14:textId="77777777" w:rsidTr="009E1548">
        <w:tc>
          <w:tcPr>
            <w:tcW w:w="9039" w:type="dxa"/>
          </w:tcPr>
          <w:bookmarkStart w:id="165" w:name="_Hlk189177068"/>
          <w:p w14:paraId="11D8A3BD" w14:textId="77777777" w:rsidR="005E5D5B" w:rsidRPr="00CD7314" w:rsidRDefault="00BA5042" w:rsidP="00D02AAF">
            <w:pPr>
              <w:spacing w:line="257" w:lineRule="atLeast"/>
              <w:jc w:val="center"/>
              <w:rPr>
                <w:rFonts w:ascii="Arial" w:eastAsia="Times New Roman" w:hAnsi="Arial" w:cs="Arial"/>
                <w:sz w:val="20"/>
                <w:szCs w:val="20"/>
                <w:lang w:eastAsia="pl-PL"/>
              </w:rPr>
            </w:pPr>
            <m:oMathPara>
              <m:oMath>
                <m:sSub>
                  <m:sSubPr>
                    <m:ctrlPr>
                      <w:rPr>
                        <w:rFonts w:ascii="Cambria Math" w:eastAsia="Arial" w:hAnsi="Cambria Math" w:cs="Arial"/>
                        <w:i/>
                        <w:color w:val="000000"/>
                        <w:sz w:val="20"/>
                      </w:rPr>
                    </m:ctrlPr>
                  </m:sSubPr>
                  <m:e>
                    <m:r>
                      <w:rPr>
                        <w:rFonts w:ascii="Cambria Math" w:eastAsia="Arial" w:hAnsi="Cambria Math" w:cs="Arial"/>
                        <w:color w:val="000000"/>
                        <w:sz w:val="20"/>
                      </w:rPr>
                      <m:t>I</m:t>
                    </m:r>
                  </m:e>
                  <m:sub>
                    <m:r>
                      <w:rPr>
                        <w:rFonts w:ascii="Cambria Math" w:eastAsia="Arial" w:hAnsi="Cambria Math" w:cs="Arial"/>
                        <w:color w:val="000000"/>
                        <w:sz w:val="20"/>
                      </w:rPr>
                      <m:t>w,max</m:t>
                    </m:r>
                  </m:sub>
                </m:sSub>
                <m:r>
                  <w:rPr>
                    <w:rFonts w:ascii="Cambria Math" w:eastAsia="Arial" w:hAnsi="Cambria Math" w:cs="Arial"/>
                    <w:color w:val="000000"/>
                    <w:sz w:val="20"/>
                  </w:rPr>
                  <m:t>=</m:t>
                </m:r>
                <m:sSub>
                  <m:sSubPr>
                    <m:ctrlPr>
                      <w:rPr>
                        <w:rFonts w:ascii="Cambria Math" w:eastAsia="Arial" w:hAnsi="Cambria Math" w:cs="Arial"/>
                        <w:i/>
                        <w:color w:val="000000"/>
                        <w:sz w:val="20"/>
                      </w:rPr>
                    </m:ctrlPr>
                  </m:sSubPr>
                  <m:e>
                    <m:r>
                      <w:rPr>
                        <w:rFonts w:ascii="Cambria Math" w:eastAsia="Arial" w:hAnsi="Cambria Math" w:cs="Arial"/>
                        <w:color w:val="000000"/>
                        <w:sz w:val="20"/>
                      </w:rPr>
                      <m:t>I</m:t>
                    </m:r>
                  </m:e>
                  <m:sub>
                    <m:r>
                      <w:rPr>
                        <w:rFonts w:ascii="Cambria Math" w:eastAsia="Arial" w:hAnsi="Cambria Math" w:cs="Arial"/>
                        <w:color w:val="000000"/>
                        <w:sz w:val="20"/>
                      </w:rPr>
                      <m:t>w,n</m:t>
                    </m:r>
                  </m:sub>
                </m:sSub>
                <m:r>
                  <w:rPr>
                    <w:rFonts w:ascii="Cambria Math" w:eastAsia="Arial" w:hAnsi="Cambria Math" w:cs="Arial"/>
                    <w:color w:val="000000"/>
                    <w:sz w:val="20"/>
                  </w:rPr>
                  <m:t>∙1,5=</m:t>
                </m:r>
                <m:r>
                  <w:rPr>
                    <w:rFonts w:ascii="Cambria Math" w:eastAsia="Times New Roman" w:hAnsi="Cambria Math" w:cs="Arial"/>
                    <w:color w:val="000000"/>
                    <w:sz w:val="20"/>
                  </w:rPr>
                  <m:t>12∙1,5=18[A]</m:t>
                </m:r>
              </m:oMath>
            </m:oMathPara>
          </w:p>
        </w:tc>
        <w:tc>
          <w:tcPr>
            <w:tcW w:w="456" w:type="dxa"/>
          </w:tcPr>
          <w:p w14:paraId="3F0E39D7" w14:textId="77777777" w:rsidR="005E5D5B" w:rsidRPr="00CD7314" w:rsidRDefault="005E5D5B" w:rsidP="00605C04">
            <w:pPr>
              <w:spacing w:line="257" w:lineRule="atLeast"/>
              <w:rPr>
                <w:rFonts w:ascii="Arial" w:eastAsia="Times New Roman" w:hAnsi="Arial" w:cs="Arial"/>
                <w:sz w:val="20"/>
                <w:szCs w:val="20"/>
                <w:lang w:eastAsia="pl-PL"/>
              </w:rPr>
            </w:pPr>
            <w:r w:rsidRPr="00CD7314">
              <w:rPr>
                <w:rFonts w:ascii="Arial" w:eastAsia="Times New Roman" w:hAnsi="Arial" w:cs="Arial"/>
                <w:sz w:val="20"/>
                <w:szCs w:val="20"/>
                <w:lang w:eastAsia="pl-PL"/>
              </w:rPr>
              <w:t>(2.</w:t>
            </w:r>
            <w:r w:rsidR="009E1548">
              <w:rPr>
                <w:rFonts w:ascii="Arial" w:eastAsia="Times New Roman" w:hAnsi="Arial" w:cs="Arial"/>
                <w:sz w:val="20"/>
                <w:szCs w:val="20"/>
                <w:lang w:eastAsia="pl-PL"/>
              </w:rPr>
              <w:t>45</w:t>
            </w:r>
            <w:r w:rsidRPr="00CD7314">
              <w:rPr>
                <w:rFonts w:ascii="Arial" w:eastAsia="Times New Roman" w:hAnsi="Arial" w:cs="Arial"/>
                <w:sz w:val="20"/>
                <w:szCs w:val="20"/>
                <w:lang w:eastAsia="pl-PL"/>
              </w:rPr>
              <w:t>)</w:t>
            </w:r>
          </w:p>
        </w:tc>
      </w:tr>
    </w:tbl>
    <w:bookmarkEnd w:id="165"/>
    <w:p w14:paraId="3328312B" w14:textId="77777777" w:rsidR="00544CAE" w:rsidRPr="00CD7314" w:rsidRDefault="00544CAE" w:rsidP="008F66E9">
      <w:pPr>
        <w:pBdr>
          <w:top w:val="none" w:sz="4" w:space="0" w:color="000000"/>
          <w:left w:val="none" w:sz="4" w:space="0" w:color="000000"/>
          <w:bottom w:val="none" w:sz="4" w:space="0" w:color="000000"/>
          <w:right w:val="none" w:sz="4" w:space="0" w:color="000000"/>
        </w:pBdr>
        <w:spacing w:before="240" w:line="331" w:lineRule="auto"/>
        <w:jc w:val="both"/>
        <w:rPr>
          <w:rFonts w:ascii="Arial" w:eastAsia="Arial" w:hAnsi="Arial" w:cs="Arial"/>
          <w:color w:val="000000"/>
          <w:sz w:val="20"/>
        </w:rPr>
        <w:pPrChange w:id="166" w:author="RP" w:date="2025-01-31T11:30:00Z">
          <w:pPr>
            <w:pBdr>
              <w:top w:val="none" w:sz="4" w:space="0" w:color="000000"/>
              <w:left w:val="none" w:sz="4" w:space="0" w:color="000000"/>
              <w:bottom w:val="none" w:sz="4" w:space="0" w:color="000000"/>
              <w:right w:val="none" w:sz="4" w:space="0" w:color="000000"/>
            </w:pBdr>
            <w:spacing w:before="240" w:line="331" w:lineRule="auto"/>
          </w:pPr>
        </w:pPrChange>
      </w:pPr>
      <w:r w:rsidRPr="00CD7314">
        <w:rPr>
          <w:rFonts w:ascii="Arial" w:eastAsia="Arial" w:hAnsi="Arial" w:cs="Arial"/>
          <w:color w:val="000000"/>
          <w:sz w:val="20"/>
        </w:rPr>
        <w:lastRenderedPageBreak/>
        <w:t>Przy prądzie wzbudzenia o niskiej wartości strumień magnetyczny obwodu wzbudzenia może nie być jeszcze stabilny, dlatego należy założyć minimalną wartość</w:t>
      </w:r>
      <w:r w:rsidRPr="008E53BA">
        <w:rPr>
          <w:rFonts w:ascii="Arial" w:eastAsia="Arial" w:hAnsi="Arial" w:cs="Arial"/>
          <w:sz w:val="20"/>
        </w:rPr>
        <w:t xml:space="preserve"> [</w:t>
      </w:r>
      <w:r w:rsidR="008E53BA" w:rsidRPr="008E53BA">
        <w:rPr>
          <w:rFonts w:ascii="Arial" w:eastAsia="Arial" w:hAnsi="Arial" w:cs="Arial"/>
          <w:sz w:val="20"/>
        </w:rPr>
        <w:t>7</w:t>
      </w:r>
      <w:r w:rsidRPr="008E53BA">
        <w:rPr>
          <w:rFonts w:ascii="Arial" w:eastAsia="Arial" w:hAnsi="Arial" w:cs="Arial"/>
          <w:sz w:val="20"/>
        </w:rPr>
        <w:t>].</w:t>
      </w:r>
    </w:p>
    <w:p w14:paraId="27F2FC5D" w14:textId="77777777" w:rsidR="005E5D5B" w:rsidRPr="00D02AAF" w:rsidRDefault="005E5D5B" w:rsidP="00D02AAF">
      <w:pPr>
        <w:pBdr>
          <w:top w:val="none" w:sz="4" w:space="0" w:color="000000"/>
          <w:left w:val="none" w:sz="4" w:space="0" w:color="000000"/>
          <w:bottom w:val="none" w:sz="4" w:space="0" w:color="000000"/>
          <w:right w:val="none" w:sz="4" w:space="0" w:color="000000"/>
        </w:pBdr>
        <w:spacing w:after="0" w:line="331" w:lineRule="auto"/>
        <w:rPr>
          <w:rFonts w:ascii="Arial" w:eastAsia="Arial" w:hAnsi="Arial" w:cs="Arial"/>
          <w:sz w:val="20"/>
          <w:szCs w:val="20"/>
        </w:rPr>
      </w:pPr>
      <w:r w:rsidRPr="00D02AAF">
        <w:rPr>
          <w:rFonts w:ascii="Arial" w:eastAsia="Arial" w:hAnsi="Arial" w:cs="Arial"/>
          <w:sz w:val="20"/>
          <w:szCs w:val="20"/>
        </w:rPr>
        <w:t xml:space="preserve">Minimalny </w:t>
      </w:r>
      <w:r w:rsidR="00544CAE" w:rsidRPr="00D02AAF">
        <w:rPr>
          <w:rFonts w:ascii="Arial" w:eastAsia="Arial" w:hAnsi="Arial" w:cs="Arial"/>
          <w:sz w:val="20"/>
          <w:szCs w:val="20"/>
        </w:rPr>
        <w:t>prąd wzbudzenia, dla którego charakterystyka magnesowania jest liniowa [</w:t>
      </w:r>
      <w:r w:rsidR="008E53BA" w:rsidRPr="00D02AAF">
        <w:rPr>
          <w:rFonts w:ascii="Arial" w:eastAsia="Arial" w:hAnsi="Arial" w:cs="Arial"/>
          <w:sz w:val="20"/>
          <w:szCs w:val="20"/>
        </w:rPr>
        <w:t>7</w:t>
      </w:r>
      <w:r w:rsidR="00544CAE" w:rsidRPr="00D02AAF">
        <w:rPr>
          <w:rFonts w:ascii="Arial" w:eastAsia="Arial" w:hAnsi="Arial" w:cs="Arial"/>
          <w:sz w:val="20"/>
          <w:szCs w:val="20"/>
        </w:rPr>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2"/>
        <w:gridCol w:w="740"/>
      </w:tblGrid>
      <w:tr w:rsidR="00E80DAD" w:rsidRPr="00D02AAF" w14:paraId="658169DE" w14:textId="77777777" w:rsidTr="009E1548">
        <w:tc>
          <w:tcPr>
            <w:tcW w:w="8755" w:type="dxa"/>
          </w:tcPr>
          <w:p w14:paraId="2FC8490A" w14:textId="77777777" w:rsidR="00544CAE" w:rsidRPr="00D02AAF" w:rsidRDefault="00BA5042" w:rsidP="00D02AAF">
            <w:pPr>
              <w:spacing w:before="240" w:line="257" w:lineRule="atLeast"/>
              <w:jc w:val="center"/>
              <w:rPr>
                <w:rFonts w:ascii="Arial" w:eastAsia="Times New Roman" w:hAnsi="Arial" w:cs="Arial"/>
                <w:sz w:val="20"/>
                <w:szCs w:val="20"/>
                <w:lang w:eastAsia="pl-PL"/>
              </w:rPr>
            </w:pPr>
            <m:oMathPara>
              <m:oMath>
                <m:sSub>
                  <m:sSubPr>
                    <m:ctrlPr>
                      <w:rPr>
                        <w:rFonts w:ascii="Cambria Math" w:eastAsia="Arial" w:hAnsi="Cambria Math" w:cs="Arial"/>
                        <w:i/>
                        <w:sz w:val="20"/>
                        <w:szCs w:val="20"/>
                      </w:rPr>
                    </m:ctrlPr>
                  </m:sSubPr>
                  <m:e>
                    <m:r>
                      <w:rPr>
                        <w:rFonts w:ascii="Cambria Math" w:eastAsia="Arial" w:hAnsi="Cambria Math" w:cs="Arial"/>
                        <w:sz w:val="20"/>
                        <w:szCs w:val="20"/>
                      </w:rPr>
                      <m:t>I</m:t>
                    </m:r>
                  </m:e>
                  <m:sub>
                    <m:r>
                      <w:rPr>
                        <w:rFonts w:ascii="Cambria Math" w:eastAsia="Arial" w:hAnsi="Cambria Math" w:cs="Arial"/>
                        <w:sz w:val="20"/>
                        <w:szCs w:val="20"/>
                      </w:rPr>
                      <m:t>w,min</m:t>
                    </m:r>
                  </m:sub>
                </m:sSub>
                <m:r>
                  <w:rPr>
                    <w:rFonts w:ascii="Cambria Math" w:eastAsia="Arial" w:hAnsi="Cambria Math" w:cs="Arial"/>
                    <w:sz w:val="20"/>
                    <w:szCs w:val="20"/>
                  </w:rPr>
                  <m:t>=2</m:t>
                </m:r>
                <m:r>
                  <w:rPr>
                    <w:rFonts w:ascii="Cambria Math" w:eastAsia="Times New Roman" w:hAnsi="Cambria Math" w:cs="Arial"/>
                    <w:sz w:val="20"/>
                    <w:szCs w:val="20"/>
                  </w:rPr>
                  <m:t>[A]</m:t>
                </m:r>
              </m:oMath>
            </m:oMathPara>
          </w:p>
        </w:tc>
        <w:tc>
          <w:tcPr>
            <w:tcW w:w="740" w:type="dxa"/>
          </w:tcPr>
          <w:p w14:paraId="31A6C286" w14:textId="77777777" w:rsidR="00544CAE" w:rsidRPr="00D02AAF" w:rsidRDefault="00544CAE" w:rsidP="00D02AAF">
            <w:pPr>
              <w:spacing w:line="257" w:lineRule="atLeast"/>
              <w:rPr>
                <w:rFonts w:ascii="Arial" w:eastAsia="Times New Roman" w:hAnsi="Arial" w:cs="Arial"/>
                <w:sz w:val="20"/>
                <w:szCs w:val="20"/>
                <w:lang w:eastAsia="pl-PL"/>
              </w:rPr>
            </w:pPr>
            <w:r w:rsidRPr="00D02AAF">
              <w:rPr>
                <w:rFonts w:ascii="Arial" w:eastAsia="Times New Roman" w:hAnsi="Arial" w:cs="Arial"/>
                <w:sz w:val="20"/>
                <w:szCs w:val="20"/>
                <w:lang w:eastAsia="pl-PL"/>
              </w:rPr>
              <w:t>(2.</w:t>
            </w:r>
            <w:r w:rsidR="009E1548" w:rsidRPr="00D02AAF">
              <w:rPr>
                <w:rFonts w:ascii="Arial" w:eastAsia="Times New Roman" w:hAnsi="Arial" w:cs="Arial"/>
                <w:sz w:val="20"/>
                <w:szCs w:val="20"/>
                <w:lang w:eastAsia="pl-PL"/>
              </w:rPr>
              <w:t>46</w:t>
            </w:r>
            <w:r w:rsidRPr="00D02AAF">
              <w:rPr>
                <w:rFonts w:ascii="Arial" w:eastAsia="Times New Roman" w:hAnsi="Arial" w:cs="Arial"/>
                <w:sz w:val="20"/>
                <w:szCs w:val="20"/>
                <w:lang w:eastAsia="pl-PL"/>
              </w:rPr>
              <w:t>)</w:t>
            </w:r>
          </w:p>
        </w:tc>
      </w:tr>
    </w:tbl>
    <w:p w14:paraId="30C745A9" w14:textId="77777777" w:rsidR="00544CAE" w:rsidRPr="00D02AAF" w:rsidRDefault="00F83871" w:rsidP="00D02AAF">
      <w:pPr>
        <w:pBdr>
          <w:top w:val="none" w:sz="4" w:space="0" w:color="000000"/>
          <w:left w:val="none" w:sz="4" w:space="0" w:color="000000"/>
          <w:bottom w:val="none" w:sz="4" w:space="0" w:color="000000"/>
          <w:right w:val="none" w:sz="4" w:space="0" w:color="000000"/>
        </w:pBdr>
        <w:spacing w:before="240" w:after="0" w:line="331" w:lineRule="auto"/>
        <w:rPr>
          <w:rFonts w:ascii="Arial" w:eastAsia="Arial" w:hAnsi="Arial" w:cs="Arial"/>
          <w:sz w:val="20"/>
          <w:szCs w:val="20"/>
        </w:rPr>
      </w:pPr>
      <w:r w:rsidRPr="00D02AAF">
        <w:rPr>
          <w:rFonts w:ascii="Arial" w:eastAsia="Arial" w:hAnsi="Arial" w:cs="Arial"/>
          <w:sz w:val="20"/>
          <w:szCs w:val="20"/>
        </w:rPr>
        <w:t>Rezystancja obwodu wzbudzenia</w:t>
      </w:r>
      <w:r w:rsidR="00904E7D" w:rsidRPr="00D02AAF">
        <w:rPr>
          <w:rFonts w:ascii="Arial" w:eastAsia="Arial" w:hAnsi="Arial" w:cs="Arial"/>
          <w:sz w:val="20"/>
          <w:szCs w:val="20"/>
        </w:rPr>
        <w:t xml:space="preserve"> wyznaczona z prawa Ohma</w:t>
      </w:r>
      <w:r w:rsidRPr="00D02AAF">
        <w:rPr>
          <w:rFonts w:ascii="Arial" w:eastAsia="Arial" w:hAnsi="Arial" w:cs="Arial"/>
          <w:sz w:val="20"/>
          <w:szCs w:val="20"/>
        </w:rPr>
        <w:t xml:space="preserve"> [</w:t>
      </w:r>
      <w:r w:rsidR="008E53BA" w:rsidRPr="00D02AAF">
        <w:rPr>
          <w:rFonts w:ascii="Arial" w:eastAsia="Arial" w:hAnsi="Arial" w:cs="Arial"/>
          <w:sz w:val="20"/>
          <w:szCs w:val="20"/>
        </w:rPr>
        <w:t>7</w:t>
      </w:r>
      <w:r w:rsidRPr="00D02AAF">
        <w:rPr>
          <w:rFonts w:ascii="Arial" w:eastAsia="Arial" w:hAnsi="Arial" w:cs="Arial"/>
          <w:sz w:val="20"/>
          <w:szCs w:val="20"/>
        </w:rPr>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2"/>
        <w:gridCol w:w="740"/>
      </w:tblGrid>
      <w:tr w:rsidR="00E80DAD" w:rsidRPr="00D02AAF" w14:paraId="52774AEC" w14:textId="77777777" w:rsidTr="009E1548">
        <w:tc>
          <w:tcPr>
            <w:tcW w:w="8755" w:type="dxa"/>
          </w:tcPr>
          <w:p w14:paraId="67C84054" w14:textId="77777777" w:rsidR="009607FD" w:rsidRPr="00D02AAF" w:rsidRDefault="00BA5042" w:rsidP="00D02AAF">
            <w:pPr>
              <w:spacing w:before="240" w:line="257" w:lineRule="atLeast"/>
              <w:rPr>
                <w:rFonts w:ascii="Arial" w:eastAsia="Times New Roman" w:hAnsi="Arial" w:cs="Arial"/>
                <w:sz w:val="20"/>
                <w:szCs w:val="20"/>
                <w:lang w:eastAsia="pl-PL"/>
              </w:rPr>
            </w:pPr>
            <m:oMathPara>
              <m:oMath>
                <m:sSub>
                  <m:sSubPr>
                    <m:ctrlPr>
                      <w:rPr>
                        <w:rFonts w:ascii="Cambria Math" w:eastAsia="Times New Roman" w:hAnsi="Cambria Math" w:cs="Arial"/>
                        <w:i/>
                        <w:sz w:val="20"/>
                        <w:szCs w:val="20"/>
                        <w:lang w:eastAsia="pl-PL"/>
                      </w:rPr>
                    </m:ctrlPr>
                  </m:sSubPr>
                  <m:e>
                    <m:r>
                      <w:rPr>
                        <w:rFonts w:ascii="Cambria Math" w:eastAsia="Times New Roman" w:hAnsi="Cambria Math" w:cs="Arial"/>
                        <w:sz w:val="20"/>
                        <w:szCs w:val="20"/>
                        <w:lang w:eastAsia="pl-PL"/>
                      </w:rPr>
                      <m:t>R</m:t>
                    </m:r>
                  </m:e>
                  <m:sub>
                    <m:r>
                      <w:rPr>
                        <w:rFonts w:ascii="Cambria Math" w:eastAsia="Times New Roman" w:hAnsi="Cambria Math" w:cs="Arial"/>
                        <w:sz w:val="20"/>
                        <w:szCs w:val="20"/>
                        <w:lang w:eastAsia="pl-PL"/>
                      </w:rPr>
                      <m:t>w</m:t>
                    </m:r>
                  </m:sub>
                </m:sSub>
                <m:r>
                  <w:rPr>
                    <w:rFonts w:ascii="Cambria Math" w:eastAsia="Times New Roman" w:hAnsi="Cambria Math" w:cs="Arial"/>
                    <w:sz w:val="20"/>
                    <w:szCs w:val="20"/>
                    <w:lang w:eastAsia="pl-PL"/>
                  </w:rPr>
                  <m:t xml:space="preserve">= </m:t>
                </m:r>
                <m:f>
                  <m:fPr>
                    <m:ctrlPr>
                      <w:rPr>
                        <w:rFonts w:ascii="Cambria Math" w:eastAsia="Times New Roman" w:hAnsi="Cambria Math" w:cs="Arial"/>
                        <w:i/>
                        <w:sz w:val="20"/>
                        <w:szCs w:val="20"/>
                        <w:lang w:eastAsia="pl-PL"/>
                      </w:rPr>
                    </m:ctrlPr>
                  </m:fPr>
                  <m:num>
                    <m:sSub>
                      <m:sSubPr>
                        <m:ctrlPr>
                          <w:rPr>
                            <w:rFonts w:ascii="Cambria Math" w:eastAsia="Arial" w:hAnsi="Cambria Math" w:cs="Arial"/>
                            <w:i/>
                            <w:sz w:val="20"/>
                            <w:szCs w:val="20"/>
                          </w:rPr>
                        </m:ctrlPr>
                      </m:sSubPr>
                      <m:e>
                        <m:r>
                          <w:rPr>
                            <w:rFonts w:ascii="Cambria Math" w:eastAsia="Arial" w:hAnsi="Cambria Math" w:cs="Arial"/>
                            <w:sz w:val="20"/>
                            <w:szCs w:val="20"/>
                          </w:rPr>
                          <m:t>u</m:t>
                        </m:r>
                      </m:e>
                      <m:sub>
                        <m:r>
                          <w:rPr>
                            <w:rFonts w:ascii="Cambria Math" w:eastAsia="Arial" w:hAnsi="Cambria Math" w:cs="Arial"/>
                            <w:sz w:val="20"/>
                            <w:szCs w:val="20"/>
                          </w:rPr>
                          <m:t>w,n</m:t>
                        </m:r>
                      </m:sub>
                    </m:sSub>
                  </m:num>
                  <m:den>
                    <m:sSub>
                      <m:sSubPr>
                        <m:ctrlPr>
                          <w:rPr>
                            <w:rFonts w:ascii="Cambria Math" w:eastAsia="Arial" w:hAnsi="Cambria Math" w:cs="Arial"/>
                            <w:i/>
                            <w:sz w:val="20"/>
                            <w:szCs w:val="20"/>
                          </w:rPr>
                        </m:ctrlPr>
                      </m:sSubPr>
                      <m:e>
                        <m:r>
                          <w:rPr>
                            <w:rFonts w:ascii="Cambria Math" w:eastAsia="Arial" w:hAnsi="Cambria Math" w:cs="Arial"/>
                            <w:sz w:val="20"/>
                            <w:szCs w:val="20"/>
                          </w:rPr>
                          <m:t>I</m:t>
                        </m:r>
                      </m:e>
                      <m:sub>
                        <m:r>
                          <w:rPr>
                            <w:rFonts w:ascii="Cambria Math" w:eastAsia="Arial" w:hAnsi="Cambria Math" w:cs="Arial"/>
                            <w:sz w:val="20"/>
                            <w:szCs w:val="20"/>
                          </w:rPr>
                          <m:t>w,n</m:t>
                        </m:r>
                      </m:sub>
                    </m:sSub>
                  </m:den>
                </m:f>
                <m:r>
                  <w:rPr>
                    <w:rFonts w:ascii="Cambria Math" w:eastAsia="Times New Roman" w:hAnsi="Cambria Math" w:cs="Arial"/>
                    <w:sz w:val="20"/>
                    <w:szCs w:val="20"/>
                    <w:lang w:eastAsia="pl-PL"/>
                  </w:rPr>
                  <m:t>=</m:t>
                </m:r>
                <m:f>
                  <m:fPr>
                    <m:ctrlPr>
                      <w:rPr>
                        <w:rFonts w:ascii="Cambria Math" w:eastAsia="Times New Roman" w:hAnsi="Cambria Math" w:cs="Arial"/>
                        <w:i/>
                        <w:sz w:val="20"/>
                        <w:szCs w:val="20"/>
                        <w:lang w:eastAsia="pl-PL"/>
                      </w:rPr>
                    </m:ctrlPr>
                  </m:fPr>
                  <m:num>
                    <m:r>
                      <w:rPr>
                        <w:rFonts w:ascii="Cambria Math" w:eastAsia="Times New Roman" w:hAnsi="Cambria Math" w:cs="Arial"/>
                        <w:sz w:val="20"/>
                        <w:szCs w:val="20"/>
                        <w:lang w:eastAsia="pl-PL"/>
                      </w:rPr>
                      <m:t>220</m:t>
                    </m:r>
                  </m:num>
                  <m:den>
                    <m:r>
                      <w:rPr>
                        <w:rFonts w:ascii="Cambria Math" w:eastAsia="Times New Roman" w:hAnsi="Cambria Math" w:cs="Arial"/>
                        <w:sz w:val="20"/>
                        <w:szCs w:val="20"/>
                        <w:lang w:eastAsia="pl-PL"/>
                      </w:rPr>
                      <m:t>12</m:t>
                    </m:r>
                  </m:den>
                </m:f>
                <m:r>
                  <w:rPr>
                    <w:rFonts w:ascii="Cambria Math" w:eastAsia="Times New Roman" w:hAnsi="Cambria Math" w:cs="Arial"/>
                    <w:sz w:val="20"/>
                    <w:szCs w:val="20"/>
                    <w:lang w:eastAsia="pl-PL"/>
                  </w:rPr>
                  <m:t>=18,34 [</m:t>
                </m:r>
                <m:r>
                  <m:rPr>
                    <m:sty m:val="p"/>
                  </m:rPr>
                  <w:rPr>
                    <w:rFonts w:ascii="Cambria Math" w:hAnsi="Cambria Math" w:cs="Arial"/>
                    <w:sz w:val="20"/>
                    <w:szCs w:val="20"/>
                  </w:rPr>
                  <m:t>Ω</m:t>
                </m:r>
                <m:r>
                  <w:rPr>
                    <w:rFonts w:ascii="Cambria Math" w:eastAsia="Times New Roman" w:hAnsi="Cambria Math" w:cs="Arial"/>
                    <w:sz w:val="20"/>
                    <w:szCs w:val="20"/>
                    <w:lang w:eastAsia="pl-PL"/>
                  </w:rPr>
                  <m:t>]</m:t>
                </m:r>
              </m:oMath>
            </m:oMathPara>
          </w:p>
        </w:tc>
        <w:tc>
          <w:tcPr>
            <w:tcW w:w="740" w:type="dxa"/>
          </w:tcPr>
          <w:p w14:paraId="0858D1DA" w14:textId="77777777" w:rsidR="009607FD" w:rsidRPr="00D02AAF" w:rsidRDefault="000F1481" w:rsidP="00D02AAF">
            <w:pPr>
              <w:spacing w:line="257" w:lineRule="atLeast"/>
              <w:rPr>
                <w:rFonts w:ascii="Arial" w:eastAsia="Times New Roman" w:hAnsi="Arial" w:cs="Arial"/>
                <w:sz w:val="20"/>
                <w:szCs w:val="20"/>
                <w:lang w:eastAsia="pl-PL"/>
              </w:rPr>
            </w:pPr>
            <w:r w:rsidRPr="00D02AAF">
              <w:rPr>
                <w:rFonts w:ascii="Arial" w:eastAsia="Times New Roman" w:hAnsi="Arial" w:cs="Arial"/>
                <w:sz w:val="20"/>
                <w:szCs w:val="20"/>
                <w:lang w:eastAsia="pl-PL"/>
              </w:rPr>
              <w:t>(2.</w:t>
            </w:r>
            <w:r w:rsidR="009E1548" w:rsidRPr="00D02AAF">
              <w:rPr>
                <w:rFonts w:ascii="Arial" w:eastAsia="Times New Roman" w:hAnsi="Arial" w:cs="Arial"/>
                <w:sz w:val="20"/>
                <w:szCs w:val="20"/>
                <w:lang w:eastAsia="pl-PL"/>
              </w:rPr>
              <w:t>47</w:t>
            </w:r>
            <w:r w:rsidRPr="00D02AAF">
              <w:rPr>
                <w:rFonts w:ascii="Arial" w:eastAsia="Times New Roman" w:hAnsi="Arial" w:cs="Arial"/>
                <w:sz w:val="20"/>
                <w:szCs w:val="20"/>
                <w:lang w:eastAsia="pl-PL"/>
              </w:rPr>
              <w:t>)</w:t>
            </w:r>
          </w:p>
        </w:tc>
      </w:tr>
    </w:tbl>
    <w:p w14:paraId="45821873" w14:textId="6A037093" w:rsidR="007062AC" w:rsidRPr="00D02AAF" w:rsidRDefault="00BD25E9" w:rsidP="008F66E9">
      <w:pPr>
        <w:pBdr>
          <w:top w:val="none" w:sz="4" w:space="0" w:color="000000"/>
          <w:left w:val="none" w:sz="4" w:space="0" w:color="000000"/>
          <w:bottom w:val="none" w:sz="4" w:space="0" w:color="000000"/>
          <w:right w:val="none" w:sz="4" w:space="0" w:color="000000"/>
        </w:pBdr>
        <w:spacing w:before="240" w:after="0" w:line="331" w:lineRule="auto"/>
        <w:jc w:val="both"/>
        <w:rPr>
          <w:rFonts w:ascii="Arial" w:eastAsia="Arial" w:hAnsi="Arial" w:cs="Arial"/>
          <w:sz w:val="20"/>
          <w:szCs w:val="20"/>
        </w:rPr>
        <w:pPrChange w:id="167" w:author="RP" w:date="2025-01-31T11:30:00Z">
          <w:pPr>
            <w:pBdr>
              <w:top w:val="none" w:sz="4" w:space="0" w:color="000000"/>
              <w:left w:val="none" w:sz="4" w:space="0" w:color="000000"/>
              <w:bottom w:val="none" w:sz="4" w:space="0" w:color="000000"/>
              <w:right w:val="none" w:sz="4" w:space="0" w:color="000000"/>
            </w:pBdr>
            <w:spacing w:before="240" w:after="0" w:line="331" w:lineRule="auto"/>
          </w:pPr>
        </w:pPrChange>
      </w:pPr>
      <w:r w:rsidRPr="00D02AAF">
        <w:rPr>
          <w:rFonts w:ascii="Arial" w:eastAsia="Arial" w:hAnsi="Arial" w:cs="Arial"/>
          <w:sz w:val="20"/>
          <w:szCs w:val="20"/>
        </w:rPr>
        <w:t>Do obliczenia indukcyjnoś</w:t>
      </w:r>
      <w:ins w:id="168" w:author="RP" w:date="2025-01-31T11:30:00Z">
        <w:r w:rsidR="008F66E9">
          <w:rPr>
            <w:rFonts w:ascii="Arial" w:eastAsia="Arial" w:hAnsi="Arial" w:cs="Arial"/>
            <w:sz w:val="20"/>
            <w:szCs w:val="20"/>
          </w:rPr>
          <w:t>ci</w:t>
        </w:r>
      </w:ins>
      <w:del w:id="169" w:author="RP" w:date="2025-01-31T11:30:00Z">
        <w:r w:rsidRPr="00D02AAF" w:rsidDel="008F66E9">
          <w:rPr>
            <w:rFonts w:ascii="Arial" w:eastAsia="Arial" w:hAnsi="Arial" w:cs="Arial"/>
            <w:sz w:val="20"/>
            <w:szCs w:val="20"/>
          </w:rPr>
          <w:delText>ć</w:delText>
        </w:r>
      </w:del>
      <w:r w:rsidRPr="00D02AAF">
        <w:rPr>
          <w:rFonts w:ascii="Arial" w:eastAsia="Arial" w:hAnsi="Arial" w:cs="Arial"/>
          <w:sz w:val="20"/>
          <w:szCs w:val="20"/>
        </w:rPr>
        <w:t xml:space="preserve"> uzwojenia </w:t>
      </w:r>
      <w:r w:rsidR="00F740CB" w:rsidRPr="00D02AAF">
        <w:rPr>
          <w:rFonts w:ascii="Arial" w:eastAsia="Arial" w:hAnsi="Arial" w:cs="Arial"/>
          <w:sz w:val="20"/>
          <w:szCs w:val="20"/>
        </w:rPr>
        <w:t>wzbudzenia</w:t>
      </w:r>
      <w:r w:rsidRPr="00D02AAF">
        <w:rPr>
          <w:rFonts w:ascii="Arial" w:eastAsia="Arial" w:hAnsi="Arial" w:cs="Arial"/>
          <w:sz w:val="20"/>
          <w:szCs w:val="20"/>
        </w:rPr>
        <w:t xml:space="preserve"> wprowadzono wzór na stałą czasową obwodu wzbudzenia [</w:t>
      </w:r>
      <w:r w:rsidR="008E53BA" w:rsidRPr="00D02AAF">
        <w:rPr>
          <w:rFonts w:ascii="Arial" w:eastAsia="Arial" w:hAnsi="Arial" w:cs="Arial"/>
          <w:sz w:val="20"/>
          <w:szCs w:val="20"/>
        </w:rPr>
        <w:t>8</w:t>
      </w:r>
      <w:r w:rsidRPr="00D02AAF">
        <w:rPr>
          <w:rFonts w:ascii="Arial" w:eastAsia="Arial" w:hAnsi="Arial" w:cs="Arial"/>
          <w:sz w:val="20"/>
          <w:szCs w:val="20"/>
        </w:rPr>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2"/>
        <w:gridCol w:w="740"/>
      </w:tblGrid>
      <w:tr w:rsidR="00E80DAD" w:rsidRPr="00D02AAF" w14:paraId="1C62E06F" w14:textId="77777777" w:rsidTr="009E1548">
        <w:tc>
          <w:tcPr>
            <w:tcW w:w="8755" w:type="dxa"/>
          </w:tcPr>
          <w:p w14:paraId="2AF0D004" w14:textId="77777777" w:rsidR="00BD25E9" w:rsidRPr="00D02AAF" w:rsidRDefault="00BA5042" w:rsidP="00D02AAF">
            <w:pPr>
              <w:spacing w:line="257" w:lineRule="atLeast"/>
              <w:rPr>
                <w:rFonts w:ascii="Arial" w:eastAsia="Times New Roman" w:hAnsi="Arial" w:cs="Arial"/>
                <w:sz w:val="20"/>
                <w:szCs w:val="20"/>
                <w:lang w:eastAsia="pl-PL"/>
              </w:rPr>
            </w:pPr>
            <m:oMathPara>
              <m:oMath>
                <m:sSub>
                  <m:sSubPr>
                    <m:ctrlPr>
                      <w:rPr>
                        <w:rFonts w:ascii="Cambria Math" w:eastAsia="Times New Roman" w:hAnsi="Cambria Math" w:cs="Arial"/>
                        <w:i/>
                        <w:sz w:val="20"/>
                        <w:szCs w:val="20"/>
                        <w:lang w:eastAsia="pl-PL"/>
                      </w:rPr>
                    </m:ctrlPr>
                  </m:sSubPr>
                  <m:e>
                    <m:r>
                      <w:rPr>
                        <w:rFonts w:ascii="Cambria Math" w:eastAsia="Times New Roman" w:hAnsi="Cambria Math" w:cs="Arial"/>
                        <w:sz w:val="20"/>
                        <w:szCs w:val="20"/>
                        <w:lang w:eastAsia="pl-PL"/>
                      </w:rPr>
                      <m:t>τ</m:t>
                    </m:r>
                  </m:e>
                  <m:sub>
                    <m:r>
                      <w:rPr>
                        <w:rFonts w:ascii="Cambria Math" w:eastAsia="Times New Roman" w:hAnsi="Cambria Math" w:cs="Arial"/>
                        <w:sz w:val="20"/>
                        <w:szCs w:val="20"/>
                        <w:lang w:eastAsia="pl-PL"/>
                      </w:rPr>
                      <m:t>w</m:t>
                    </m:r>
                  </m:sub>
                </m:sSub>
                <m:r>
                  <w:rPr>
                    <w:rFonts w:ascii="Cambria Math" w:eastAsia="Times New Roman" w:hAnsi="Cambria Math" w:cs="Arial"/>
                    <w:sz w:val="20"/>
                    <w:szCs w:val="20"/>
                    <w:lang w:eastAsia="pl-PL"/>
                  </w:rPr>
                  <m:t xml:space="preserve">= </m:t>
                </m:r>
                <m:f>
                  <m:fPr>
                    <m:ctrlPr>
                      <w:rPr>
                        <w:rFonts w:ascii="Cambria Math" w:eastAsia="Times New Roman" w:hAnsi="Cambria Math" w:cs="Arial"/>
                        <w:i/>
                        <w:sz w:val="20"/>
                        <w:szCs w:val="20"/>
                        <w:lang w:eastAsia="pl-PL"/>
                      </w:rPr>
                    </m:ctrlPr>
                  </m:fPr>
                  <m:num>
                    <m:sSub>
                      <m:sSubPr>
                        <m:ctrlPr>
                          <w:rPr>
                            <w:rFonts w:ascii="Cambria Math" w:eastAsia="Arial" w:hAnsi="Cambria Math" w:cs="Arial"/>
                            <w:i/>
                            <w:sz w:val="20"/>
                            <w:szCs w:val="20"/>
                          </w:rPr>
                        </m:ctrlPr>
                      </m:sSubPr>
                      <m:e>
                        <m:r>
                          <w:rPr>
                            <w:rFonts w:ascii="Cambria Math" w:eastAsia="Arial" w:hAnsi="Cambria Math" w:cs="Arial"/>
                            <w:sz w:val="20"/>
                            <w:szCs w:val="20"/>
                          </w:rPr>
                          <m:t>L</m:t>
                        </m:r>
                      </m:e>
                      <m:sub>
                        <m:r>
                          <w:rPr>
                            <w:rFonts w:ascii="Cambria Math" w:eastAsia="Arial" w:hAnsi="Cambria Math" w:cs="Arial"/>
                            <w:sz w:val="20"/>
                            <w:szCs w:val="20"/>
                          </w:rPr>
                          <m:t>w</m:t>
                        </m:r>
                      </m:sub>
                    </m:sSub>
                  </m:num>
                  <m:den>
                    <m:sSub>
                      <m:sSubPr>
                        <m:ctrlPr>
                          <w:rPr>
                            <w:rFonts w:ascii="Cambria Math" w:eastAsia="Arial" w:hAnsi="Cambria Math" w:cs="Arial"/>
                            <w:i/>
                            <w:sz w:val="20"/>
                            <w:szCs w:val="20"/>
                          </w:rPr>
                        </m:ctrlPr>
                      </m:sSubPr>
                      <m:e>
                        <m:r>
                          <w:rPr>
                            <w:rFonts w:ascii="Cambria Math" w:eastAsia="Arial" w:hAnsi="Cambria Math" w:cs="Arial"/>
                            <w:sz w:val="20"/>
                            <w:szCs w:val="20"/>
                          </w:rPr>
                          <m:t>R</m:t>
                        </m:r>
                      </m:e>
                      <m:sub>
                        <m:r>
                          <w:rPr>
                            <w:rFonts w:ascii="Cambria Math" w:eastAsia="Arial" w:hAnsi="Cambria Math" w:cs="Arial"/>
                            <w:sz w:val="20"/>
                            <w:szCs w:val="20"/>
                          </w:rPr>
                          <m:t>w</m:t>
                        </m:r>
                      </m:sub>
                    </m:sSub>
                  </m:den>
                </m:f>
              </m:oMath>
            </m:oMathPara>
          </w:p>
        </w:tc>
        <w:tc>
          <w:tcPr>
            <w:tcW w:w="740" w:type="dxa"/>
          </w:tcPr>
          <w:p w14:paraId="7368F3EE" w14:textId="77777777" w:rsidR="00BD25E9" w:rsidRPr="00D02AAF" w:rsidRDefault="00BD25E9" w:rsidP="00D02AAF">
            <w:pPr>
              <w:spacing w:line="257" w:lineRule="atLeast"/>
              <w:rPr>
                <w:rFonts w:ascii="Arial" w:eastAsia="Times New Roman" w:hAnsi="Arial" w:cs="Arial"/>
                <w:sz w:val="20"/>
                <w:szCs w:val="20"/>
                <w:lang w:eastAsia="pl-PL"/>
              </w:rPr>
            </w:pPr>
            <w:r w:rsidRPr="00D02AAF">
              <w:rPr>
                <w:rFonts w:ascii="Arial" w:eastAsia="Times New Roman" w:hAnsi="Arial" w:cs="Arial"/>
                <w:sz w:val="20"/>
                <w:szCs w:val="20"/>
                <w:lang w:eastAsia="pl-PL"/>
              </w:rPr>
              <w:t>(2.</w:t>
            </w:r>
            <w:r w:rsidR="009E1548" w:rsidRPr="00D02AAF">
              <w:rPr>
                <w:rFonts w:ascii="Arial" w:eastAsia="Times New Roman" w:hAnsi="Arial" w:cs="Arial"/>
                <w:sz w:val="20"/>
                <w:szCs w:val="20"/>
                <w:lang w:eastAsia="pl-PL"/>
              </w:rPr>
              <w:t>48</w:t>
            </w:r>
            <w:r w:rsidRPr="00D02AAF">
              <w:rPr>
                <w:rFonts w:ascii="Arial" w:eastAsia="Times New Roman" w:hAnsi="Arial" w:cs="Arial"/>
                <w:sz w:val="20"/>
                <w:szCs w:val="20"/>
                <w:lang w:eastAsia="pl-PL"/>
              </w:rPr>
              <w:t>)</w:t>
            </w:r>
          </w:p>
        </w:tc>
      </w:tr>
    </w:tbl>
    <w:p w14:paraId="1848B641" w14:textId="77777777" w:rsidR="00F740CB" w:rsidRPr="00D02AAF" w:rsidRDefault="00F740CB" w:rsidP="00D02AAF">
      <w:pPr>
        <w:pBdr>
          <w:top w:val="none" w:sz="4" w:space="0" w:color="000000"/>
          <w:left w:val="none" w:sz="4" w:space="0" w:color="000000"/>
          <w:bottom w:val="none" w:sz="4" w:space="0" w:color="000000"/>
          <w:right w:val="none" w:sz="4" w:space="0" w:color="000000"/>
        </w:pBdr>
        <w:spacing w:before="240" w:after="0" w:line="331" w:lineRule="auto"/>
        <w:rPr>
          <w:rFonts w:ascii="Arial" w:eastAsia="Arial" w:hAnsi="Arial" w:cs="Arial"/>
          <w:sz w:val="20"/>
          <w:szCs w:val="20"/>
        </w:rPr>
      </w:pPr>
      <w:r w:rsidRPr="00D02AAF">
        <w:rPr>
          <w:rFonts w:ascii="Arial" w:eastAsia="Arial" w:hAnsi="Arial" w:cs="Arial"/>
          <w:sz w:val="20"/>
          <w:szCs w:val="20"/>
        </w:rPr>
        <w:t>Dla dużych silników stała czasowa uzwojenia wzbudzenia wynosi średnio 1,5 sekundy [</w:t>
      </w:r>
      <w:r w:rsidR="008E53BA" w:rsidRPr="00D02AAF">
        <w:rPr>
          <w:rFonts w:ascii="Arial" w:eastAsia="Arial" w:hAnsi="Arial" w:cs="Arial"/>
          <w:sz w:val="20"/>
          <w:szCs w:val="20"/>
        </w:rPr>
        <w:t>8</w:t>
      </w:r>
      <w:r w:rsidRPr="00D02AAF">
        <w:rPr>
          <w:rFonts w:ascii="Arial" w:eastAsia="Arial" w:hAnsi="Arial" w:cs="Arial"/>
          <w:sz w:val="20"/>
          <w:szCs w:val="20"/>
        </w:rPr>
        <w:t>].</w:t>
      </w:r>
    </w:p>
    <w:p w14:paraId="38848A5F" w14:textId="7BB8CFA2" w:rsidR="00BD25E9" w:rsidRPr="00D02AAF" w:rsidRDefault="00BD25E9" w:rsidP="00D02AAF">
      <w:pPr>
        <w:pBdr>
          <w:top w:val="none" w:sz="4" w:space="0" w:color="000000"/>
          <w:left w:val="none" w:sz="4" w:space="0" w:color="000000"/>
          <w:bottom w:val="none" w:sz="4" w:space="0" w:color="000000"/>
          <w:right w:val="none" w:sz="4" w:space="0" w:color="000000"/>
        </w:pBdr>
        <w:spacing w:before="240" w:after="0" w:line="331" w:lineRule="auto"/>
        <w:rPr>
          <w:rFonts w:ascii="Arial" w:eastAsia="Arial" w:hAnsi="Arial" w:cs="Arial"/>
          <w:sz w:val="20"/>
          <w:szCs w:val="20"/>
        </w:rPr>
      </w:pPr>
      <w:r w:rsidRPr="00D02AAF">
        <w:rPr>
          <w:rFonts w:ascii="Arial" w:eastAsia="Arial" w:hAnsi="Arial" w:cs="Arial"/>
          <w:sz w:val="20"/>
          <w:szCs w:val="20"/>
        </w:rPr>
        <w:t xml:space="preserve">Po przekształceniu </w:t>
      </w:r>
      <w:del w:id="170" w:author="RP" w:date="2025-01-31T11:30:00Z">
        <w:r w:rsidR="00F740CB" w:rsidRPr="00D02AAF" w:rsidDel="008F66E9">
          <w:rPr>
            <w:rFonts w:ascii="Arial" w:eastAsia="Arial" w:hAnsi="Arial" w:cs="Arial"/>
            <w:sz w:val="20"/>
            <w:szCs w:val="20"/>
          </w:rPr>
          <w:delText xml:space="preserve">powyższej </w:delText>
        </w:r>
      </w:del>
      <w:r w:rsidR="00F740CB" w:rsidRPr="00D02AAF">
        <w:rPr>
          <w:rFonts w:ascii="Arial" w:eastAsia="Arial" w:hAnsi="Arial" w:cs="Arial"/>
          <w:sz w:val="20"/>
          <w:szCs w:val="20"/>
        </w:rPr>
        <w:t xml:space="preserve">zależności </w:t>
      </w:r>
      <w:ins w:id="171" w:author="RP" w:date="2025-01-31T11:30:00Z">
        <w:r w:rsidR="008F66E9">
          <w:rPr>
            <w:rFonts w:ascii="Arial" w:eastAsia="Arial" w:hAnsi="Arial" w:cs="Arial"/>
            <w:sz w:val="20"/>
            <w:szCs w:val="20"/>
          </w:rPr>
          <w:t xml:space="preserve">(2.48) </w:t>
        </w:r>
      </w:ins>
      <w:r w:rsidRPr="00D02AAF">
        <w:rPr>
          <w:rFonts w:ascii="Arial" w:eastAsia="Arial" w:hAnsi="Arial" w:cs="Arial"/>
          <w:sz w:val="20"/>
          <w:szCs w:val="20"/>
        </w:rPr>
        <w:t xml:space="preserve">otrzymano indukcyjność uzwojenia </w:t>
      </w:r>
      <w:r w:rsidR="00F740CB" w:rsidRPr="00D02AAF">
        <w:rPr>
          <w:rFonts w:ascii="Arial" w:eastAsia="Arial" w:hAnsi="Arial" w:cs="Arial"/>
          <w:sz w:val="20"/>
          <w:szCs w:val="20"/>
        </w:rPr>
        <w:t>wzbudzenia:</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2"/>
        <w:gridCol w:w="740"/>
      </w:tblGrid>
      <w:tr w:rsidR="00D02AAF" w:rsidRPr="00D02AAF" w14:paraId="34BB4247" w14:textId="77777777" w:rsidTr="00D02AAF">
        <w:trPr>
          <w:trHeight w:val="80"/>
        </w:trPr>
        <w:tc>
          <w:tcPr>
            <w:tcW w:w="8755" w:type="dxa"/>
          </w:tcPr>
          <w:p w14:paraId="4FBD1F2D" w14:textId="77777777" w:rsidR="00F740CB" w:rsidRPr="00D02AAF" w:rsidRDefault="00BA5042" w:rsidP="00D02AAF">
            <w:pPr>
              <w:spacing w:before="240" w:line="257" w:lineRule="atLeast"/>
              <w:rPr>
                <w:rFonts w:ascii="Arial" w:eastAsia="Times New Roman" w:hAnsi="Arial" w:cs="Arial"/>
                <w:sz w:val="20"/>
                <w:szCs w:val="20"/>
                <w:lang w:eastAsia="pl-PL"/>
              </w:rPr>
            </w:pPr>
            <m:oMathPara>
              <m:oMath>
                <m:sSub>
                  <m:sSubPr>
                    <m:ctrlPr>
                      <w:rPr>
                        <w:rFonts w:ascii="Cambria Math" w:eastAsia="Arial" w:hAnsi="Cambria Math" w:cs="Arial"/>
                        <w:i/>
                        <w:sz w:val="20"/>
                        <w:szCs w:val="20"/>
                      </w:rPr>
                    </m:ctrlPr>
                  </m:sSubPr>
                  <m:e>
                    <m:r>
                      <w:rPr>
                        <w:rFonts w:ascii="Cambria Math" w:eastAsia="Arial" w:hAnsi="Cambria Math" w:cs="Arial"/>
                        <w:sz w:val="20"/>
                        <w:szCs w:val="20"/>
                      </w:rPr>
                      <m:t>L</m:t>
                    </m:r>
                  </m:e>
                  <m:sub>
                    <m:r>
                      <w:rPr>
                        <w:rFonts w:ascii="Cambria Math" w:eastAsia="Arial" w:hAnsi="Cambria Math" w:cs="Arial"/>
                        <w:sz w:val="20"/>
                        <w:szCs w:val="20"/>
                      </w:rPr>
                      <m:t>w</m:t>
                    </m:r>
                  </m:sub>
                </m:sSub>
                <m:r>
                  <w:rPr>
                    <w:rFonts w:ascii="Cambria Math" w:eastAsia="Times New Roman" w:hAnsi="Cambria Math" w:cs="Arial"/>
                    <w:sz w:val="20"/>
                    <w:szCs w:val="20"/>
                    <w:lang w:eastAsia="pl-PL"/>
                  </w:rPr>
                  <m:t>=</m:t>
                </m:r>
                <m:sSub>
                  <m:sSubPr>
                    <m:ctrlPr>
                      <w:rPr>
                        <w:rFonts w:ascii="Cambria Math" w:eastAsia="Times New Roman" w:hAnsi="Cambria Math" w:cs="Arial"/>
                        <w:i/>
                        <w:sz w:val="20"/>
                        <w:szCs w:val="20"/>
                        <w:lang w:eastAsia="pl-PL"/>
                      </w:rPr>
                    </m:ctrlPr>
                  </m:sSubPr>
                  <m:e>
                    <m:r>
                      <w:rPr>
                        <w:rFonts w:ascii="Cambria Math" w:eastAsia="Times New Roman" w:hAnsi="Cambria Math" w:cs="Arial"/>
                        <w:sz w:val="20"/>
                        <w:szCs w:val="20"/>
                        <w:lang w:eastAsia="pl-PL"/>
                      </w:rPr>
                      <m:t>τ</m:t>
                    </m:r>
                  </m:e>
                  <m:sub>
                    <m:r>
                      <w:rPr>
                        <w:rFonts w:ascii="Cambria Math" w:eastAsia="Times New Roman" w:hAnsi="Cambria Math" w:cs="Arial"/>
                        <w:sz w:val="20"/>
                        <w:szCs w:val="20"/>
                        <w:lang w:eastAsia="pl-PL"/>
                      </w:rPr>
                      <m:t>w</m:t>
                    </m:r>
                  </m:sub>
                </m:sSub>
                <m:r>
                  <w:rPr>
                    <w:rFonts w:ascii="Cambria Math" w:eastAsia="Times New Roman" w:hAnsi="Cambria Math" w:cs="Arial"/>
                    <w:sz w:val="20"/>
                    <w:szCs w:val="20"/>
                    <w:lang w:eastAsia="pl-PL"/>
                  </w:rPr>
                  <m:t>∙</m:t>
                </m:r>
                <m:sSub>
                  <m:sSubPr>
                    <m:ctrlPr>
                      <w:rPr>
                        <w:rFonts w:ascii="Cambria Math" w:eastAsia="Arial" w:hAnsi="Cambria Math" w:cs="Arial"/>
                        <w:i/>
                        <w:sz w:val="20"/>
                        <w:szCs w:val="20"/>
                      </w:rPr>
                    </m:ctrlPr>
                  </m:sSubPr>
                  <m:e>
                    <m:r>
                      <w:rPr>
                        <w:rFonts w:ascii="Cambria Math" w:eastAsia="Arial" w:hAnsi="Cambria Math" w:cs="Arial"/>
                        <w:sz w:val="20"/>
                        <w:szCs w:val="20"/>
                      </w:rPr>
                      <m:t>R</m:t>
                    </m:r>
                  </m:e>
                  <m:sub>
                    <m:r>
                      <w:rPr>
                        <w:rFonts w:ascii="Cambria Math" w:eastAsia="Arial" w:hAnsi="Cambria Math" w:cs="Arial"/>
                        <w:sz w:val="20"/>
                        <w:szCs w:val="20"/>
                      </w:rPr>
                      <m:t>w</m:t>
                    </m:r>
                  </m:sub>
                </m:sSub>
                <m:r>
                  <w:rPr>
                    <w:rFonts w:ascii="Cambria Math" w:eastAsia="Arial" w:hAnsi="Cambria Math" w:cs="Arial"/>
                    <w:sz w:val="20"/>
                    <w:szCs w:val="20"/>
                  </w:rPr>
                  <m:t>=1,5∙18,34=27,5 [H]</m:t>
                </m:r>
              </m:oMath>
            </m:oMathPara>
          </w:p>
        </w:tc>
        <w:tc>
          <w:tcPr>
            <w:tcW w:w="740" w:type="dxa"/>
          </w:tcPr>
          <w:p w14:paraId="2561D1D3" w14:textId="77777777" w:rsidR="00F740CB" w:rsidRPr="00D02AAF" w:rsidRDefault="00F740CB" w:rsidP="00D02AAF">
            <w:pPr>
              <w:spacing w:line="257" w:lineRule="atLeast"/>
              <w:rPr>
                <w:rFonts w:ascii="Arial" w:eastAsia="Times New Roman" w:hAnsi="Arial" w:cs="Arial"/>
                <w:sz w:val="20"/>
                <w:szCs w:val="20"/>
                <w:lang w:eastAsia="pl-PL"/>
              </w:rPr>
            </w:pPr>
            <w:r w:rsidRPr="00D02AAF">
              <w:rPr>
                <w:rFonts w:ascii="Arial" w:eastAsia="Times New Roman" w:hAnsi="Arial" w:cs="Arial"/>
                <w:sz w:val="20"/>
                <w:szCs w:val="20"/>
                <w:lang w:eastAsia="pl-PL"/>
              </w:rPr>
              <w:t>(2.</w:t>
            </w:r>
            <w:r w:rsidR="009E1548" w:rsidRPr="00D02AAF">
              <w:rPr>
                <w:rFonts w:ascii="Arial" w:eastAsia="Times New Roman" w:hAnsi="Arial" w:cs="Arial"/>
                <w:sz w:val="20"/>
                <w:szCs w:val="20"/>
                <w:lang w:eastAsia="pl-PL"/>
              </w:rPr>
              <w:t>49</w:t>
            </w:r>
            <w:r w:rsidRPr="00D02AAF">
              <w:rPr>
                <w:rFonts w:ascii="Arial" w:eastAsia="Times New Roman" w:hAnsi="Arial" w:cs="Arial"/>
                <w:sz w:val="20"/>
                <w:szCs w:val="20"/>
                <w:lang w:eastAsia="pl-PL"/>
              </w:rPr>
              <w:t>)</w:t>
            </w:r>
          </w:p>
        </w:tc>
      </w:tr>
    </w:tbl>
    <w:p w14:paraId="0EEA613B" w14:textId="77777777" w:rsidR="00C03806" w:rsidRPr="00D02AAF" w:rsidRDefault="007062AC" w:rsidP="008F66E9">
      <w:pPr>
        <w:pBdr>
          <w:top w:val="none" w:sz="4" w:space="0" w:color="000000"/>
          <w:left w:val="none" w:sz="4" w:space="0" w:color="000000"/>
          <w:bottom w:val="none" w:sz="4" w:space="0" w:color="000000"/>
          <w:right w:val="none" w:sz="4" w:space="0" w:color="000000"/>
        </w:pBdr>
        <w:spacing w:before="240" w:after="0" w:line="331" w:lineRule="auto"/>
        <w:jc w:val="both"/>
        <w:rPr>
          <w:rFonts w:ascii="Arial" w:eastAsia="Arial" w:hAnsi="Arial" w:cs="Arial"/>
          <w:sz w:val="20"/>
          <w:szCs w:val="20"/>
        </w:rPr>
        <w:pPrChange w:id="172" w:author="RP" w:date="2025-01-31T11:30:00Z">
          <w:pPr>
            <w:pBdr>
              <w:top w:val="none" w:sz="4" w:space="0" w:color="000000"/>
              <w:left w:val="none" w:sz="4" w:space="0" w:color="000000"/>
              <w:bottom w:val="none" w:sz="4" w:space="0" w:color="000000"/>
              <w:right w:val="none" w:sz="4" w:space="0" w:color="000000"/>
            </w:pBdr>
            <w:spacing w:before="240" w:after="0" w:line="331" w:lineRule="auto"/>
          </w:pPr>
        </w:pPrChange>
      </w:pPr>
      <w:r w:rsidRPr="00D02AAF">
        <w:rPr>
          <w:rFonts w:ascii="Arial" w:eastAsia="Arial" w:hAnsi="Arial" w:cs="Arial"/>
          <w:sz w:val="20"/>
          <w:szCs w:val="20"/>
        </w:rPr>
        <w:t>Maksymalny prąd twornika, dla którego charakterystyka magnesowania jest liniowa wyznaczany jest analogicznie jak w przypadku prądu wzbudzenia. Natomiast z racji sterowania silnikiem za pomocą regulacji napięcia twornika minimalny prąd twornika jest równy zero</w:t>
      </w:r>
      <w:r w:rsidR="008E53BA" w:rsidRPr="00D02AAF">
        <w:rPr>
          <w:rFonts w:ascii="Arial" w:eastAsia="Arial" w:hAnsi="Arial" w:cs="Arial"/>
          <w:sz w:val="20"/>
          <w:szCs w:val="20"/>
        </w:rPr>
        <w:t>.</w:t>
      </w:r>
    </w:p>
    <w:p w14:paraId="50A0DA31" w14:textId="77777777" w:rsidR="007062AC" w:rsidRPr="00D02AAF" w:rsidRDefault="007062AC" w:rsidP="00D02AAF">
      <w:pPr>
        <w:pBdr>
          <w:top w:val="none" w:sz="4" w:space="0" w:color="000000"/>
          <w:left w:val="none" w:sz="4" w:space="0" w:color="000000"/>
          <w:bottom w:val="none" w:sz="4" w:space="0" w:color="000000"/>
          <w:right w:val="none" w:sz="4" w:space="0" w:color="000000"/>
        </w:pBdr>
        <w:spacing w:before="240" w:after="0" w:line="331" w:lineRule="auto"/>
        <w:rPr>
          <w:rFonts w:ascii="Arial" w:eastAsia="Arial" w:hAnsi="Arial" w:cs="Arial"/>
          <w:sz w:val="20"/>
          <w:szCs w:val="20"/>
        </w:rPr>
      </w:pPr>
      <w:r w:rsidRPr="00D02AAF">
        <w:rPr>
          <w:rFonts w:ascii="Arial" w:eastAsia="Arial" w:hAnsi="Arial" w:cs="Arial"/>
          <w:sz w:val="20"/>
          <w:szCs w:val="20"/>
        </w:rPr>
        <w:t>Maksymalny prąd twornika, dla którego charakterystyka magnesowania jest liniowa [</w:t>
      </w:r>
      <w:r w:rsidR="008E53BA" w:rsidRPr="00D02AAF">
        <w:rPr>
          <w:rFonts w:ascii="Arial" w:eastAsia="Arial" w:hAnsi="Arial" w:cs="Arial"/>
          <w:sz w:val="20"/>
          <w:szCs w:val="20"/>
        </w:rPr>
        <w:t>8</w:t>
      </w:r>
      <w:r w:rsidRPr="00D02AAF">
        <w:rPr>
          <w:rFonts w:ascii="Arial" w:eastAsia="Arial" w:hAnsi="Arial" w:cs="Arial"/>
          <w:sz w:val="20"/>
          <w:szCs w:val="20"/>
        </w:rPr>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2"/>
        <w:gridCol w:w="740"/>
      </w:tblGrid>
      <w:tr w:rsidR="00E80DAD" w:rsidRPr="00D02AAF" w14:paraId="5B469CA0" w14:textId="77777777" w:rsidTr="009E1548">
        <w:tc>
          <w:tcPr>
            <w:tcW w:w="8755" w:type="dxa"/>
          </w:tcPr>
          <w:p w14:paraId="45DF67C3" w14:textId="77777777" w:rsidR="007062AC" w:rsidRPr="00D02AAF" w:rsidRDefault="00BA5042" w:rsidP="00D02AAF">
            <w:pPr>
              <w:spacing w:before="240" w:line="257" w:lineRule="atLeast"/>
              <w:jc w:val="center"/>
              <w:rPr>
                <w:rFonts w:ascii="Arial" w:eastAsia="Times New Roman" w:hAnsi="Arial" w:cs="Arial"/>
                <w:sz w:val="20"/>
                <w:szCs w:val="20"/>
                <w:lang w:eastAsia="pl-PL"/>
              </w:rPr>
            </w:pPr>
            <m:oMathPara>
              <m:oMath>
                <m:sSub>
                  <m:sSubPr>
                    <m:ctrlPr>
                      <w:rPr>
                        <w:rFonts w:ascii="Cambria Math" w:eastAsia="Arial" w:hAnsi="Cambria Math" w:cs="Arial"/>
                        <w:i/>
                        <w:sz w:val="20"/>
                        <w:szCs w:val="20"/>
                      </w:rPr>
                    </m:ctrlPr>
                  </m:sSubPr>
                  <m:e>
                    <m:r>
                      <w:rPr>
                        <w:rFonts w:ascii="Cambria Math" w:eastAsia="Arial" w:hAnsi="Cambria Math" w:cs="Arial"/>
                        <w:sz w:val="20"/>
                        <w:szCs w:val="20"/>
                      </w:rPr>
                      <m:t>I</m:t>
                    </m:r>
                  </m:e>
                  <m:sub>
                    <m:r>
                      <w:rPr>
                        <w:rFonts w:ascii="Cambria Math" w:eastAsia="Arial" w:hAnsi="Cambria Math" w:cs="Arial"/>
                        <w:sz w:val="20"/>
                        <w:szCs w:val="20"/>
                      </w:rPr>
                      <m:t>t,max</m:t>
                    </m:r>
                  </m:sub>
                </m:sSub>
                <m:r>
                  <w:rPr>
                    <w:rFonts w:ascii="Cambria Math" w:eastAsia="Arial" w:hAnsi="Cambria Math" w:cs="Arial"/>
                    <w:sz w:val="20"/>
                    <w:szCs w:val="20"/>
                  </w:rPr>
                  <m:t>=</m:t>
                </m:r>
                <m:sSub>
                  <m:sSubPr>
                    <m:ctrlPr>
                      <w:rPr>
                        <w:rFonts w:ascii="Cambria Math" w:eastAsia="Arial" w:hAnsi="Cambria Math" w:cs="Arial"/>
                        <w:i/>
                        <w:sz w:val="20"/>
                        <w:szCs w:val="20"/>
                      </w:rPr>
                    </m:ctrlPr>
                  </m:sSubPr>
                  <m:e>
                    <m:r>
                      <w:rPr>
                        <w:rFonts w:ascii="Cambria Math" w:eastAsia="Arial" w:hAnsi="Cambria Math" w:cs="Arial"/>
                        <w:sz w:val="20"/>
                        <w:szCs w:val="20"/>
                      </w:rPr>
                      <m:t>I</m:t>
                    </m:r>
                  </m:e>
                  <m:sub>
                    <m:r>
                      <w:rPr>
                        <w:rFonts w:ascii="Cambria Math" w:eastAsia="Arial" w:hAnsi="Cambria Math" w:cs="Arial"/>
                        <w:sz w:val="20"/>
                        <w:szCs w:val="20"/>
                      </w:rPr>
                      <m:t>t,n</m:t>
                    </m:r>
                  </m:sub>
                </m:sSub>
                <m:r>
                  <w:rPr>
                    <w:rFonts w:ascii="Cambria Math" w:eastAsia="Arial" w:hAnsi="Cambria Math" w:cs="Arial"/>
                    <w:sz w:val="20"/>
                    <w:szCs w:val="20"/>
                  </w:rPr>
                  <m:t>∙1,5=</m:t>
                </m:r>
                <m:r>
                  <w:rPr>
                    <w:rFonts w:ascii="Cambria Math" w:eastAsia="Times New Roman" w:hAnsi="Cambria Math" w:cs="Arial"/>
                    <w:sz w:val="20"/>
                    <w:szCs w:val="20"/>
                  </w:rPr>
                  <m:t>503∙1,5=754,5[A]</m:t>
                </m:r>
              </m:oMath>
            </m:oMathPara>
          </w:p>
        </w:tc>
        <w:tc>
          <w:tcPr>
            <w:tcW w:w="740" w:type="dxa"/>
          </w:tcPr>
          <w:p w14:paraId="269C7524" w14:textId="77777777" w:rsidR="007062AC" w:rsidRPr="00D02AAF" w:rsidRDefault="007062AC" w:rsidP="00D02AAF">
            <w:pPr>
              <w:spacing w:before="240" w:line="257" w:lineRule="atLeast"/>
              <w:rPr>
                <w:rFonts w:ascii="Arial" w:eastAsia="Times New Roman" w:hAnsi="Arial" w:cs="Arial"/>
                <w:sz w:val="20"/>
                <w:szCs w:val="20"/>
                <w:lang w:eastAsia="pl-PL"/>
              </w:rPr>
            </w:pPr>
            <w:r w:rsidRPr="00D02AAF">
              <w:rPr>
                <w:rFonts w:ascii="Arial" w:eastAsia="Times New Roman" w:hAnsi="Arial" w:cs="Arial"/>
                <w:sz w:val="20"/>
                <w:szCs w:val="20"/>
                <w:lang w:eastAsia="pl-PL"/>
              </w:rPr>
              <w:t>(2.</w:t>
            </w:r>
            <w:r w:rsidR="009E1548" w:rsidRPr="00D02AAF">
              <w:rPr>
                <w:rFonts w:ascii="Arial" w:eastAsia="Times New Roman" w:hAnsi="Arial" w:cs="Arial"/>
                <w:sz w:val="20"/>
                <w:szCs w:val="20"/>
                <w:lang w:eastAsia="pl-PL"/>
              </w:rPr>
              <w:t>50</w:t>
            </w:r>
            <w:r w:rsidRPr="00D02AAF">
              <w:rPr>
                <w:rFonts w:ascii="Arial" w:eastAsia="Times New Roman" w:hAnsi="Arial" w:cs="Arial"/>
                <w:sz w:val="20"/>
                <w:szCs w:val="20"/>
                <w:lang w:eastAsia="pl-PL"/>
              </w:rPr>
              <w:t>)</w:t>
            </w:r>
          </w:p>
        </w:tc>
      </w:tr>
    </w:tbl>
    <w:p w14:paraId="3EF388F5" w14:textId="77777777" w:rsidR="007062AC" w:rsidRPr="00D02AAF" w:rsidRDefault="007062AC" w:rsidP="00D02AAF">
      <w:pPr>
        <w:pBdr>
          <w:top w:val="none" w:sz="4" w:space="0" w:color="000000"/>
          <w:left w:val="none" w:sz="4" w:space="0" w:color="000000"/>
          <w:bottom w:val="none" w:sz="4" w:space="0" w:color="000000"/>
          <w:right w:val="none" w:sz="4" w:space="0" w:color="000000"/>
        </w:pBdr>
        <w:spacing w:before="240" w:after="0" w:line="331" w:lineRule="auto"/>
        <w:rPr>
          <w:rFonts w:ascii="Arial" w:eastAsia="Arial" w:hAnsi="Arial" w:cs="Arial"/>
          <w:sz w:val="20"/>
          <w:szCs w:val="20"/>
        </w:rPr>
      </w:pPr>
      <w:r w:rsidRPr="00D02AAF">
        <w:rPr>
          <w:rFonts w:ascii="Arial" w:eastAsia="Arial" w:hAnsi="Arial" w:cs="Arial"/>
          <w:sz w:val="20"/>
          <w:szCs w:val="20"/>
        </w:rPr>
        <w:t>Minimalny prąd twornika:</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2"/>
        <w:gridCol w:w="740"/>
      </w:tblGrid>
      <w:tr w:rsidR="00E80DAD" w:rsidRPr="00D02AAF" w14:paraId="65424BC1" w14:textId="77777777" w:rsidTr="009E1548">
        <w:tc>
          <w:tcPr>
            <w:tcW w:w="8755" w:type="dxa"/>
          </w:tcPr>
          <w:p w14:paraId="1FD9E8E3" w14:textId="77777777" w:rsidR="007062AC" w:rsidRPr="00D02AAF" w:rsidRDefault="00BA5042" w:rsidP="00D02AAF">
            <w:pPr>
              <w:spacing w:before="240" w:line="257" w:lineRule="atLeast"/>
              <w:jc w:val="center"/>
              <w:rPr>
                <w:rFonts w:ascii="Arial" w:eastAsia="Times New Roman" w:hAnsi="Arial" w:cs="Arial"/>
                <w:sz w:val="20"/>
                <w:szCs w:val="20"/>
                <w:lang w:eastAsia="pl-PL"/>
              </w:rPr>
            </w:pPr>
            <m:oMathPara>
              <m:oMath>
                <m:sSub>
                  <m:sSubPr>
                    <m:ctrlPr>
                      <w:rPr>
                        <w:rFonts w:ascii="Cambria Math" w:eastAsia="Arial" w:hAnsi="Cambria Math" w:cs="Arial"/>
                        <w:i/>
                        <w:sz w:val="20"/>
                        <w:szCs w:val="20"/>
                      </w:rPr>
                    </m:ctrlPr>
                  </m:sSubPr>
                  <m:e>
                    <m:r>
                      <w:rPr>
                        <w:rFonts w:ascii="Cambria Math" w:eastAsia="Arial" w:hAnsi="Cambria Math" w:cs="Arial"/>
                        <w:sz w:val="20"/>
                        <w:szCs w:val="20"/>
                      </w:rPr>
                      <m:t>I</m:t>
                    </m:r>
                  </m:e>
                  <m:sub>
                    <m:r>
                      <w:rPr>
                        <w:rFonts w:ascii="Cambria Math" w:eastAsia="Arial" w:hAnsi="Cambria Math" w:cs="Arial"/>
                        <w:sz w:val="20"/>
                        <w:szCs w:val="20"/>
                      </w:rPr>
                      <m:t>t,min</m:t>
                    </m:r>
                  </m:sub>
                </m:sSub>
                <m:r>
                  <w:rPr>
                    <w:rFonts w:ascii="Cambria Math" w:eastAsia="Arial" w:hAnsi="Cambria Math" w:cs="Arial"/>
                    <w:sz w:val="20"/>
                    <w:szCs w:val="20"/>
                  </w:rPr>
                  <m:t>=0</m:t>
                </m:r>
                <m:r>
                  <w:rPr>
                    <w:rFonts w:ascii="Cambria Math" w:eastAsia="Times New Roman" w:hAnsi="Cambria Math" w:cs="Arial"/>
                    <w:sz w:val="20"/>
                    <w:szCs w:val="20"/>
                  </w:rPr>
                  <m:t>[A]</m:t>
                </m:r>
              </m:oMath>
            </m:oMathPara>
          </w:p>
        </w:tc>
        <w:tc>
          <w:tcPr>
            <w:tcW w:w="740" w:type="dxa"/>
          </w:tcPr>
          <w:p w14:paraId="05C803B1" w14:textId="77777777" w:rsidR="007062AC" w:rsidRPr="00D02AAF" w:rsidRDefault="007062AC" w:rsidP="00D02AAF">
            <w:pPr>
              <w:spacing w:before="240" w:line="257" w:lineRule="atLeast"/>
              <w:rPr>
                <w:rFonts w:ascii="Arial" w:eastAsia="Times New Roman" w:hAnsi="Arial" w:cs="Arial"/>
                <w:sz w:val="20"/>
                <w:szCs w:val="20"/>
                <w:lang w:eastAsia="pl-PL"/>
              </w:rPr>
            </w:pPr>
            <w:r w:rsidRPr="00D02AAF">
              <w:rPr>
                <w:rFonts w:ascii="Arial" w:eastAsia="Times New Roman" w:hAnsi="Arial" w:cs="Arial"/>
                <w:sz w:val="20"/>
                <w:szCs w:val="20"/>
                <w:lang w:eastAsia="pl-PL"/>
              </w:rPr>
              <w:t>(2.</w:t>
            </w:r>
            <w:r w:rsidR="009E1548" w:rsidRPr="00D02AAF">
              <w:rPr>
                <w:rFonts w:ascii="Arial" w:eastAsia="Times New Roman" w:hAnsi="Arial" w:cs="Arial"/>
                <w:sz w:val="20"/>
                <w:szCs w:val="20"/>
                <w:lang w:eastAsia="pl-PL"/>
              </w:rPr>
              <w:t>51</w:t>
            </w:r>
            <w:r w:rsidRPr="00D02AAF">
              <w:rPr>
                <w:rFonts w:ascii="Arial" w:eastAsia="Times New Roman" w:hAnsi="Arial" w:cs="Arial"/>
                <w:sz w:val="20"/>
                <w:szCs w:val="20"/>
                <w:lang w:eastAsia="pl-PL"/>
              </w:rPr>
              <w:t>)</w:t>
            </w:r>
          </w:p>
        </w:tc>
      </w:tr>
    </w:tbl>
    <w:p w14:paraId="3B611CA1" w14:textId="27A62BD7" w:rsidR="00D02AAF" w:rsidRDefault="00EE247D" w:rsidP="008F66E9">
      <w:pPr>
        <w:pBdr>
          <w:top w:val="none" w:sz="4" w:space="0" w:color="000000"/>
          <w:left w:val="none" w:sz="4" w:space="0" w:color="000000"/>
          <w:bottom w:val="none" w:sz="4" w:space="0" w:color="000000"/>
          <w:right w:val="none" w:sz="4" w:space="0" w:color="000000"/>
        </w:pBdr>
        <w:spacing w:before="240" w:after="0" w:line="331" w:lineRule="auto"/>
        <w:jc w:val="both"/>
        <w:rPr>
          <w:rFonts w:ascii="Arial" w:eastAsia="Arial" w:hAnsi="Arial" w:cs="Arial"/>
          <w:sz w:val="20"/>
          <w:szCs w:val="20"/>
        </w:rPr>
        <w:pPrChange w:id="173" w:author="RP" w:date="2025-01-31T11:31:00Z">
          <w:pPr>
            <w:pBdr>
              <w:top w:val="none" w:sz="4" w:space="0" w:color="000000"/>
              <w:left w:val="none" w:sz="4" w:space="0" w:color="000000"/>
              <w:bottom w:val="none" w:sz="4" w:space="0" w:color="000000"/>
              <w:right w:val="none" w:sz="4" w:space="0" w:color="000000"/>
            </w:pBdr>
            <w:spacing w:before="240" w:after="0" w:line="331" w:lineRule="auto"/>
          </w:pPr>
        </w:pPrChange>
      </w:pPr>
      <w:del w:id="174" w:author="RP" w:date="2025-01-31T11:30:00Z">
        <w:r w:rsidRPr="00D02AAF" w:rsidDel="008F66E9">
          <w:rPr>
            <w:rFonts w:ascii="Arial" w:eastAsia="Arial" w:hAnsi="Arial" w:cs="Arial"/>
            <w:sz w:val="20"/>
            <w:szCs w:val="20"/>
          </w:rPr>
          <w:delText xml:space="preserve">Sterowania </w:delText>
        </w:r>
      </w:del>
      <w:ins w:id="175" w:author="RP" w:date="2025-01-31T11:30:00Z">
        <w:r w:rsidR="008F66E9" w:rsidRPr="00D02AAF">
          <w:rPr>
            <w:rFonts w:ascii="Arial" w:eastAsia="Arial" w:hAnsi="Arial" w:cs="Arial"/>
            <w:sz w:val="20"/>
            <w:szCs w:val="20"/>
          </w:rPr>
          <w:t>Sterowani</w:t>
        </w:r>
        <w:r w:rsidR="008F66E9">
          <w:rPr>
            <w:rFonts w:ascii="Arial" w:eastAsia="Arial" w:hAnsi="Arial" w:cs="Arial"/>
            <w:sz w:val="20"/>
            <w:szCs w:val="20"/>
          </w:rPr>
          <w:t>e</w:t>
        </w:r>
        <w:r w:rsidR="008F66E9" w:rsidRPr="00D02AAF">
          <w:rPr>
            <w:rFonts w:ascii="Arial" w:eastAsia="Arial" w:hAnsi="Arial" w:cs="Arial"/>
            <w:sz w:val="20"/>
            <w:szCs w:val="20"/>
          </w:rPr>
          <w:t xml:space="preserve"> </w:t>
        </w:r>
      </w:ins>
      <w:r w:rsidRPr="00D02AAF">
        <w:rPr>
          <w:rFonts w:ascii="Arial" w:eastAsia="Arial" w:hAnsi="Arial" w:cs="Arial"/>
          <w:sz w:val="20"/>
          <w:szCs w:val="20"/>
        </w:rPr>
        <w:t>silnikiem odbywa się za pomocą regulacji napięcia twornika</w:t>
      </w:r>
      <w:r w:rsidR="003E7B83" w:rsidRPr="00D02AAF">
        <w:rPr>
          <w:rFonts w:ascii="Arial" w:eastAsia="Arial" w:hAnsi="Arial" w:cs="Arial"/>
          <w:sz w:val="20"/>
          <w:szCs w:val="20"/>
        </w:rPr>
        <w:t xml:space="preserve">. Podczas badań </w:t>
      </w:r>
      <w:ins w:id="176" w:author="RP" w:date="2025-01-31T11:31:00Z">
        <w:r w:rsidR="008F66E9">
          <w:rPr>
            <w:rFonts w:ascii="Arial" w:eastAsia="Arial" w:hAnsi="Arial" w:cs="Arial"/>
            <w:sz w:val="20"/>
            <w:szCs w:val="20"/>
          </w:rPr>
          <w:t xml:space="preserve">przyjęto zakres </w:t>
        </w:r>
      </w:ins>
      <w:r w:rsidR="003E7B83" w:rsidRPr="00D02AAF">
        <w:rPr>
          <w:rFonts w:ascii="Arial" w:eastAsia="Arial" w:hAnsi="Arial" w:cs="Arial"/>
          <w:sz w:val="20"/>
          <w:szCs w:val="20"/>
        </w:rPr>
        <w:t>sterowa</w:t>
      </w:r>
      <w:del w:id="177" w:author="RP" w:date="2025-01-31T11:31:00Z">
        <w:r w:rsidR="003E7B83" w:rsidRPr="00D02AAF" w:rsidDel="008F66E9">
          <w:rPr>
            <w:rFonts w:ascii="Arial" w:eastAsia="Arial" w:hAnsi="Arial" w:cs="Arial"/>
            <w:sz w:val="20"/>
            <w:szCs w:val="20"/>
          </w:rPr>
          <w:delText>liśmy</w:delText>
        </w:r>
      </w:del>
      <w:ins w:id="178" w:author="RP" w:date="2025-01-31T11:31:00Z">
        <w:r w:rsidR="008F66E9">
          <w:rPr>
            <w:rFonts w:ascii="Arial" w:eastAsia="Arial" w:hAnsi="Arial" w:cs="Arial"/>
            <w:sz w:val="20"/>
            <w:szCs w:val="20"/>
          </w:rPr>
          <w:t>nia</w:t>
        </w:r>
      </w:ins>
      <w:r w:rsidR="003E7B83" w:rsidRPr="00D02AAF">
        <w:rPr>
          <w:rFonts w:ascii="Arial" w:eastAsia="Arial" w:hAnsi="Arial" w:cs="Arial"/>
          <w:sz w:val="20"/>
          <w:szCs w:val="20"/>
        </w:rPr>
        <w:t xml:space="preserve"> silnikiem </w:t>
      </w:r>
      <w:del w:id="179" w:author="RP" w:date="2025-01-31T11:31:00Z">
        <w:r w:rsidR="003E7B83" w:rsidRPr="00D02AAF" w:rsidDel="008F66E9">
          <w:rPr>
            <w:rFonts w:ascii="Arial" w:eastAsia="Arial" w:hAnsi="Arial" w:cs="Arial"/>
            <w:sz w:val="20"/>
            <w:szCs w:val="20"/>
          </w:rPr>
          <w:delText xml:space="preserve">w zakresie </w:delText>
        </w:r>
      </w:del>
      <w:r w:rsidR="003E7B83" w:rsidRPr="00D02AAF">
        <w:rPr>
          <w:rFonts w:ascii="Arial" w:eastAsia="Arial" w:hAnsi="Arial" w:cs="Arial"/>
          <w:sz w:val="20"/>
          <w:szCs w:val="20"/>
        </w:rPr>
        <w:t xml:space="preserve">od 0 do </w:t>
      </w:r>
      <w:r w:rsidR="00136611" w:rsidRPr="00D02AAF">
        <w:rPr>
          <w:rFonts w:ascii="Arial" w:eastAsia="Arial" w:hAnsi="Arial" w:cs="Arial"/>
          <w:sz w:val="20"/>
          <w:szCs w:val="20"/>
        </w:rPr>
        <w:t>44</w:t>
      </w:r>
      <w:r w:rsidR="003E7B83" w:rsidRPr="00D02AAF">
        <w:rPr>
          <w:rFonts w:ascii="Arial" w:eastAsia="Arial" w:hAnsi="Arial" w:cs="Arial"/>
          <w:sz w:val="20"/>
          <w:szCs w:val="20"/>
        </w:rPr>
        <w:t xml:space="preserve">0 [V], dla których silnik osiąga wartość prądu twornika </w:t>
      </w:r>
      <w:r w:rsidR="00136611" w:rsidRPr="00D02AAF">
        <w:rPr>
          <w:rFonts w:ascii="Arial" w:eastAsia="Arial" w:hAnsi="Arial" w:cs="Arial"/>
          <w:sz w:val="20"/>
          <w:szCs w:val="20"/>
        </w:rPr>
        <w:t>503</w:t>
      </w:r>
      <w:r w:rsidR="003E7B83" w:rsidRPr="00D02AAF">
        <w:rPr>
          <w:rFonts w:ascii="Arial" w:eastAsia="Arial" w:hAnsi="Arial" w:cs="Arial"/>
          <w:sz w:val="20"/>
          <w:szCs w:val="20"/>
        </w:rPr>
        <w:t xml:space="preserve">A, co mieści się w granicach liniowej charakterystyki magnesowania. Natomiast napięcie wzbudzenia </w:t>
      </w:r>
      <w:del w:id="180" w:author="RP" w:date="2025-01-31T11:31:00Z">
        <w:r w:rsidR="003E7B83" w:rsidRPr="00D02AAF" w:rsidDel="008F66E9">
          <w:rPr>
            <w:rFonts w:ascii="Arial" w:eastAsia="Arial" w:hAnsi="Arial" w:cs="Arial"/>
            <w:sz w:val="20"/>
            <w:szCs w:val="20"/>
          </w:rPr>
          <w:delText xml:space="preserve">przyjęliśmy </w:delText>
        </w:r>
      </w:del>
      <w:ins w:id="181" w:author="RP" w:date="2025-01-31T11:31:00Z">
        <w:r w:rsidR="008F66E9" w:rsidRPr="00D02AAF">
          <w:rPr>
            <w:rFonts w:ascii="Arial" w:eastAsia="Arial" w:hAnsi="Arial" w:cs="Arial"/>
            <w:sz w:val="20"/>
            <w:szCs w:val="20"/>
          </w:rPr>
          <w:t>przyję</w:t>
        </w:r>
        <w:r w:rsidR="008F66E9">
          <w:rPr>
            <w:rFonts w:ascii="Arial" w:eastAsia="Arial" w:hAnsi="Arial" w:cs="Arial"/>
            <w:sz w:val="20"/>
            <w:szCs w:val="20"/>
          </w:rPr>
          <w:t>to</w:t>
        </w:r>
        <w:r w:rsidR="008F66E9" w:rsidRPr="00D02AAF">
          <w:rPr>
            <w:rFonts w:ascii="Arial" w:eastAsia="Arial" w:hAnsi="Arial" w:cs="Arial"/>
            <w:sz w:val="20"/>
            <w:szCs w:val="20"/>
          </w:rPr>
          <w:t xml:space="preserve"> </w:t>
        </w:r>
      </w:ins>
      <w:r w:rsidR="003E7B83" w:rsidRPr="00D02AAF">
        <w:rPr>
          <w:rFonts w:ascii="Arial" w:eastAsia="Arial" w:hAnsi="Arial" w:cs="Arial"/>
          <w:sz w:val="20"/>
          <w:szCs w:val="20"/>
        </w:rPr>
        <w:t xml:space="preserve">jako stałą wartość </w:t>
      </w:r>
      <w:r w:rsidR="00136611" w:rsidRPr="00D02AAF">
        <w:rPr>
          <w:rFonts w:ascii="Arial" w:eastAsia="Arial" w:hAnsi="Arial" w:cs="Arial"/>
          <w:sz w:val="20"/>
          <w:szCs w:val="20"/>
        </w:rPr>
        <w:t>22</w:t>
      </w:r>
      <w:r w:rsidR="003E7B83" w:rsidRPr="00D02AAF">
        <w:rPr>
          <w:rFonts w:ascii="Arial" w:eastAsia="Arial" w:hAnsi="Arial" w:cs="Arial"/>
          <w:sz w:val="20"/>
          <w:szCs w:val="20"/>
        </w:rPr>
        <w:t>0 [V].</w:t>
      </w:r>
    </w:p>
    <w:p w14:paraId="17942D73" w14:textId="77777777" w:rsidR="00136611" w:rsidRPr="00D02AAF" w:rsidRDefault="00556570" w:rsidP="008F66E9">
      <w:pPr>
        <w:pBdr>
          <w:top w:val="none" w:sz="4" w:space="0" w:color="000000"/>
          <w:left w:val="none" w:sz="4" w:space="0" w:color="000000"/>
          <w:bottom w:val="none" w:sz="4" w:space="0" w:color="000000"/>
          <w:right w:val="none" w:sz="4" w:space="0" w:color="000000"/>
        </w:pBdr>
        <w:spacing w:before="240" w:after="0" w:line="331" w:lineRule="auto"/>
        <w:jc w:val="both"/>
        <w:rPr>
          <w:rFonts w:ascii="Arial" w:eastAsia="Arial" w:hAnsi="Arial" w:cs="Arial"/>
          <w:sz w:val="20"/>
          <w:szCs w:val="20"/>
        </w:rPr>
        <w:pPrChange w:id="182" w:author="RP" w:date="2025-01-31T11:31:00Z">
          <w:pPr>
            <w:pBdr>
              <w:top w:val="none" w:sz="4" w:space="0" w:color="000000"/>
              <w:left w:val="none" w:sz="4" w:space="0" w:color="000000"/>
              <w:bottom w:val="none" w:sz="4" w:space="0" w:color="000000"/>
              <w:right w:val="none" w:sz="4" w:space="0" w:color="000000"/>
            </w:pBdr>
            <w:spacing w:before="240" w:after="0" w:line="331" w:lineRule="auto"/>
          </w:pPr>
        </w:pPrChange>
      </w:pPr>
      <w:r w:rsidRPr="00D02AAF">
        <w:rPr>
          <w:rFonts w:ascii="Arial" w:eastAsia="Arial" w:hAnsi="Arial" w:cs="Arial"/>
          <w:sz w:val="20"/>
          <w:szCs w:val="20"/>
        </w:rPr>
        <w:t xml:space="preserve">Indukcyjność </w:t>
      </w:r>
      <m:oMath>
        <m:r>
          <w:rPr>
            <w:rFonts w:ascii="Cambria Math" w:eastAsia="Arial" w:hAnsi="Cambria Math" w:cs="Arial"/>
            <w:sz w:val="20"/>
            <w:szCs w:val="20"/>
          </w:rPr>
          <m:t>G</m:t>
        </m:r>
      </m:oMath>
      <w:r w:rsidRPr="00D02AAF">
        <w:rPr>
          <w:rFonts w:ascii="Arial" w:eastAsia="Arial" w:hAnsi="Arial" w:cs="Arial"/>
          <w:sz w:val="20"/>
          <w:szCs w:val="20"/>
        </w:rPr>
        <w:t xml:space="preserve"> wynikająca ze stałych konstrukcyjnych wyznaczona została empirycznie na podstawie literatury</w:t>
      </w:r>
      <w:r w:rsidR="008E53BA" w:rsidRPr="00D02AAF">
        <w:rPr>
          <w:rFonts w:ascii="Arial" w:eastAsia="Arial" w:hAnsi="Arial" w:cs="Arial"/>
          <w:sz w:val="20"/>
          <w:szCs w:val="20"/>
        </w:rPr>
        <w:t xml:space="preserve"> [6]</w:t>
      </w:r>
      <w:r w:rsidR="00D3106F" w:rsidRPr="00D02AAF">
        <w:rPr>
          <w:rFonts w:ascii="Arial" w:eastAsia="Arial" w:hAnsi="Arial" w:cs="Arial"/>
          <w:sz w:val="20"/>
          <w:szCs w:val="20"/>
        </w:rPr>
        <w:t>.</w:t>
      </w:r>
    </w:p>
    <w:p w14:paraId="2AA049E7" w14:textId="77777777" w:rsidR="003D7AFE" w:rsidRPr="00D02AAF" w:rsidRDefault="00556570" w:rsidP="00D02AAF">
      <w:pPr>
        <w:pBdr>
          <w:top w:val="none" w:sz="4" w:space="0" w:color="000000"/>
          <w:left w:val="none" w:sz="4" w:space="0" w:color="000000"/>
          <w:bottom w:val="none" w:sz="4" w:space="0" w:color="000000"/>
          <w:right w:val="none" w:sz="4" w:space="0" w:color="000000"/>
        </w:pBdr>
        <w:spacing w:before="240" w:after="0" w:line="331" w:lineRule="auto"/>
        <w:rPr>
          <w:rFonts w:ascii="Arial" w:hAnsi="Arial" w:cs="Arial"/>
          <w:sz w:val="20"/>
          <w:szCs w:val="20"/>
        </w:rPr>
      </w:pPr>
      <w:r w:rsidRPr="00D02AAF">
        <w:rPr>
          <w:rFonts w:ascii="Arial" w:hAnsi="Arial" w:cs="Arial"/>
          <w:sz w:val="20"/>
          <w:szCs w:val="20"/>
        </w:rPr>
        <w:t>W maszynach prądu stałego indukcyjność twornika składa się z dwóch części</w:t>
      </w:r>
      <w:r w:rsidR="008E53BA" w:rsidRPr="00D02AAF">
        <w:rPr>
          <w:rFonts w:ascii="Arial" w:hAnsi="Arial" w:cs="Arial"/>
          <w:sz w:val="20"/>
          <w:szCs w:val="20"/>
        </w:rPr>
        <w:t xml:space="preserve"> [6]</w:t>
      </w:r>
      <w:r w:rsidRPr="00D02AAF">
        <w:rPr>
          <w:rFonts w:ascii="Arial" w:hAnsi="Arial" w:cs="Arial"/>
          <w:sz w:val="20"/>
          <w:szCs w:val="20"/>
        </w:rPr>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2"/>
        <w:gridCol w:w="740"/>
      </w:tblGrid>
      <w:tr w:rsidR="00E80DAD" w:rsidRPr="00D02AAF" w14:paraId="45E35155" w14:textId="77777777" w:rsidTr="009E1548">
        <w:tc>
          <w:tcPr>
            <w:tcW w:w="8755" w:type="dxa"/>
          </w:tcPr>
          <w:bookmarkStart w:id="183" w:name="_Hlk189188045"/>
          <w:p w14:paraId="623FF470" w14:textId="77777777" w:rsidR="00556570" w:rsidRPr="00D02AAF" w:rsidRDefault="00BA5042" w:rsidP="00D02AAF">
            <w:pPr>
              <w:spacing w:before="240" w:line="257" w:lineRule="atLeast"/>
              <w:jc w:val="center"/>
              <w:rPr>
                <w:rFonts w:ascii="Arial" w:eastAsia="Times New Roman" w:hAnsi="Arial" w:cs="Arial"/>
                <w:sz w:val="20"/>
                <w:szCs w:val="20"/>
                <w:lang w:eastAsia="pl-PL"/>
              </w:rPr>
            </w:pPr>
            <m:oMathPara>
              <m:oMath>
                <m:sSub>
                  <m:sSubPr>
                    <m:ctrlPr>
                      <w:rPr>
                        <w:rFonts w:ascii="Cambria Math" w:eastAsia="Arial" w:hAnsi="Cambria Math" w:cs="Arial"/>
                        <w:i/>
                        <w:sz w:val="20"/>
                        <w:szCs w:val="20"/>
                      </w:rPr>
                    </m:ctrlPr>
                  </m:sSubPr>
                  <m:e>
                    <m:r>
                      <w:rPr>
                        <w:rFonts w:ascii="Cambria Math" w:eastAsia="Arial" w:hAnsi="Cambria Math" w:cs="Arial"/>
                        <w:sz w:val="20"/>
                        <w:szCs w:val="20"/>
                      </w:rPr>
                      <m:t>L</m:t>
                    </m:r>
                  </m:e>
                  <m:sub>
                    <m:r>
                      <w:rPr>
                        <w:rFonts w:ascii="Cambria Math" w:eastAsia="Arial" w:hAnsi="Cambria Math" w:cs="Arial"/>
                        <w:sz w:val="20"/>
                        <w:szCs w:val="20"/>
                      </w:rPr>
                      <m:t>t</m:t>
                    </m:r>
                  </m:sub>
                </m:sSub>
                <m:r>
                  <w:rPr>
                    <w:rFonts w:ascii="Cambria Math" w:eastAsia="Arial" w:hAnsi="Cambria Math" w:cs="Arial"/>
                    <w:sz w:val="20"/>
                    <w:szCs w:val="20"/>
                  </w:rPr>
                  <m:t>=</m:t>
                </m:r>
                <m:sSub>
                  <m:sSubPr>
                    <m:ctrlPr>
                      <w:rPr>
                        <w:rFonts w:ascii="Cambria Math" w:eastAsia="Arial" w:hAnsi="Cambria Math" w:cs="Arial"/>
                        <w:i/>
                        <w:sz w:val="20"/>
                        <w:szCs w:val="20"/>
                      </w:rPr>
                    </m:ctrlPr>
                  </m:sSubPr>
                  <m:e>
                    <m:r>
                      <w:rPr>
                        <w:rFonts w:ascii="Cambria Math" w:eastAsia="Arial" w:hAnsi="Cambria Math" w:cs="Arial"/>
                        <w:sz w:val="20"/>
                        <w:szCs w:val="20"/>
                      </w:rPr>
                      <m:t>L</m:t>
                    </m:r>
                  </m:e>
                  <m:sub>
                    <m:r>
                      <w:rPr>
                        <w:rFonts w:ascii="Cambria Math" w:eastAsia="Arial" w:hAnsi="Cambria Math" w:cs="Arial"/>
                        <w:sz w:val="20"/>
                        <w:szCs w:val="20"/>
                      </w:rPr>
                      <m:t>mag</m:t>
                    </m:r>
                  </m:sub>
                </m:sSub>
                <m:r>
                  <w:rPr>
                    <w:rFonts w:ascii="Cambria Math" w:eastAsia="Times New Roman" w:hAnsi="Cambria Math" w:cs="Arial"/>
                    <w:sz w:val="20"/>
                    <w:szCs w:val="20"/>
                  </w:rPr>
                  <m:t>+G,</m:t>
                </m:r>
              </m:oMath>
            </m:oMathPara>
          </w:p>
        </w:tc>
        <w:tc>
          <w:tcPr>
            <w:tcW w:w="740" w:type="dxa"/>
          </w:tcPr>
          <w:p w14:paraId="4A915E81" w14:textId="77777777" w:rsidR="00556570" w:rsidRPr="00D02AAF" w:rsidRDefault="00556570" w:rsidP="00D02AAF">
            <w:pPr>
              <w:spacing w:before="240" w:line="257" w:lineRule="atLeast"/>
              <w:rPr>
                <w:rFonts w:ascii="Arial" w:eastAsia="Times New Roman" w:hAnsi="Arial" w:cs="Arial"/>
                <w:sz w:val="20"/>
                <w:szCs w:val="20"/>
                <w:lang w:eastAsia="pl-PL"/>
              </w:rPr>
            </w:pPr>
            <w:r w:rsidRPr="00D02AAF">
              <w:rPr>
                <w:rFonts w:ascii="Arial" w:eastAsia="Times New Roman" w:hAnsi="Arial" w:cs="Arial"/>
                <w:sz w:val="20"/>
                <w:szCs w:val="20"/>
                <w:lang w:eastAsia="pl-PL"/>
              </w:rPr>
              <w:t>(2.</w:t>
            </w:r>
            <w:r w:rsidR="009E1548" w:rsidRPr="00D02AAF">
              <w:rPr>
                <w:rFonts w:ascii="Arial" w:eastAsia="Times New Roman" w:hAnsi="Arial" w:cs="Arial"/>
                <w:sz w:val="20"/>
                <w:szCs w:val="20"/>
                <w:lang w:eastAsia="pl-PL"/>
              </w:rPr>
              <w:t>52</w:t>
            </w:r>
            <w:r w:rsidRPr="00D02AAF">
              <w:rPr>
                <w:rFonts w:ascii="Arial" w:eastAsia="Times New Roman" w:hAnsi="Arial" w:cs="Arial"/>
                <w:sz w:val="20"/>
                <w:szCs w:val="20"/>
                <w:lang w:eastAsia="pl-PL"/>
              </w:rPr>
              <w:t>)</w:t>
            </w:r>
          </w:p>
        </w:tc>
      </w:tr>
    </w:tbl>
    <w:bookmarkEnd w:id="183"/>
    <w:p w14:paraId="3CB3F4E2" w14:textId="77777777" w:rsidR="00556570" w:rsidRPr="00D02AAF" w:rsidRDefault="00556570" w:rsidP="00D02AAF">
      <w:pPr>
        <w:pBdr>
          <w:top w:val="none" w:sz="4" w:space="0" w:color="000000"/>
          <w:left w:val="none" w:sz="4" w:space="0" w:color="000000"/>
          <w:bottom w:val="none" w:sz="4" w:space="0" w:color="000000"/>
          <w:right w:val="none" w:sz="4" w:space="0" w:color="000000"/>
        </w:pBdr>
        <w:spacing w:after="0" w:line="331" w:lineRule="auto"/>
        <w:rPr>
          <w:rFonts w:ascii="Arial" w:hAnsi="Arial" w:cs="Arial"/>
          <w:sz w:val="20"/>
          <w:szCs w:val="20"/>
        </w:rPr>
      </w:pPr>
      <w:r w:rsidRPr="00D02AAF">
        <w:rPr>
          <w:rFonts w:ascii="Arial" w:hAnsi="Arial" w:cs="Arial"/>
          <w:sz w:val="20"/>
          <w:szCs w:val="20"/>
        </w:rPr>
        <w:t>gdzie,</w:t>
      </w:r>
    </w:p>
    <w:p w14:paraId="5EC6551F" w14:textId="77777777" w:rsidR="00556570" w:rsidRPr="00D02AAF" w:rsidRDefault="00BA5042" w:rsidP="00D02AAF">
      <w:pPr>
        <w:pBdr>
          <w:top w:val="none" w:sz="4" w:space="0" w:color="000000"/>
          <w:left w:val="none" w:sz="4" w:space="0" w:color="000000"/>
          <w:bottom w:val="none" w:sz="4" w:space="0" w:color="000000"/>
          <w:right w:val="none" w:sz="4" w:space="0" w:color="000000"/>
        </w:pBdr>
        <w:spacing w:after="0" w:line="331" w:lineRule="auto"/>
        <w:rPr>
          <w:rFonts w:ascii="Arial" w:hAnsi="Arial" w:cs="Arial"/>
          <w:sz w:val="20"/>
          <w:szCs w:val="20"/>
        </w:rPr>
      </w:pPr>
      <m:oMath>
        <m:sSub>
          <m:sSubPr>
            <m:ctrlPr>
              <w:rPr>
                <w:rFonts w:ascii="Cambria Math" w:eastAsia="Arial" w:hAnsi="Cambria Math" w:cs="Arial"/>
                <w:i/>
                <w:sz w:val="20"/>
                <w:szCs w:val="20"/>
              </w:rPr>
            </m:ctrlPr>
          </m:sSubPr>
          <m:e>
            <m:r>
              <w:rPr>
                <w:rFonts w:ascii="Cambria Math" w:eastAsia="Arial" w:hAnsi="Cambria Math" w:cs="Arial"/>
                <w:sz w:val="20"/>
                <w:szCs w:val="20"/>
              </w:rPr>
              <m:t>L</m:t>
            </m:r>
          </m:e>
          <m:sub>
            <m:r>
              <w:rPr>
                <w:rFonts w:ascii="Cambria Math" w:eastAsia="Arial" w:hAnsi="Cambria Math" w:cs="Arial"/>
                <w:sz w:val="20"/>
                <w:szCs w:val="20"/>
              </w:rPr>
              <m:t>mag</m:t>
            </m:r>
          </m:sub>
        </m:sSub>
      </m:oMath>
      <w:r w:rsidR="00556570" w:rsidRPr="00D02AAF">
        <w:rPr>
          <w:rFonts w:ascii="Arial" w:hAnsi="Arial" w:cs="Arial"/>
          <w:sz w:val="20"/>
          <w:szCs w:val="20"/>
        </w:rPr>
        <w:t xml:space="preserve"> - indukcyjność wynikająca z głównego strumienia magnetycznego (pola wzbudzenia)</w:t>
      </w:r>
      <w:r w:rsidR="00D02AAF">
        <w:rPr>
          <w:rFonts w:ascii="Arial" w:hAnsi="Arial" w:cs="Arial"/>
          <w:sz w:val="20"/>
          <w:szCs w:val="20"/>
        </w:rPr>
        <w:t xml:space="preserve"> </w:t>
      </w:r>
      <m:oMath>
        <m:r>
          <m:rPr>
            <m:sty m:val="p"/>
          </m:rPr>
          <w:rPr>
            <w:rFonts w:ascii="Cambria Math" w:eastAsia="Arial" w:hAnsi="Cambria Math" w:cs="Arial"/>
            <w:sz w:val="20"/>
            <w:szCs w:val="20"/>
          </w:rPr>
          <m:t>[H]</m:t>
        </m:r>
      </m:oMath>
      <w:r w:rsidR="00D02AAF">
        <w:rPr>
          <w:rFonts w:ascii="Arial" w:eastAsiaTheme="minorEastAsia" w:hAnsi="Arial" w:cs="Arial"/>
          <w:sz w:val="20"/>
          <w:szCs w:val="20"/>
        </w:rPr>
        <w:t>.</w:t>
      </w:r>
    </w:p>
    <w:p w14:paraId="79BC69FD" w14:textId="77777777" w:rsidR="00D3106F" w:rsidRPr="00D02AAF" w:rsidRDefault="00D02AAF" w:rsidP="008F66E9">
      <w:pPr>
        <w:pBdr>
          <w:top w:val="none" w:sz="4" w:space="0" w:color="000000"/>
          <w:left w:val="none" w:sz="4" w:space="0" w:color="000000"/>
          <w:bottom w:val="none" w:sz="4" w:space="0" w:color="000000"/>
          <w:right w:val="none" w:sz="4" w:space="0" w:color="000000"/>
        </w:pBdr>
        <w:spacing w:before="240" w:after="0" w:line="331" w:lineRule="auto"/>
        <w:jc w:val="both"/>
        <w:rPr>
          <w:rFonts w:ascii="Arial" w:eastAsia="Arial" w:hAnsi="Arial" w:cs="Arial"/>
          <w:sz w:val="20"/>
          <w:szCs w:val="20"/>
        </w:rPr>
        <w:pPrChange w:id="184" w:author="RP" w:date="2025-01-31T11:32:00Z">
          <w:pPr>
            <w:pBdr>
              <w:top w:val="none" w:sz="4" w:space="0" w:color="000000"/>
              <w:left w:val="none" w:sz="4" w:space="0" w:color="000000"/>
              <w:bottom w:val="none" w:sz="4" w:space="0" w:color="000000"/>
              <w:right w:val="none" w:sz="4" w:space="0" w:color="000000"/>
            </w:pBdr>
            <w:spacing w:before="240" w:after="0" w:line="331" w:lineRule="auto"/>
          </w:pPr>
        </w:pPrChange>
      </w:pPr>
      <w:r>
        <w:rPr>
          <w:rFonts w:ascii="Arial" w:eastAsia="Arial" w:hAnsi="Arial" w:cs="Arial"/>
          <w:sz w:val="20"/>
          <w:szCs w:val="20"/>
        </w:rPr>
        <w:lastRenderedPageBreak/>
        <w:t>P</w:t>
      </w:r>
      <w:r w:rsidR="00D3106F" w:rsidRPr="00D02AAF">
        <w:rPr>
          <w:rFonts w:ascii="Arial" w:eastAsia="Arial" w:hAnsi="Arial" w:cs="Arial"/>
          <w:sz w:val="20"/>
          <w:szCs w:val="20"/>
        </w:rPr>
        <w:t>rzyjmuje się, że pole magnetyczne główne stanowi 90% całkowitej indukcyjności wynikającej z głównego strumienia magnetycznego (pola wzbudzenia)</w:t>
      </w:r>
      <w:r w:rsidR="008E53BA" w:rsidRPr="00D02AAF">
        <w:rPr>
          <w:rFonts w:ascii="Arial" w:eastAsia="Arial" w:hAnsi="Arial" w:cs="Arial"/>
          <w:sz w:val="20"/>
          <w:szCs w:val="20"/>
        </w:rPr>
        <w:t xml:space="preserve"> [6]</w:t>
      </w:r>
      <w:r w:rsidR="00D3106F" w:rsidRPr="00D02AAF">
        <w:rPr>
          <w:rFonts w:ascii="Arial" w:eastAsia="Arial" w:hAnsi="Arial" w:cs="Arial"/>
          <w:sz w:val="20"/>
          <w:szCs w:val="20"/>
        </w:rPr>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2"/>
        <w:gridCol w:w="740"/>
      </w:tblGrid>
      <w:tr w:rsidR="00E80DAD" w:rsidRPr="00D02AAF" w14:paraId="02BC869E" w14:textId="77777777" w:rsidTr="009E1548">
        <w:tc>
          <w:tcPr>
            <w:tcW w:w="8755" w:type="dxa"/>
          </w:tcPr>
          <w:p w14:paraId="4C3B060C" w14:textId="77777777" w:rsidR="00D3106F" w:rsidRPr="00D02AAF" w:rsidRDefault="00BA5042" w:rsidP="00D02AAF">
            <w:pPr>
              <w:spacing w:before="240" w:line="257" w:lineRule="atLeast"/>
              <w:jc w:val="center"/>
              <w:rPr>
                <w:rFonts w:ascii="Arial" w:eastAsia="Times New Roman" w:hAnsi="Arial" w:cs="Arial"/>
                <w:sz w:val="20"/>
                <w:szCs w:val="20"/>
                <w:lang w:eastAsia="pl-PL"/>
              </w:rPr>
            </w:pPr>
            <m:oMathPara>
              <m:oMath>
                <m:sSub>
                  <m:sSubPr>
                    <m:ctrlPr>
                      <w:rPr>
                        <w:rFonts w:ascii="Cambria Math" w:eastAsia="Arial" w:hAnsi="Cambria Math" w:cs="Arial"/>
                        <w:i/>
                        <w:sz w:val="20"/>
                        <w:szCs w:val="20"/>
                      </w:rPr>
                    </m:ctrlPr>
                  </m:sSubPr>
                  <m:e>
                    <m:r>
                      <w:rPr>
                        <w:rFonts w:ascii="Cambria Math" w:eastAsia="Arial" w:hAnsi="Cambria Math" w:cs="Arial"/>
                        <w:sz w:val="20"/>
                        <w:szCs w:val="20"/>
                      </w:rPr>
                      <m:t>L</m:t>
                    </m:r>
                  </m:e>
                  <m:sub>
                    <m:r>
                      <w:rPr>
                        <w:rFonts w:ascii="Cambria Math" w:eastAsia="Arial" w:hAnsi="Cambria Math" w:cs="Arial"/>
                        <w:sz w:val="20"/>
                        <w:szCs w:val="20"/>
                      </w:rPr>
                      <m:t>mag</m:t>
                    </m:r>
                  </m:sub>
                </m:sSub>
                <m:r>
                  <w:rPr>
                    <w:rFonts w:ascii="Cambria Math" w:eastAsia="Times New Roman" w:hAnsi="Cambria Math" w:cs="Arial"/>
                    <w:sz w:val="20"/>
                    <w:szCs w:val="20"/>
                  </w:rPr>
                  <m:t>=0,9∙</m:t>
                </m:r>
                <m:sSub>
                  <m:sSubPr>
                    <m:ctrlPr>
                      <w:rPr>
                        <w:rFonts w:ascii="Cambria Math" w:eastAsia="Arial" w:hAnsi="Cambria Math" w:cs="Arial"/>
                        <w:i/>
                        <w:sz w:val="20"/>
                        <w:szCs w:val="20"/>
                      </w:rPr>
                    </m:ctrlPr>
                  </m:sSubPr>
                  <m:e>
                    <m:r>
                      <w:rPr>
                        <w:rFonts w:ascii="Cambria Math" w:eastAsia="Arial" w:hAnsi="Cambria Math" w:cs="Arial"/>
                        <w:sz w:val="20"/>
                        <w:szCs w:val="20"/>
                      </w:rPr>
                      <m:t>L</m:t>
                    </m:r>
                  </m:e>
                  <m:sub>
                    <m:r>
                      <w:rPr>
                        <w:rFonts w:ascii="Cambria Math" w:eastAsia="Arial" w:hAnsi="Cambria Math" w:cs="Arial"/>
                        <w:sz w:val="20"/>
                        <w:szCs w:val="20"/>
                      </w:rPr>
                      <m:t>t,n</m:t>
                    </m:r>
                  </m:sub>
                </m:sSub>
              </m:oMath>
            </m:oMathPara>
          </w:p>
        </w:tc>
        <w:tc>
          <w:tcPr>
            <w:tcW w:w="740" w:type="dxa"/>
          </w:tcPr>
          <w:p w14:paraId="0F63CD02" w14:textId="77777777" w:rsidR="00D3106F" w:rsidRPr="00D02AAF" w:rsidRDefault="00D3106F" w:rsidP="00D02AAF">
            <w:pPr>
              <w:spacing w:before="240" w:line="257" w:lineRule="atLeast"/>
              <w:rPr>
                <w:rFonts w:ascii="Arial" w:eastAsia="Times New Roman" w:hAnsi="Arial" w:cs="Arial"/>
                <w:sz w:val="20"/>
                <w:szCs w:val="20"/>
                <w:lang w:eastAsia="pl-PL"/>
              </w:rPr>
            </w:pPr>
            <w:r w:rsidRPr="00D02AAF">
              <w:rPr>
                <w:rFonts w:ascii="Arial" w:eastAsia="Times New Roman" w:hAnsi="Arial" w:cs="Arial"/>
                <w:sz w:val="20"/>
                <w:szCs w:val="20"/>
                <w:lang w:eastAsia="pl-PL"/>
              </w:rPr>
              <w:t>(2.</w:t>
            </w:r>
            <w:r w:rsidR="009E1548" w:rsidRPr="00D02AAF">
              <w:rPr>
                <w:rFonts w:ascii="Arial" w:eastAsia="Times New Roman" w:hAnsi="Arial" w:cs="Arial"/>
                <w:sz w:val="20"/>
                <w:szCs w:val="20"/>
                <w:lang w:eastAsia="pl-PL"/>
              </w:rPr>
              <w:t>53</w:t>
            </w:r>
            <w:r w:rsidRPr="00D02AAF">
              <w:rPr>
                <w:rFonts w:ascii="Arial" w:eastAsia="Times New Roman" w:hAnsi="Arial" w:cs="Arial"/>
                <w:sz w:val="20"/>
                <w:szCs w:val="20"/>
                <w:lang w:eastAsia="pl-PL"/>
              </w:rPr>
              <w:t>)</w:t>
            </w:r>
          </w:p>
        </w:tc>
      </w:tr>
      <w:tr w:rsidR="00E80DAD" w:rsidRPr="00D02AAF" w14:paraId="46C464EA" w14:textId="77777777" w:rsidTr="009E1548">
        <w:tc>
          <w:tcPr>
            <w:tcW w:w="8755" w:type="dxa"/>
          </w:tcPr>
          <w:p w14:paraId="15851A6B" w14:textId="77777777" w:rsidR="00D3106F" w:rsidRPr="00D02AAF" w:rsidRDefault="00D3106F" w:rsidP="00D02AAF">
            <w:pPr>
              <w:spacing w:before="240" w:line="257" w:lineRule="atLeast"/>
              <w:jc w:val="center"/>
              <w:rPr>
                <w:rFonts w:ascii="Arial" w:eastAsia="Arial" w:hAnsi="Arial" w:cs="Arial"/>
                <w:sz w:val="20"/>
                <w:szCs w:val="20"/>
              </w:rPr>
            </w:pPr>
            <m:oMathPara>
              <m:oMath>
                <m:r>
                  <w:rPr>
                    <w:rFonts w:ascii="Cambria Math" w:eastAsia="Times New Roman" w:hAnsi="Cambria Math" w:cs="Arial"/>
                    <w:sz w:val="20"/>
                    <w:szCs w:val="20"/>
                  </w:rPr>
                  <m:t>G=0,1∙</m:t>
                </m:r>
                <m:sSub>
                  <m:sSubPr>
                    <m:ctrlPr>
                      <w:rPr>
                        <w:rFonts w:ascii="Cambria Math" w:eastAsia="Arial" w:hAnsi="Cambria Math" w:cs="Arial"/>
                        <w:i/>
                        <w:sz w:val="20"/>
                        <w:szCs w:val="20"/>
                      </w:rPr>
                    </m:ctrlPr>
                  </m:sSubPr>
                  <m:e>
                    <m:r>
                      <w:rPr>
                        <w:rFonts w:ascii="Cambria Math" w:eastAsia="Arial" w:hAnsi="Cambria Math" w:cs="Arial"/>
                        <w:sz w:val="20"/>
                        <w:szCs w:val="20"/>
                      </w:rPr>
                      <m:t>L</m:t>
                    </m:r>
                  </m:e>
                  <m:sub>
                    <m:r>
                      <w:rPr>
                        <w:rFonts w:ascii="Cambria Math" w:eastAsia="Arial" w:hAnsi="Cambria Math" w:cs="Arial"/>
                        <w:sz w:val="20"/>
                        <w:szCs w:val="20"/>
                      </w:rPr>
                      <m:t>t,n</m:t>
                    </m:r>
                  </m:sub>
                </m:sSub>
                <m:r>
                  <w:rPr>
                    <w:rFonts w:ascii="Cambria Math" w:eastAsia="Arial" w:hAnsi="Cambria Math" w:cs="Arial"/>
                    <w:sz w:val="20"/>
                    <w:szCs w:val="20"/>
                  </w:rPr>
                  <m:t>=0,1</m:t>
                </m:r>
                <m:r>
                  <w:rPr>
                    <w:rFonts w:ascii="Cambria Math" w:eastAsia="Times New Roman" w:hAnsi="Cambria Math" w:cs="Arial"/>
                    <w:sz w:val="20"/>
                    <w:szCs w:val="20"/>
                  </w:rPr>
                  <m:t>∙</m:t>
                </m:r>
                <m:r>
                  <w:rPr>
                    <w:rFonts w:ascii="Cambria Math" w:eastAsia="Arial" w:hAnsi="Cambria Math" w:cs="Arial"/>
                    <w:sz w:val="20"/>
                    <w:szCs w:val="20"/>
                  </w:rPr>
                  <m:t>0,00</m:t>
                </m:r>
                <m:r>
                  <m:rPr>
                    <m:sty m:val="p"/>
                  </m:rPr>
                  <w:rPr>
                    <w:rFonts w:ascii="Cambria Math" w:eastAsia="Arial" w:hAnsi="Cambria Math" w:cs="Arial"/>
                    <w:sz w:val="20"/>
                    <w:szCs w:val="20"/>
                  </w:rPr>
                  <m:t>113=0,113 [mH]</m:t>
                </m:r>
              </m:oMath>
            </m:oMathPara>
          </w:p>
        </w:tc>
        <w:tc>
          <w:tcPr>
            <w:tcW w:w="740" w:type="dxa"/>
          </w:tcPr>
          <w:p w14:paraId="2E532522" w14:textId="77777777" w:rsidR="00D3106F" w:rsidRPr="00D02AAF" w:rsidRDefault="00D3106F" w:rsidP="00D02AAF">
            <w:pPr>
              <w:spacing w:before="240" w:line="257" w:lineRule="atLeast"/>
              <w:rPr>
                <w:rFonts w:ascii="Arial" w:eastAsia="Times New Roman" w:hAnsi="Arial" w:cs="Arial"/>
                <w:sz w:val="20"/>
                <w:szCs w:val="20"/>
                <w:lang w:eastAsia="pl-PL"/>
              </w:rPr>
            </w:pPr>
            <w:r w:rsidRPr="00D02AAF">
              <w:rPr>
                <w:rFonts w:ascii="Arial" w:eastAsia="Times New Roman" w:hAnsi="Arial" w:cs="Arial"/>
                <w:sz w:val="20"/>
                <w:szCs w:val="20"/>
                <w:lang w:eastAsia="pl-PL"/>
              </w:rPr>
              <w:t>(2.</w:t>
            </w:r>
            <w:r w:rsidR="009E1548" w:rsidRPr="00D02AAF">
              <w:rPr>
                <w:rFonts w:ascii="Arial" w:eastAsia="Times New Roman" w:hAnsi="Arial" w:cs="Arial"/>
                <w:sz w:val="20"/>
                <w:szCs w:val="20"/>
                <w:lang w:eastAsia="pl-PL"/>
              </w:rPr>
              <w:t>54</w:t>
            </w:r>
            <w:r w:rsidRPr="00D02AAF">
              <w:rPr>
                <w:rFonts w:ascii="Arial" w:eastAsia="Times New Roman" w:hAnsi="Arial" w:cs="Arial"/>
                <w:sz w:val="20"/>
                <w:szCs w:val="20"/>
                <w:lang w:eastAsia="pl-PL"/>
              </w:rPr>
              <w:t>)</w:t>
            </w:r>
          </w:p>
        </w:tc>
      </w:tr>
    </w:tbl>
    <w:p w14:paraId="77603D7F" w14:textId="2CECA2A2" w:rsidR="00BF4EC7" w:rsidRPr="00D02AAF" w:rsidRDefault="00E35BB1" w:rsidP="008F66E9">
      <w:pPr>
        <w:pBdr>
          <w:top w:val="none" w:sz="4" w:space="0" w:color="000000"/>
          <w:left w:val="none" w:sz="4" w:space="0" w:color="000000"/>
          <w:bottom w:val="none" w:sz="4" w:space="0" w:color="000000"/>
          <w:right w:val="none" w:sz="4" w:space="0" w:color="000000"/>
        </w:pBdr>
        <w:spacing w:before="240" w:after="0" w:line="331" w:lineRule="auto"/>
        <w:jc w:val="both"/>
        <w:rPr>
          <w:rFonts w:ascii="Arial" w:hAnsi="Arial" w:cs="Arial"/>
          <w:sz w:val="20"/>
          <w:szCs w:val="20"/>
        </w:rPr>
        <w:pPrChange w:id="185" w:author="RP" w:date="2025-01-31T11:32:00Z">
          <w:pPr>
            <w:pBdr>
              <w:top w:val="none" w:sz="4" w:space="0" w:color="000000"/>
              <w:left w:val="none" w:sz="4" w:space="0" w:color="000000"/>
              <w:bottom w:val="none" w:sz="4" w:space="0" w:color="000000"/>
              <w:right w:val="none" w:sz="4" w:space="0" w:color="000000"/>
            </w:pBdr>
            <w:spacing w:before="240" w:after="0" w:line="331" w:lineRule="auto"/>
          </w:pPr>
        </w:pPrChange>
      </w:pPr>
      <w:r w:rsidRPr="00D02AAF">
        <w:rPr>
          <w:rFonts w:ascii="Arial" w:hAnsi="Arial" w:cs="Arial"/>
          <w:sz w:val="20"/>
          <w:szCs w:val="20"/>
        </w:rPr>
        <w:t xml:space="preserve">Do badań określono zakres zmian momentu oporowego </w:t>
      </w:r>
      <m:oMath>
        <m:sSub>
          <m:sSubPr>
            <m:ctrlPr>
              <w:rPr>
                <w:rFonts w:ascii="Cambria Math" w:eastAsia="Arial" w:hAnsi="Cambria Math" w:cs="Arial"/>
                <w:i/>
                <w:sz w:val="20"/>
                <w:szCs w:val="20"/>
              </w:rPr>
            </m:ctrlPr>
          </m:sSubPr>
          <m:e>
            <m:r>
              <w:rPr>
                <w:rFonts w:ascii="Cambria Math" w:eastAsia="Arial" w:hAnsi="Cambria Math" w:cs="Arial"/>
                <w:sz w:val="20"/>
                <w:szCs w:val="20"/>
              </w:rPr>
              <m:t>M</m:t>
            </m:r>
          </m:e>
          <m:sub>
            <m:r>
              <w:rPr>
                <w:rFonts w:ascii="Cambria Math" w:eastAsia="Arial" w:hAnsi="Cambria Math" w:cs="Arial"/>
                <w:sz w:val="20"/>
                <w:szCs w:val="20"/>
              </w:rPr>
              <m:t>o</m:t>
            </m:r>
          </m:sub>
        </m:sSub>
        <m:r>
          <w:rPr>
            <w:rFonts w:ascii="Cambria Math" w:eastAsia="Arial" w:hAnsi="Cambria Math" w:cs="Arial"/>
            <w:sz w:val="20"/>
            <w:szCs w:val="20"/>
          </w:rPr>
          <m:t>(t)</m:t>
        </m:r>
      </m:oMath>
      <w:r w:rsidRPr="00D02AAF">
        <w:rPr>
          <w:rFonts w:ascii="Arial" w:eastAsiaTheme="minorEastAsia" w:hAnsi="Arial" w:cs="Arial"/>
          <w:sz w:val="20"/>
          <w:szCs w:val="20"/>
        </w:rPr>
        <w:t xml:space="preserve"> wiedząc , że </w:t>
      </w:r>
      <w:r w:rsidRPr="00D02AAF">
        <w:rPr>
          <w:rFonts w:ascii="Arial" w:hAnsi="Arial" w:cs="Arial"/>
          <w:sz w:val="20"/>
          <w:szCs w:val="20"/>
        </w:rPr>
        <w:t>moment napędowy jest równy sile, którą silnik generuje w celu pokonania oporów. Jeśli silnik jest w stanie równowagi</w:t>
      </w:r>
      <w:ins w:id="186" w:author="RP" w:date="2025-01-31T11:32:00Z">
        <w:r w:rsidR="008F66E9">
          <w:rPr>
            <w:rFonts w:ascii="Arial" w:hAnsi="Arial" w:cs="Arial"/>
            <w:sz w:val="20"/>
            <w:szCs w:val="20"/>
          </w:rPr>
          <w:t>,</w:t>
        </w:r>
      </w:ins>
      <w:r w:rsidRPr="00D02AAF">
        <w:rPr>
          <w:rFonts w:ascii="Arial" w:hAnsi="Arial" w:cs="Arial"/>
          <w:sz w:val="20"/>
          <w:szCs w:val="20"/>
        </w:rPr>
        <w:t xml:space="preserve"> na przykład w stanie pracy ciągłej, to moment napędowy musi równoważyć moment oporowy. Dlatego przyjęto, że moment oporowy w stanie roboczym jest w przybliżeniu równy momentowi napędowemu. Wartość </w:t>
      </w:r>
      <w:r w:rsidRPr="00E35BB1">
        <w:rPr>
          <w:rFonts w:ascii="Arial" w:hAnsi="Arial" w:cs="Arial"/>
          <w:sz w:val="20"/>
          <w:szCs w:val="20"/>
        </w:rPr>
        <w:t xml:space="preserve">momentu oporowego może się zmieniać w zależności od obciążenia silnika, temperatury, a także innych zmiennych, takich jak tarcie w układzie mechanicznym. Jednak w praktyce przyjmuje się, że w typowych warunkach pracy, </w:t>
      </w:r>
      <w:r w:rsidRPr="00D02AAF">
        <w:rPr>
          <w:rFonts w:ascii="Arial" w:hAnsi="Arial" w:cs="Arial"/>
          <w:sz w:val="20"/>
          <w:szCs w:val="20"/>
        </w:rPr>
        <w:t>moment oporowy nie odbiega znacząco od momentu roboczego w zakresie liniowej charakterystyki silnika [</w:t>
      </w:r>
      <w:r w:rsidR="006A0D53" w:rsidRPr="00D02AAF">
        <w:rPr>
          <w:rFonts w:ascii="Arial" w:hAnsi="Arial" w:cs="Arial"/>
          <w:sz w:val="20"/>
          <w:szCs w:val="20"/>
        </w:rPr>
        <w:t>5</w:t>
      </w:r>
      <w:r w:rsidRPr="00D02AAF">
        <w:rPr>
          <w:rFonts w:ascii="Arial" w:hAnsi="Arial" w:cs="Arial"/>
          <w:sz w:val="20"/>
          <w:szCs w:val="20"/>
        </w:rPr>
        <w:t>].</w:t>
      </w:r>
    </w:p>
    <w:p w14:paraId="42241ED5" w14:textId="77777777" w:rsidR="00BF4EC7" w:rsidRPr="00BB4FB3" w:rsidRDefault="00BF4EC7" w:rsidP="008F66E9">
      <w:pPr>
        <w:pBdr>
          <w:top w:val="none" w:sz="4" w:space="0" w:color="000000"/>
          <w:left w:val="none" w:sz="4" w:space="0" w:color="000000"/>
          <w:bottom w:val="none" w:sz="4" w:space="0" w:color="000000"/>
          <w:right w:val="none" w:sz="4" w:space="0" w:color="000000"/>
        </w:pBdr>
        <w:spacing w:line="331" w:lineRule="auto"/>
        <w:jc w:val="both"/>
        <w:rPr>
          <w:rFonts w:ascii="Arial" w:hAnsi="Arial" w:cs="Arial"/>
          <w:sz w:val="20"/>
          <w:szCs w:val="20"/>
        </w:rPr>
        <w:pPrChange w:id="187" w:author="RP" w:date="2025-01-31T11:32:00Z">
          <w:pPr>
            <w:pBdr>
              <w:top w:val="none" w:sz="4" w:space="0" w:color="000000"/>
              <w:left w:val="none" w:sz="4" w:space="0" w:color="000000"/>
              <w:bottom w:val="none" w:sz="4" w:space="0" w:color="000000"/>
              <w:right w:val="none" w:sz="4" w:space="0" w:color="000000"/>
            </w:pBdr>
            <w:spacing w:line="331" w:lineRule="auto"/>
          </w:pPr>
        </w:pPrChange>
      </w:pPr>
      <w:r w:rsidRPr="00D02AAF">
        <w:rPr>
          <w:rFonts w:ascii="Arial" w:hAnsi="Arial" w:cs="Arial"/>
          <w:sz w:val="20"/>
          <w:szCs w:val="20"/>
        </w:rPr>
        <w:t>Jako wyjście układu a</w:t>
      </w:r>
      <w:r w:rsidR="00BB4FB3" w:rsidRPr="00D02AAF">
        <w:rPr>
          <w:rFonts w:ascii="Arial" w:hAnsi="Arial" w:cs="Arial"/>
          <w:sz w:val="20"/>
          <w:szCs w:val="20"/>
        </w:rPr>
        <w:t>n</w:t>
      </w:r>
      <w:r w:rsidRPr="00D02AAF">
        <w:rPr>
          <w:rFonts w:ascii="Arial" w:hAnsi="Arial" w:cs="Arial"/>
          <w:sz w:val="20"/>
          <w:szCs w:val="20"/>
        </w:rPr>
        <w:t xml:space="preserve">alizowana </w:t>
      </w:r>
      <w:r w:rsidRPr="00BB4FB3">
        <w:rPr>
          <w:rFonts w:ascii="Arial" w:hAnsi="Arial" w:cs="Arial"/>
          <w:sz w:val="20"/>
          <w:szCs w:val="20"/>
        </w:rPr>
        <w:t xml:space="preserve">będzie prędkość </w:t>
      </w:r>
      <w:r w:rsidR="00BB4FB3" w:rsidRPr="00BB4FB3">
        <w:rPr>
          <w:rFonts w:ascii="Arial" w:hAnsi="Arial" w:cs="Arial"/>
          <w:sz w:val="20"/>
          <w:szCs w:val="20"/>
        </w:rPr>
        <w:t>kątowa</w:t>
      </w:r>
      <w:r w:rsidRPr="00BB4FB3">
        <w:rPr>
          <w:rFonts w:ascii="Arial" w:hAnsi="Arial" w:cs="Arial"/>
          <w:sz w:val="20"/>
          <w:szCs w:val="20"/>
        </w:rPr>
        <w:t xml:space="preserve"> silnika. Oczekiwaną wartością prędkości kątowej przy założeniu znamionowych danych wejściowych jest: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2"/>
        <w:gridCol w:w="740"/>
      </w:tblGrid>
      <w:tr w:rsidR="00BF4EC7" w:rsidRPr="00E35BB1" w14:paraId="7781C85D" w14:textId="77777777" w:rsidTr="009E1548">
        <w:trPr>
          <w:trHeight w:val="505"/>
        </w:trPr>
        <w:tc>
          <w:tcPr>
            <w:tcW w:w="8755" w:type="dxa"/>
          </w:tcPr>
          <w:p w14:paraId="7EBFA838" w14:textId="77777777" w:rsidR="00BF4EC7" w:rsidRPr="00E35BB1" w:rsidRDefault="00BA5042" w:rsidP="00D02AAF">
            <w:pPr>
              <w:spacing w:before="240" w:line="257" w:lineRule="atLeast"/>
              <w:jc w:val="center"/>
              <w:rPr>
                <w:rFonts w:ascii="Arial" w:eastAsia="Times New Roman" w:hAnsi="Arial" w:cs="Arial"/>
                <w:sz w:val="20"/>
                <w:szCs w:val="20"/>
                <w:lang w:eastAsia="pl-PL"/>
              </w:rPr>
            </w:pPr>
            <m:oMathPara>
              <m:oMath>
                <m:sSub>
                  <m:sSubPr>
                    <m:ctrlPr>
                      <w:rPr>
                        <w:rFonts w:ascii="Cambria Math" w:eastAsia="Arial" w:hAnsi="Cambria Math" w:cs="Arial"/>
                        <w:i/>
                        <w:color w:val="000000"/>
                        <w:sz w:val="20"/>
                        <w:szCs w:val="20"/>
                      </w:rPr>
                    </m:ctrlPr>
                  </m:sSubPr>
                  <m:e>
                    <m:r>
                      <w:rPr>
                        <w:rFonts w:ascii="Cambria Math" w:eastAsia="Arial" w:hAnsi="Cambria Math" w:cs="Arial"/>
                        <w:color w:val="000000"/>
                        <w:sz w:val="20"/>
                        <w:szCs w:val="20"/>
                      </w:rPr>
                      <m:t>ω</m:t>
                    </m:r>
                  </m:e>
                  <m:sub>
                    <m:r>
                      <w:rPr>
                        <w:rFonts w:ascii="Cambria Math" w:eastAsia="Arial" w:hAnsi="Cambria Math" w:cs="Arial"/>
                        <w:color w:val="000000"/>
                        <w:sz w:val="20"/>
                        <w:szCs w:val="20"/>
                      </w:rPr>
                      <m:t>n</m:t>
                    </m:r>
                  </m:sub>
                </m:sSub>
                <m:r>
                  <w:rPr>
                    <w:rFonts w:ascii="Cambria Math" w:eastAsia="Arial" w:hAnsi="Cambria Math" w:cs="Arial"/>
                    <w:color w:val="000000"/>
                    <w:sz w:val="20"/>
                    <w:szCs w:val="20"/>
                  </w:rPr>
                  <m:t>=</m:t>
                </m:r>
                <m:f>
                  <m:fPr>
                    <m:ctrlPr>
                      <w:rPr>
                        <w:rFonts w:ascii="Cambria Math" w:eastAsia="Arial" w:hAnsi="Cambria Math" w:cs="Arial"/>
                        <w:i/>
                        <w:color w:val="000000"/>
                        <w:sz w:val="20"/>
                        <w:szCs w:val="20"/>
                      </w:rPr>
                    </m:ctrlPr>
                  </m:fPr>
                  <m:num>
                    <m:r>
                      <w:rPr>
                        <w:rFonts w:ascii="Cambria Math" w:eastAsia="Arial" w:hAnsi="Cambria Math" w:cs="Arial"/>
                        <w:color w:val="000000"/>
                        <w:sz w:val="20"/>
                        <w:szCs w:val="20"/>
                      </w:rPr>
                      <m:t>2∙π∙</m:t>
                    </m:r>
                    <m:sSub>
                      <m:sSubPr>
                        <m:ctrlPr>
                          <w:rPr>
                            <w:rFonts w:ascii="Cambria Math" w:eastAsia="Arial" w:hAnsi="Cambria Math" w:cs="Arial"/>
                            <w:i/>
                            <w:color w:val="000000"/>
                            <w:sz w:val="20"/>
                            <w:szCs w:val="20"/>
                          </w:rPr>
                        </m:ctrlPr>
                      </m:sSubPr>
                      <m:e>
                        <m:r>
                          <w:rPr>
                            <w:rFonts w:ascii="Cambria Math" w:eastAsia="Arial" w:hAnsi="Cambria Math" w:cs="Arial"/>
                            <w:color w:val="000000"/>
                            <w:sz w:val="20"/>
                            <w:szCs w:val="20"/>
                          </w:rPr>
                          <m:t>n</m:t>
                        </m:r>
                      </m:e>
                      <m:sub>
                        <m:r>
                          <w:rPr>
                            <w:rFonts w:ascii="Cambria Math" w:eastAsia="Arial" w:hAnsi="Cambria Math" w:cs="Arial"/>
                            <w:color w:val="000000"/>
                            <w:sz w:val="20"/>
                            <w:szCs w:val="20"/>
                          </w:rPr>
                          <m:t>n</m:t>
                        </m:r>
                      </m:sub>
                    </m:sSub>
                  </m:num>
                  <m:den>
                    <m:r>
                      <w:rPr>
                        <w:rFonts w:ascii="Cambria Math" w:eastAsia="Arial" w:hAnsi="Cambria Math" w:cs="Arial"/>
                        <w:color w:val="000000"/>
                        <w:sz w:val="20"/>
                        <w:szCs w:val="20"/>
                      </w:rPr>
                      <m:t>60</m:t>
                    </m:r>
                  </m:den>
                </m:f>
                <m:r>
                  <w:rPr>
                    <w:rFonts w:ascii="Cambria Math" w:eastAsia="Arial" w:hAnsi="Cambria Math" w:cs="Arial"/>
                    <w:color w:val="000000"/>
                    <w:sz w:val="20"/>
                    <w:szCs w:val="20"/>
                  </w:rPr>
                  <m:t>=</m:t>
                </m:r>
                <m:f>
                  <m:fPr>
                    <m:ctrlPr>
                      <w:rPr>
                        <w:rFonts w:ascii="Cambria Math" w:eastAsia="Arial" w:hAnsi="Cambria Math" w:cs="Arial"/>
                        <w:i/>
                        <w:color w:val="000000"/>
                        <w:sz w:val="20"/>
                        <w:szCs w:val="20"/>
                      </w:rPr>
                    </m:ctrlPr>
                  </m:fPr>
                  <m:num>
                    <m:r>
                      <w:rPr>
                        <w:rFonts w:ascii="Cambria Math" w:eastAsia="Arial" w:hAnsi="Cambria Math" w:cs="Arial"/>
                        <w:color w:val="000000"/>
                        <w:sz w:val="20"/>
                        <w:szCs w:val="20"/>
                      </w:rPr>
                      <m:t>2∙π∙1077</m:t>
                    </m:r>
                  </m:num>
                  <m:den>
                    <m:r>
                      <w:rPr>
                        <w:rFonts w:ascii="Cambria Math" w:eastAsia="Arial" w:hAnsi="Cambria Math" w:cs="Arial"/>
                        <w:color w:val="000000"/>
                        <w:sz w:val="20"/>
                        <w:szCs w:val="20"/>
                      </w:rPr>
                      <m:t>60</m:t>
                    </m:r>
                  </m:den>
                </m:f>
                <m:r>
                  <w:rPr>
                    <w:rFonts w:ascii="Cambria Math" w:eastAsia="Arial" w:hAnsi="Cambria Math" w:cs="Arial"/>
                    <w:color w:val="000000"/>
                    <w:sz w:val="20"/>
                    <w:szCs w:val="20"/>
                  </w:rPr>
                  <m:t>=112,78 [</m:t>
                </m:r>
                <m:f>
                  <m:fPr>
                    <m:ctrlPr>
                      <w:rPr>
                        <w:rFonts w:ascii="Cambria Math" w:eastAsia="Arial" w:hAnsi="Cambria Math" w:cs="Arial"/>
                        <w:i/>
                        <w:color w:val="000000"/>
                        <w:sz w:val="20"/>
                        <w:szCs w:val="20"/>
                      </w:rPr>
                    </m:ctrlPr>
                  </m:fPr>
                  <m:num>
                    <m:r>
                      <w:rPr>
                        <w:rFonts w:ascii="Cambria Math" w:eastAsia="Arial" w:hAnsi="Cambria Math" w:cs="Arial"/>
                        <w:color w:val="000000"/>
                        <w:sz w:val="20"/>
                        <w:szCs w:val="20"/>
                      </w:rPr>
                      <m:t>rad</m:t>
                    </m:r>
                  </m:num>
                  <m:den>
                    <m:r>
                      <w:rPr>
                        <w:rFonts w:ascii="Cambria Math" w:eastAsia="Arial" w:hAnsi="Cambria Math" w:cs="Arial"/>
                        <w:color w:val="000000"/>
                        <w:sz w:val="20"/>
                        <w:szCs w:val="20"/>
                      </w:rPr>
                      <m:t>s</m:t>
                    </m:r>
                  </m:den>
                </m:f>
                <m:r>
                  <w:rPr>
                    <w:rFonts w:ascii="Cambria Math" w:eastAsia="Arial" w:hAnsi="Cambria Math" w:cs="Arial"/>
                    <w:color w:val="000000"/>
                    <w:sz w:val="20"/>
                    <w:szCs w:val="20"/>
                  </w:rPr>
                  <m:t>]</m:t>
                </m:r>
              </m:oMath>
            </m:oMathPara>
          </w:p>
        </w:tc>
        <w:tc>
          <w:tcPr>
            <w:tcW w:w="740" w:type="dxa"/>
          </w:tcPr>
          <w:p w14:paraId="19A55A31" w14:textId="77777777" w:rsidR="00BF4EC7" w:rsidRPr="00E35BB1" w:rsidRDefault="00BF4EC7" w:rsidP="00D02AAF">
            <w:pPr>
              <w:spacing w:before="240" w:line="257" w:lineRule="atLeast"/>
              <w:rPr>
                <w:rFonts w:ascii="Arial" w:eastAsia="Times New Roman" w:hAnsi="Arial" w:cs="Arial"/>
                <w:sz w:val="20"/>
                <w:szCs w:val="20"/>
                <w:lang w:eastAsia="pl-PL"/>
              </w:rPr>
            </w:pPr>
            <w:r w:rsidRPr="00E35BB1">
              <w:rPr>
                <w:rFonts w:ascii="Arial" w:eastAsia="Times New Roman" w:hAnsi="Arial" w:cs="Arial"/>
                <w:sz w:val="20"/>
                <w:szCs w:val="20"/>
                <w:lang w:eastAsia="pl-PL"/>
              </w:rPr>
              <w:t>(2.</w:t>
            </w:r>
            <w:r w:rsidR="009E1548">
              <w:rPr>
                <w:rFonts w:ascii="Arial" w:eastAsia="Times New Roman" w:hAnsi="Arial" w:cs="Arial"/>
                <w:sz w:val="20"/>
                <w:szCs w:val="20"/>
                <w:lang w:eastAsia="pl-PL"/>
              </w:rPr>
              <w:t>55</w:t>
            </w:r>
            <w:r w:rsidRPr="00E35BB1">
              <w:rPr>
                <w:rFonts w:ascii="Arial" w:eastAsia="Times New Roman" w:hAnsi="Arial" w:cs="Arial"/>
                <w:sz w:val="20"/>
                <w:szCs w:val="20"/>
                <w:lang w:eastAsia="pl-PL"/>
              </w:rPr>
              <w:t>)</w:t>
            </w:r>
          </w:p>
        </w:tc>
      </w:tr>
    </w:tbl>
    <w:p w14:paraId="48F08B53" w14:textId="529911B0" w:rsidR="00E35BB1" w:rsidRDefault="00E35BB1" w:rsidP="00D02AAF">
      <w:pPr>
        <w:pBdr>
          <w:top w:val="none" w:sz="4" w:space="0" w:color="000000"/>
          <w:left w:val="none" w:sz="4" w:space="0" w:color="000000"/>
          <w:bottom w:val="none" w:sz="4" w:space="0" w:color="000000"/>
          <w:right w:val="none" w:sz="4" w:space="0" w:color="000000"/>
        </w:pBdr>
        <w:spacing w:before="240" w:line="331" w:lineRule="auto"/>
        <w:rPr>
          <w:ins w:id="188" w:author="RP" w:date="2025-01-31T11:33:00Z"/>
          <w:rFonts w:ascii="Arial" w:hAnsi="Arial" w:cs="Arial"/>
          <w:sz w:val="20"/>
          <w:szCs w:val="20"/>
        </w:rPr>
      </w:pPr>
      <w:del w:id="189" w:author="RP" w:date="2025-01-31T11:33:00Z">
        <w:r w:rsidRPr="00BB4FB3" w:rsidDel="008F66E9">
          <w:rPr>
            <w:rFonts w:ascii="Arial" w:hAnsi="Arial" w:cs="Arial"/>
            <w:sz w:val="20"/>
            <w:szCs w:val="20"/>
          </w:rPr>
          <w:delText>Tabela p</w:delText>
        </w:r>
      </w:del>
      <w:ins w:id="190" w:author="RP" w:date="2025-01-31T11:33:00Z">
        <w:r w:rsidR="008F66E9">
          <w:rPr>
            <w:rFonts w:ascii="Arial" w:hAnsi="Arial" w:cs="Arial"/>
            <w:sz w:val="20"/>
            <w:szCs w:val="20"/>
          </w:rPr>
          <w:t>P</w:t>
        </w:r>
      </w:ins>
      <w:r w:rsidRPr="00BB4FB3">
        <w:rPr>
          <w:rFonts w:ascii="Arial" w:hAnsi="Arial" w:cs="Arial"/>
          <w:sz w:val="20"/>
          <w:szCs w:val="20"/>
        </w:rPr>
        <w:t>arametr</w:t>
      </w:r>
      <w:del w:id="191" w:author="RP" w:date="2025-01-31T11:33:00Z">
        <w:r w:rsidRPr="00BB4FB3" w:rsidDel="008F66E9">
          <w:rPr>
            <w:rFonts w:ascii="Arial" w:hAnsi="Arial" w:cs="Arial"/>
            <w:sz w:val="20"/>
            <w:szCs w:val="20"/>
          </w:rPr>
          <w:delText>ów</w:delText>
        </w:r>
      </w:del>
      <w:ins w:id="192" w:author="RP" w:date="2025-01-31T11:33:00Z">
        <w:r w:rsidR="008F66E9">
          <w:rPr>
            <w:rFonts w:ascii="Arial" w:hAnsi="Arial" w:cs="Arial"/>
            <w:sz w:val="20"/>
            <w:szCs w:val="20"/>
          </w:rPr>
          <w:t>y</w:t>
        </w:r>
      </w:ins>
      <w:r w:rsidRPr="00BB4FB3">
        <w:rPr>
          <w:rFonts w:ascii="Arial" w:hAnsi="Arial" w:cs="Arial"/>
          <w:sz w:val="20"/>
          <w:szCs w:val="20"/>
        </w:rPr>
        <w:t xml:space="preserve"> modelu oraz </w:t>
      </w:r>
      <w:del w:id="193" w:author="RP" w:date="2025-01-31T11:33:00Z">
        <w:r w:rsidRPr="00BB4FB3" w:rsidDel="008F66E9">
          <w:rPr>
            <w:rFonts w:ascii="Arial" w:hAnsi="Arial" w:cs="Arial"/>
            <w:sz w:val="20"/>
            <w:szCs w:val="20"/>
          </w:rPr>
          <w:delText xml:space="preserve">zakresów </w:delText>
        </w:r>
      </w:del>
      <w:ins w:id="194" w:author="RP" w:date="2025-01-31T11:33:00Z">
        <w:r w:rsidR="008F66E9" w:rsidRPr="00BB4FB3">
          <w:rPr>
            <w:rFonts w:ascii="Arial" w:hAnsi="Arial" w:cs="Arial"/>
            <w:sz w:val="20"/>
            <w:szCs w:val="20"/>
          </w:rPr>
          <w:t>zakres</w:t>
        </w:r>
        <w:r w:rsidR="008F66E9">
          <w:rPr>
            <w:rFonts w:ascii="Arial" w:hAnsi="Arial" w:cs="Arial"/>
            <w:sz w:val="20"/>
            <w:szCs w:val="20"/>
          </w:rPr>
          <w:t>y</w:t>
        </w:r>
        <w:r w:rsidR="008F66E9" w:rsidRPr="00BB4FB3">
          <w:rPr>
            <w:rFonts w:ascii="Arial" w:hAnsi="Arial" w:cs="Arial"/>
            <w:sz w:val="20"/>
            <w:szCs w:val="20"/>
          </w:rPr>
          <w:t xml:space="preserve"> </w:t>
        </w:r>
      </w:ins>
      <w:r w:rsidRPr="00BB4FB3">
        <w:rPr>
          <w:rFonts w:ascii="Arial" w:hAnsi="Arial" w:cs="Arial"/>
          <w:sz w:val="20"/>
          <w:szCs w:val="20"/>
        </w:rPr>
        <w:t>wartości danych wejściowych</w:t>
      </w:r>
      <w:ins w:id="195" w:author="RP" w:date="2025-01-31T11:33:00Z">
        <w:r w:rsidR="008F66E9">
          <w:rPr>
            <w:rFonts w:ascii="Arial" w:hAnsi="Arial" w:cs="Arial"/>
            <w:sz w:val="20"/>
            <w:szCs w:val="20"/>
          </w:rPr>
          <w:t xml:space="preserve"> przedstawiono w tabeli 2.2.</w:t>
        </w:r>
      </w:ins>
    </w:p>
    <w:p w14:paraId="55486D25" w14:textId="7795372D" w:rsidR="008F66E9" w:rsidRPr="00BB4FB3" w:rsidRDefault="008F66E9" w:rsidP="00D02AAF">
      <w:pPr>
        <w:pBdr>
          <w:top w:val="none" w:sz="4" w:space="0" w:color="000000"/>
          <w:left w:val="none" w:sz="4" w:space="0" w:color="000000"/>
          <w:bottom w:val="none" w:sz="4" w:space="0" w:color="000000"/>
          <w:right w:val="none" w:sz="4" w:space="0" w:color="000000"/>
        </w:pBdr>
        <w:spacing w:before="240" w:line="331" w:lineRule="auto"/>
        <w:rPr>
          <w:rFonts w:ascii="Arial" w:hAnsi="Arial" w:cs="Arial"/>
          <w:sz w:val="20"/>
          <w:szCs w:val="20"/>
        </w:rPr>
      </w:pPr>
      <w:ins w:id="196" w:author="RP" w:date="2025-01-31T11:33:00Z">
        <w:r>
          <w:rPr>
            <w:rFonts w:ascii="Arial" w:hAnsi="Arial" w:cs="Arial"/>
            <w:sz w:val="20"/>
            <w:szCs w:val="20"/>
          </w:rPr>
          <w:t>Tabela 2.2. P</w:t>
        </w:r>
        <w:r w:rsidRPr="00BB4FB3">
          <w:rPr>
            <w:rFonts w:ascii="Arial" w:hAnsi="Arial" w:cs="Arial"/>
            <w:sz w:val="20"/>
            <w:szCs w:val="20"/>
          </w:rPr>
          <w:t>arametr</w:t>
        </w:r>
        <w:r>
          <w:rPr>
            <w:rFonts w:ascii="Arial" w:hAnsi="Arial" w:cs="Arial"/>
            <w:sz w:val="20"/>
            <w:szCs w:val="20"/>
          </w:rPr>
          <w:t>y</w:t>
        </w:r>
        <w:r w:rsidRPr="00BB4FB3">
          <w:rPr>
            <w:rFonts w:ascii="Arial" w:hAnsi="Arial" w:cs="Arial"/>
            <w:sz w:val="20"/>
            <w:szCs w:val="20"/>
          </w:rPr>
          <w:t xml:space="preserve"> modelu oraz zakres</w:t>
        </w:r>
        <w:r>
          <w:rPr>
            <w:rFonts w:ascii="Arial" w:hAnsi="Arial" w:cs="Arial"/>
            <w:sz w:val="20"/>
            <w:szCs w:val="20"/>
          </w:rPr>
          <w:t>y</w:t>
        </w:r>
        <w:bookmarkStart w:id="197" w:name="_GoBack"/>
        <w:bookmarkEnd w:id="197"/>
        <w:r w:rsidRPr="00BB4FB3">
          <w:rPr>
            <w:rFonts w:ascii="Arial" w:hAnsi="Arial" w:cs="Arial"/>
            <w:sz w:val="20"/>
            <w:szCs w:val="20"/>
          </w:rPr>
          <w:t xml:space="preserve"> wartości danych wejściowych</w:t>
        </w:r>
        <w:r>
          <w:rPr>
            <w:rFonts w:ascii="Arial" w:hAnsi="Arial" w:cs="Arial"/>
            <w:sz w:val="20"/>
            <w:szCs w:val="20"/>
          </w:rPr>
          <w:t xml:space="preserve"> </w:t>
        </w:r>
      </w:ins>
    </w:p>
    <w:tbl>
      <w:tblPr>
        <w:tblStyle w:val="Tabela-Siatka"/>
        <w:tblW w:w="0" w:type="auto"/>
        <w:tblLook w:val="04A0" w:firstRow="1" w:lastRow="0" w:firstColumn="1" w:lastColumn="0" w:noHBand="0" w:noVBand="1"/>
      </w:tblPr>
      <w:tblGrid>
        <w:gridCol w:w="2288"/>
        <w:gridCol w:w="2242"/>
        <w:gridCol w:w="2268"/>
        <w:gridCol w:w="2264"/>
      </w:tblGrid>
      <w:tr w:rsidR="00BB4FB3" w:rsidRPr="00BB4FB3" w14:paraId="606BF9C6" w14:textId="77777777" w:rsidTr="00BF4EC7">
        <w:tc>
          <w:tcPr>
            <w:tcW w:w="2373" w:type="dxa"/>
          </w:tcPr>
          <w:p w14:paraId="4F1DCC96" w14:textId="77777777" w:rsidR="00BF4EC7" w:rsidRPr="00BB4FB3" w:rsidRDefault="00BF4EC7" w:rsidP="00BF4EC7">
            <w:pPr>
              <w:spacing w:line="331" w:lineRule="auto"/>
              <w:rPr>
                <w:rFonts w:ascii="Arial" w:eastAsia="Arial" w:hAnsi="Arial" w:cs="Arial"/>
                <w:sz w:val="20"/>
                <w:szCs w:val="20"/>
              </w:rPr>
            </w:pPr>
            <w:r w:rsidRPr="00BB4FB3">
              <w:rPr>
                <w:rFonts w:ascii="Arial" w:eastAsia="Arial" w:hAnsi="Arial" w:cs="Arial"/>
                <w:sz w:val="20"/>
                <w:szCs w:val="20"/>
              </w:rPr>
              <w:t>Parametr</w:t>
            </w:r>
          </w:p>
        </w:tc>
        <w:tc>
          <w:tcPr>
            <w:tcW w:w="2374" w:type="dxa"/>
          </w:tcPr>
          <w:p w14:paraId="453E83BD" w14:textId="77777777" w:rsidR="00BF4EC7" w:rsidRPr="00BB4FB3" w:rsidRDefault="00BF4EC7" w:rsidP="00BF4EC7">
            <w:pPr>
              <w:spacing w:line="331" w:lineRule="auto"/>
              <w:rPr>
                <w:rFonts w:ascii="Arial" w:eastAsia="Arial" w:hAnsi="Arial" w:cs="Arial"/>
                <w:sz w:val="20"/>
                <w:szCs w:val="20"/>
              </w:rPr>
            </w:pPr>
            <w:r w:rsidRPr="00BB4FB3">
              <w:rPr>
                <w:rFonts w:ascii="Arial" w:eastAsia="Arial" w:hAnsi="Arial" w:cs="Arial"/>
                <w:sz w:val="20"/>
                <w:szCs w:val="20"/>
              </w:rPr>
              <w:t>Symbol</w:t>
            </w:r>
          </w:p>
        </w:tc>
        <w:tc>
          <w:tcPr>
            <w:tcW w:w="2374" w:type="dxa"/>
          </w:tcPr>
          <w:p w14:paraId="0A50BD0F" w14:textId="77777777" w:rsidR="00BF4EC7" w:rsidRPr="00BB4FB3" w:rsidRDefault="00BF4EC7" w:rsidP="00BF4EC7">
            <w:pPr>
              <w:spacing w:line="331" w:lineRule="auto"/>
              <w:rPr>
                <w:rFonts w:ascii="Arial" w:eastAsia="Arial" w:hAnsi="Arial" w:cs="Arial"/>
                <w:sz w:val="20"/>
                <w:szCs w:val="20"/>
              </w:rPr>
            </w:pPr>
            <w:r w:rsidRPr="00BB4FB3">
              <w:rPr>
                <w:rFonts w:ascii="Arial" w:eastAsia="Arial" w:hAnsi="Arial" w:cs="Arial"/>
                <w:sz w:val="20"/>
                <w:szCs w:val="20"/>
              </w:rPr>
              <w:t>Wartość</w:t>
            </w:r>
          </w:p>
        </w:tc>
        <w:tc>
          <w:tcPr>
            <w:tcW w:w="2374" w:type="dxa"/>
          </w:tcPr>
          <w:p w14:paraId="5671A24B" w14:textId="77777777" w:rsidR="00BF4EC7" w:rsidRPr="00BB4FB3" w:rsidRDefault="00BF4EC7" w:rsidP="00BF4EC7">
            <w:pPr>
              <w:spacing w:line="331" w:lineRule="auto"/>
              <w:rPr>
                <w:rFonts w:ascii="Arial" w:eastAsia="Arial" w:hAnsi="Arial" w:cs="Arial"/>
                <w:sz w:val="20"/>
                <w:szCs w:val="20"/>
              </w:rPr>
            </w:pPr>
            <w:r w:rsidRPr="00BB4FB3">
              <w:rPr>
                <w:rFonts w:ascii="Arial" w:eastAsia="Arial" w:hAnsi="Arial" w:cs="Arial"/>
                <w:sz w:val="20"/>
                <w:szCs w:val="20"/>
              </w:rPr>
              <w:t>Jednostka</w:t>
            </w:r>
          </w:p>
        </w:tc>
      </w:tr>
      <w:tr w:rsidR="00BB4FB3" w:rsidRPr="00BB4FB3" w14:paraId="27A0AAFC" w14:textId="77777777" w:rsidTr="00BF4EC7">
        <w:tc>
          <w:tcPr>
            <w:tcW w:w="2373" w:type="dxa"/>
          </w:tcPr>
          <w:p w14:paraId="295A1BAA" w14:textId="77777777" w:rsidR="00BF4EC7" w:rsidRPr="00BB4FB3" w:rsidRDefault="00BF4EC7" w:rsidP="00BF4EC7">
            <w:pPr>
              <w:spacing w:line="331" w:lineRule="auto"/>
              <w:rPr>
                <w:rFonts w:ascii="Arial" w:hAnsi="Arial" w:cs="Arial"/>
                <w:sz w:val="20"/>
                <w:szCs w:val="20"/>
              </w:rPr>
            </w:pPr>
            <w:r w:rsidRPr="00BB4FB3">
              <w:rPr>
                <w:rFonts w:ascii="Arial" w:hAnsi="Arial" w:cs="Arial"/>
                <w:sz w:val="20"/>
                <w:szCs w:val="20"/>
              </w:rPr>
              <w:t>Napięcie twornika</w:t>
            </w:r>
          </w:p>
        </w:tc>
        <w:tc>
          <w:tcPr>
            <w:tcW w:w="2374" w:type="dxa"/>
          </w:tcPr>
          <w:p w14:paraId="00E41078" w14:textId="77777777" w:rsidR="00BF4EC7" w:rsidRPr="00BB4FB3" w:rsidRDefault="00BA5042" w:rsidP="00BF4EC7">
            <w:pPr>
              <w:spacing w:line="331" w:lineRule="auto"/>
              <w:rPr>
                <w:rFonts w:ascii="Arial" w:hAnsi="Arial" w:cs="Arial"/>
                <w:sz w:val="20"/>
                <w:szCs w:val="20"/>
              </w:rPr>
            </w:pPr>
            <m:oMathPara>
              <m:oMath>
                <m:sSub>
                  <m:sSubPr>
                    <m:ctrlPr>
                      <w:rPr>
                        <w:rFonts w:ascii="Cambria Math" w:eastAsia="Times New Roman" w:hAnsi="Cambria Math" w:cs="Arial"/>
                        <w:i/>
                        <w:sz w:val="20"/>
                        <w:szCs w:val="20"/>
                        <w:lang w:eastAsia="pl-PL"/>
                      </w:rPr>
                    </m:ctrlPr>
                  </m:sSubPr>
                  <m:e>
                    <m:r>
                      <w:rPr>
                        <w:rFonts w:ascii="Cambria Math" w:eastAsia="Times New Roman" w:hAnsi="Cambria Math" w:cs="Arial"/>
                        <w:sz w:val="20"/>
                        <w:szCs w:val="20"/>
                        <w:lang w:eastAsia="pl-PL"/>
                      </w:rPr>
                      <m:t>u</m:t>
                    </m:r>
                  </m:e>
                  <m:sub>
                    <m:r>
                      <w:rPr>
                        <w:rFonts w:ascii="Cambria Math" w:eastAsia="Times New Roman" w:hAnsi="Cambria Math" w:cs="Arial"/>
                        <w:sz w:val="20"/>
                        <w:szCs w:val="20"/>
                        <w:lang w:eastAsia="pl-PL"/>
                      </w:rPr>
                      <m:t>t</m:t>
                    </m:r>
                  </m:sub>
                </m:sSub>
              </m:oMath>
            </m:oMathPara>
          </w:p>
        </w:tc>
        <w:tc>
          <w:tcPr>
            <w:tcW w:w="2374" w:type="dxa"/>
          </w:tcPr>
          <w:p w14:paraId="4858788D" w14:textId="77777777" w:rsidR="00BF4EC7" w:rsidRPr="00BB4FB3" w:rsidRDefault="00BB4FB3" w:rsidP="00BF4EC7">
            <w:pPr>
              <w:spacing w:line="331" w:lineRule="auto"/>
              <w:rPr>
                <w:rFonts w:ascii="Arial" w:hAnsi="Arial" w:cs="Arial"/>
                <w:sz w:val="20"/>
                <w:szCs w:val="20"/>
              </w:rPr>
            </w:pPr>
            <m:oMathPara>
              <m:oMath>
                <m:r>
                  <w:rPr>
                    <w:rFonts w:ascii="Cambria Math" w:eastAsia="Times New Roman" w:hAnsi="Cambria Math" w:cs="Arial"/>
                    <w:sz w:val="20"/>
                    <w:szCs w:val="20"/>
                    <w:lang w:eastAsia="pl-PL"/>
                  </w:rPr>
                  <m:t>∈[0:440]</m:t>
                </m:r>
              </m:oMath>
            </m:oMathPara>
          </w:p>
        </w:tc>
        <w:tc>
          <w:tcPr>
            <w:tcW w:w="2374" w:type="dxa"/>
          </w:tcPr>
          <w:p w14:paraId="05159278" w14:textId="77777777" w:rsidR="00BF4EC7" w:rsidRPr="00BB4FB3" w:rsidRDefault="00BB4FB3" w:rsidP="00BF4EC7">
            <w:pPr>
              <w:spacing w:line="331" w:lineRule="auto"/>
              <w:rPr>
                <w:rFonts w:ascii="Arial" w:hAnsi="Arial" w:cs="Arial"/>
                <w:sz w:val="20"/>
                <w:szCs w:val="20"/>
              </w:rPr>
            </w:pPr>
            <m:oMathPara>
              <m:oMath>
                <m:r>
                  <w:rPr>
                    <w:rFonts w:ascii="Cambria Math" w:eastAsia="Times New Roman" w:hAnsi="Cambria Math" w:cs="Arial"/>
                    <w:sz w:val="20"/>
                    <w:szCs w:val="20"/>
                    <w:lang w:eastAsia="pl-PL"/>
                  </w:rPr>
                  <m:t>V</m:t>
                </m:r>
              </m:oMath>
            </m:oMathPara>
          </w:p>
        </w:tc>
      </w:tr>
      <w:tr w:rsidR="00BF4EC7" w:rsidRPr="00BB4FB3" w14:paraId="46336042" w14:textId="77777777" w:rsidTr="00BF4EC7">
        <w:tc>
          <w:tcPr>
            <w:tcW w:w="2373" w:type="dxa"/>
          </w:tcPr>
          <w:p w14:paraId="59CC5186" w14:textId="77777777" w:rsidR="00BF4EC7" w:rsidRPr="00BB4FB3" w:rsidRDefault="00BF4EC7" w:rsidP="00BF4EC7">
            <w:pPr>
              <w:spacing w:line="331" w:lineRule="auto"/>
              <w:rPr>
                <w:rFonts w:ascii="Arial" w:hAnsi="Arial" w:cs="Arial"/>
                <w:sz w:val="20"/>
                <w:szCs w:val="20"/>
              </w:rPr>
            </w:pPr>
            <w:r w:rsidRPr="00BB4FB3">
              <w:rPr>
                <w:rFonts w:ascii="Arial" w:hAnsi="Arial" w:cs="Arial"/>
                <w:sz w:val="20"/>
                <w:szCs w:val="20"/>
              </w:rPr>
              <w:t>Napięcie wzbudzenia</w:t>
            </w:r>
          </w:p>
        </w:tc>
        <w:tc>
          <w:tcPr>
            <w:tcW w:w="2374" w:type="dxa"/>
          </w:tcPr>
          <w:p w14:paraId="0E606291" w14:textId="77777777" w:rsidR="00BF4EC7" w:rsidRPr="00BB4FB3" w:rsidRDefault="00BA5042" w:rsidP="00BF4EC7">
            <w:pPr>
              <w:spacing w:line="331" w:lineRule="auto"/>
              <w:rPr>
                <w:rFonts w:ascii="Arial" w:hAnsi="Arial" w:cs="Arial"/>
                <w:sz w:val="20"/>
                <w:szCs w:val="20"/>
              </w:rPr>
            </w:pPr>
            <m:oMathPara>
              <m:oMath>
                <m:sSub>
                  <m:sSubPr>
                    <m:ctrlPr>
                      <w:rPr>
                        <w:rFonts w:ascii="Cambria Math" w:eastAsia="Times New Roman" w:hAnsi="Cambria Math" w:cs="Arial"/>
                        <w:i/>
                        <w:sz w:val="20"/>
                        <w:szCs w:val="20"/>
                        <w:lang w:eastAsia="pl-PL"/>
                      </w:rPr>
                    </m:ctrlPr>
                  </m:sSubPr>
                  <m:e>
                    <m:r>
                      <w:rPr>
                        <w:rFonts w:ascii="Cambria Math" w:eastAsia="Times New Roman" w:hAnsi="Cambria Math" w:cs="Arial"/>
                        <w:sz w:val="20"/>
                        <w:szCs w:val="20"/>
                        <w:lang w:eastAsia="pl-PL"/>
                      </w:rPr>
                      <m:t>u</m:t>
                    </m:r>
                  </m:e>
                  <m:sub>
                    <m:r>
                      <w:rPr>
                        <w:rFonts w:ascii="Cambria Math" w:eastAsia="Times New Roman" w:hAnsi="Cambria Math" w:cs="Arial"/>
                        <w:sz w:val="20"/>
                        <w:szCs w:val="20"/>
                        <w:lang w:eastAsia="pl-PL"/>
                      </w:rPr>
                      <m:t>w</m:t>
                    </m:r>
                  </m:sub>
                </m:sSub>
              </m:oMath>
            </m:oMathPara>
          </w:p>
        </w:tc>
        <w:tc>
          <w:tcPr>
            <w:tcW w:w="2374" w:type="dxa"/>
          </w:tcPr>
          <w:p w14:paraId="22B202D5" w14:textId="77777777" w:rsidR="00BF4EC7" w:rsidRPr="00BB4FB3" w:rsidRDefault="00BB4FB3" w:rsidP="00BF4EC7">
            <w:pPr>
              <w:spacing w:line="331" w:lineRule="auto"/>
              <w:rPr>
                <w:rFonts w:ascii="Arial" w:hAnsi="Arial" w:cs="Arial"/>
                <w:sz w:val="20"/>
                <w:szCs w:val="20"/>
              </w:rPr>
            </w:pPr>
            <m:oMathPara>
              <m:oMath>
                <m:r>
                  <m:rPr>
                    <m:sty m:val="p"/>
                  </m:rPr>
                  <w:rPr>
                    <w:rFonts w:ascii="Cambria Math" w:eastAsia="Arial" w:hAnsi="Cambria Math" w:cs="Arial"/>
                    <w:sz w:val="20"/>
                    <w:szCs w:val="20"/>
                  </w:rPr>
                  <m:t>220</m:t>
                </m:r>
              </m:oMath>
            </m:oMathPara>
          </w:p>
        </w:tc>
        <w:tc>
          <w:tcPr>
            <w:tcW w:w="2374" w:type="dxa"/>
          </w:tcPr>
          <w:p w14:paraId="22237B06" w14:textId="77777777" w:rsidR="00BF4EC7" w:rsidRPr="00BB4FB3" w:rsidRDefault="00BB4FB3" w:rsidP="00BF4EC7">
            <w:pPr>
              <w:spacing w:line="331" w:lineRule="auto"/>
              <w:rPr>
                <w:rFonts w:ascii="Arial" w:hAnsi="Arial" w:cs="Arial"/>
                <w:sz w:val="20"/>
                <w:szCs w:val="20"/>
              </w:rPr>
            </w:pPr>
            <m:oMathPara>
              <m:oMath>
                <m:r>
                  <w:rPr>
                    <w:rFonts w:ascii="Cambria Math" w:eastAsia="Times New Roman" w:hAnsi="Cambria Math" w:cs="Arial"/>
                    <w:sz w:val="20"/>
                    <w:szCs w:val="20"/>
                    <w:lang w:eastAsia="pl-PL"/>
                  </w:rPr>
                  <m:t>V</m:t>
                </m:r>
              </m:oMath>
            </m:oMathPara>
          </w:p>
        </w:tc>
      </w:tr>
      <w:tr w:rsidR="00BB4FB3" w:rsidRPr="00BB4FB3" w14:paraId="2438CBF0" w14:textId="77777777" w:rsidTr="00BF4EC7">
        <w:tc>
          <w:tcPr>
            <w:tcW w:w="2373" w:type="dxa"/>
          </w:tcPr>
          <w:p w14:paraId="3C009DF7" w14:textId="77777777" w:rsidR="00BF4EC7" w:rsidRPr="00BB4FB3" w:rsidRDefault="00BF4EC7" w:rsidP="00BF4EC7">
            <w:pPr>
              <w:spacing w:line="331" w:lineRule="auto"/>
              <w:rPr>
                <w:rFonts w:ascii="Arial" w:hAnsi="Arial" w:cs="Arial"/>
                <w:sz w:val="20"/>
                <w:szCs w:val="20"/>
              </w:rPr>
            </w:pPr>
            <w:r w:rsidRPr="00BB4FB3">
              <w:rPr>
                <w:rFonts w:ascii="Arial" w:hAnsi="Arial" w:cs="Arial"/>
                <w:sz w:val="20"/>
                <w:szCs w:val="20"/>
              </w:rPr>
              <w:t xml:space="preserve">Moment </w:t>
            </w:r>
            <w:r w:rsidR="00BB4FB3" w:rsidRPr="00BB4FB3">
              <w:rPr>
                <w:rFonts w:ascii="Arial" w:hAnsi="Arial" w:cs="Arial"/>
                <w:sz w:val="20"/>
                <w:szCs w:val="20"/>
              </w:rPr>
              <w:t>oporowy</w:t>
            </w:r>
          </w:p>
        </w:tc>
        <w:tc>
          <w:tcPr>
            <w:tcW w:w="2374" w:type="dxa"/>
          </w:tcPr>
          <w:p w14:paraId="7EB8EC56" w14:textId="77777777" w:rsidR="00BF4EC7" w:rsidRPr="00BB4FB3" w:rsidRDefault="00BA5042" w:rsidP="00BF4EC7">
            <w:pPr>
              <w:spacing w:line="331" w:lineRule="auto"/>
              <w:rPr>
                <w:rFonts w:ascii="Arial" w:hAnsi="Arial" w:cs="Arial"/>
                <w:sz w:val="20"/>
                <w:szCs w:val="20"/>
              </w:rPr>
            </w:pPr>
            <m:oMathPara>
              <m:oMath>
                <m:sSub>
                  <m:sSubPr>
                    <m:ctrlPr>
                      <w:rPr>
                        <w:rFonts w:ascii="Cambria Math" w:eastAsia="Times New Roman" w:hAnsi="Cambria Math" w:cs="Arial"/>
                        <w:i/>
                        <w:sz w:val="20"/>
                        <w:szCs w:val="20"/>
                        <w:lang w:eastAsia="pl-PL"/>
                      </w:rPr>
                    </m:ctrlPr>
                  </m:sSubPr>
                  <m:e>
                    <m:r>
                      <w:rPr>
                        <w:rFonts w:ascii="Cambria Math" w:eastAsia="Times New Roman" w:hAnsi="Cambria Math" w:cs="Arial"/>
                        <w:sz w:val="20"/>
                        <w:szCs w:val="20"/>
                        <w:lang w:eastAsia="pl-PL"/>
                      </w:rPr>
                      <m:t>M</m:t>
                    </m:r>
                  </m:e>
                  <m:sub>
                    <m:r>
                      <w:rPr>
                        <w:rFonts w:ascii="Cambria Math" w:eastAsia="Times New Roman" w:hAnsi="Cambria Math" w:cs="Arial"/>
                        <w:sz w:val="20"/>
                        <w:szCs w:val="20"/>
                        <w:lang w:eastAsia="pl-PL"/>
                      </w:rPr>
                      <m:t>o</m:t>
                    </m:r>
                  </m:sub>
                </m:sSub>
              </m:oMath>
            </m:oMathPara>
          </w:p>
        </w:tc>
        <w:tc>
          <w:tcPr>
            <w:tcW w:w="2374" w:type="dxa"/>
          </w:tcPr>
          <w:p w14:paraId="174F96C1" w14:textId="77777777" w:rsidR="00BF4EC7" w:rsidRPr="00BB4FB3" w:rsidRDefault="00BB4FB3" w:rsidP="00BF4EC7">
            <w:pPr>
              <w:spacing w:line="331" w:lineRule="auto"/>
              <w:rPr>
                <w:rFonts w:ascii="Arial" w:hAnsi="Arial" w:cs="Arial"/>
                <w:sz w:val="20"/>
                <w:szCs w:val="20"/>
              </w:rPr>
            </w:pPr>
            <m:oMathPara>
              <m:oMath>
                <m:r>
                  <w:rPr>
                    <w:rFonts w:ascii="Cambria Math" w:eastAsia="Times New Roman" w:hAnsi="Cambria Math" w:cs="Arial"/>
                    <w:sz w:val="20"/>
                    <w:szCs w:val="20"/>
                    <w:lang w:eastAsia="pl-PL"/>
                  </w:rPr>
                  <m:t>∈[0:1780]</m:t>
                </m:r>
              </m:oMath>
            </m:oMathPara>
          </w:p>
        </w:tc>
        <w:tc>
          <w:tcPr>
            <w:tcW w:w="2374" w:type="dxa"/>
          </w:tcPr>
          <w:p w14:paraId="63573929" w14:textId="77777777" w:rsidR="00BF4EC7" w:rsidRPr="00BB4FB3" w:rsidRDefault="00BB4FB3" w:rsidP="00BF4EC7">
            <w:pPr>
              <w:spacing w:line="331" w:lineRule="auto"/>
              <w:rPr>
                <w:rFonts w:ascii="Arial" w:hAnsi="Arial" w:cs="Arial"/>
                <w:sz w:val="20"/>
                <w:szCs w:val="20"/>
              </w:rPr>
            </w:pPr>
            <m:oMathPara>
              <m:oMath>
                <m:r>
                  <w:rPr>
                    <w:rFonts w:ascii="Cambria Math" w:hAnsi="Cambria Math" w:cs="Arial"/>
                    <w:sz w:val="20"/>
                    <w:szCs w:val="20"/>
                  </w:rPr>
                  <m:t>N∙m</m:t>
                </m:r>
              </m:oMath>
            </m:oMathPara>
          </w:p>
        </w:tc>
      </w:tr>
      <w:tr w:rsidR="00BF4EC7" w:rsidRPr="00BB4FB3" w14:paraId="48A6D4FB" w14:textId="77777777" w:rsidTr="00BF4EC7">
        <w:tc>
          <w:tcPr>
            <w:tcW w:w="2373" w:type="dxa"/>
          </w:tcPr>
          <w:p w14:paraId="31F47B33" w14:textId="77777777" w:rsidR="00BF4EC7" w:rsidRPr="00BB4FB3" w:rsidRDefault="00BF4EC7" w:rsidP="00BF4EC7">
            <w:pPr>
              <w:spacing w:line="331" w:lineRule="auto"/>
              <w:rPr>
                <w:rFonts w:ascii="Arial" w:hAnsi="Arial" w:cs="Arial"/>
                <w:sz w:val="20"/>
                <w:szCs w:val="20"/>
              </w:rPr>
            </w:pPr>
            <w:r w:rsidRPr="00BB4FB3">
              <w:rPr>
                <w:rFonts w:ascii="Arial" w:hAnsi="Arial" w:cs="Arial"/>
                <w:sz w:val="20"/>
                <w:szCs w:val="20"/>
              </w:rPr>
              <w:t>Indukcyjność</w:t>
            </w:r>
          </w:p>
        </w:tc>
        <w:tc>
          <w:tcPr>
            <w:tcW w:w="2374" w:type="dxa"/>
          </w:tcPr>
          <w:p w14:paraId="0B27122C" w14:textId="77777777" w:rsidR="00BF4EC7" w:rsidRPr="00BB4FB3" w:rsidRDefault="00BB4FB3" w:rsidP="00BF4EC7">
            <w:pPr>
              <w:spacing w:line="331" w:lineRule="auto"/>
              <w:rPr>
                <w:rFonts w:ascii="Arial" w:hAnsi="Arial" w:cs="Arial"/>
                <w:sz w:val="20"/>
                <w:szCs w:val="20"/>
              </w:rPr>
            </w:pPr>
            <m:oMathPara>
              <m:oMath>
                <m:r>
                  <w:rPr>
                    <w:rFonts w:ascii="Cambria Math" w:eastAsia="Times New Roman" w:hAnsi="Cambria Math" w:cs="Arial"/>
                    <w:sz w:val="20"/>
                    <w:szCs w:val="20"/>
                    <w:lang w:eastAsia="pl-PL"/>
                  </w:rPr>
                  <m:t>G</m:t>
                </m:r>
              </m:oMath>
            </m:oMathPara>
          </w:p>
        </w:tc>
        <w:tc>
          <w:tcPr>
            <w:tcW w:w="2374" w:type="dxa"/>
          </w:tcPr>
          <w:p w14:paraId="74F0CFC3" w14:textId="77777777" w:rsidR="00BF4EC7" w:rsidRPr="00BB4FB3" w:rsidRDefault="00BB4FB3" w:rsidP="00BF4EC7">
            <w:pPr>
              <w:spacing w:line="331" w:lineRule="auto"/>
              <w:rPr>
                <w:rFonts w:ascii="Arial" w:hAnsi="Arial" w:cs="Arial"/>
                <w:sz w:val="20"/>
                <w:szCs w:val="20"/>
              </w:rPr>
            </w:pPr>
            <m:oMathPara>
              <m:oMath>
                <m:r>
                  <m:rPr>
                    <m:sty m:val="p"/>
                  </m:rPr>
                  <w:rPr>
                    <w:rFonts w:ascii="Cambria Math" w:eastAsia="Arial" w:hAnsi="Cambria Math" w:cs="Arial"/>
                    <w:sz w:val="20"/>
                    <w:szCs w:val="20"/>
                  </w:rPr>
                  <m:t>0,000113</m:t>
                </m:r>
              </m:oMath>
            </m:oMathPara>
          </w:p>
        </w:tc>
        <w:tc>
          <w:tcPr>
            <w:tcW w:w="2374" w:type="dxa"/>
          </w:tcPr>
          <w:p w14:paraId="555F6B5E" w14:textId="77777777" w:rsidR="00BF4EC7" w:rsidRPr="00BB4FB3" w:rsidRDefault="00BB4FB3" w:rsidP="00BF4EC7">
            <w:pPr>
              <w:spacing w:line="331" w:lineRule="auto"/>
              <w:rPr>
                <w:rFonts w:ascii="Arial" w:hAnsi="Arial" w:cs="Arial"/>
                <w:sz w:val="20"/>
                <w:szCs w:val="20"/>
              </w:rPr>
            </w:pPr>
            <m:oMathPara>
              <m:oMath>
                <m:r>
                  <w:rPr>
                    <w:rFonts w:ascii="Cambria Math" w:eastAsia="Times New Roman" w:hAnsi="Cambria Math" w:cs="Arial"/>
                    <w:sz w:val="20"/>
                    <w:szCs w:val="20"/>
                    <w:lang w:eastAsia="pl-PL"/>
                  </w:rPr>
                  <m:t>H</m:t>
                </m:r>
              </m:oMath>
            </m:oMathPara>
          </w:p>
        </w:tc>
      </w:tr>
      <w:tr w:rsidR="00BB4FB3" w:rsidRPr="00BB4FB3" w14:paraId="2CB649BE" w14:textId="77777777" w:rsidTr="00BF4EC7">
        <w:tc>
          <w:tcPr>
            <w:tcW w:w="2373" w:type="dxa"/>
          </w:tcPr>
          <w:p w14:paraId="4345873C" w14:textId="77777777" w:rsidR="00BB4FB3" w:rsidRPr="00BB4FB3" w:rsidRDefault="00BB4FB3" w:rsidP="00BB4FB3">
            <w:pPr>
              <w:spacing w:line="331" w:lineRule="auto"/>
              <w:rPr>
                <w:rFonts w:ascii="Arial" w:hAnsi="Arial" w:cs="Arial"/>
                <w:sz w:val="20"/>
                <w:szCs w:val="20"/>
              </w:rPr>
            </w:pPr>
            <w:r w:rsidRPr="00BB4FB3">
              <w:rPr>
                <w:rFonts w:ascii="Arial" w:hAnsi="Arial" w:cs="Arial"/>
                <w:sz w:val="20"/>
                <w:szCs w:val="20"/>
              </w:rPr>
              <w:t>Moment bezwładności</w:t>
            </w:r>
          </w:p>
        </w:tc>
        <w:tc>
          <w:tcPr>
            <w:tcW w:w="2374" w:type="dxa"/>
          </w:tcPr>
          <w:p w14:paraId="5D61F1C5" w14:textId="77777777" w:rsidR="00BB4FB3" w:rsidRPr="00BB4FB3" w:rsidRDefault="00BB4FB3" w:rsidP="00BB4FB3">
            <w:pPr>
              <w:spacing w:line="331" w:lineRule="auto"/>
              <w:rPr>
                <w:rFonts w:ascii="Arial" w:hAnsi="Arial" w:cs="Arial"/>
                <w:sz w:val="20"/>
                <w:szCs w:val="20"/>
              </w:rPr>
            </w:pPr>
            <m:oMathPara>
              <m:oMath>
                <m:r>
                  <w:rPr>
                    <w:rFonts w:ascii="Cambria Math" w:eastAsia="Times New Roman" w:hAnsi="Cambria Math" w:cs="Arial"/>
                    <w:sz w:val="20"/>
                    <w:szCs w:val="20"/>
                    <w:lang w:eastAsia="pl-PL"/>
                  </w:rPr>
                  <m:t>J</m:t>
                </m:r>
              </m:oMath>
            </m:oMathPara>
          </w:p>
        </w:tc>
        <w:tc>
          <w:tcPr>
            <w:tcW w:w="2374" w:type="dxa"/>
          </w:tcPr>
          <w:p w14:paraId="1184FEC4" w14:textId="77777777" w:rsidR="00BB4FB3" w:rsidRPr="00BB4FB3" w:rsidRDefault="00BB4FB3" w:rsidP="00BB4FB3">
            <w:pPr>
              <w:spacing w:line="331" w:lineRule="auto"/>
              <w:rPr>
                <w:rFonts w:ascii="Arial" w:hAnsi="Arial" w:cs="Arial"/>
                <w:sz w:val="20"/>
                <w:szCs w:val="20"/>
              </w:rPr>
            </w:pPr>
            <m:oMathPara>
              <m:oMath>
                <m:r>
                  <w:rPr>
                    <w:rFonts w:ascii="Cambria Math" w:eastAsia="Times New Roman" w:hAnsi="Cambria Math" w:cs="Arial"/>
                    <w:sz w:val="20"/>
                    <w:szCs w:val="20"/>
                    <w:lang w:eastAsia="pl-PL"/>
                  </w:rPr>
                  <m:t>3,8</m:t>
                </m:r>
              </m:oMath>
            </m:oMathPara>
          </w:p>
        </w:tc>
        <w:tc>
          <w:tcPr>
            <w:tcW w:w="2374" w:type="dxa"/>
          </w:tcPr>
          <w:p w14:paraId="362E63C5" w14:textId="77777777" w:rsidR="00BB4FB3" w:rsidRPr="00BB4FB3" w:rsidRDefault="00BB4FB3" w:rsidP="00BB4FB3">
            <w:pPr>
              <w:spacing w:line="331" w:lineRule="auto"/>
              <w:rPr>
                <w:rFonts w:ascii="Arial" w:hAnsi="Arial" w:cs="Arial"/>
                <w:sz w:val="20"/>
                <w:szCs w:val="20"/>
              </w:rPr>
            </w:pPr>
            <m:oMathPara>
              <m:oMath>
                <m:r>
                  <w:rPr>
                    <w:rFonts w:ascii="Cambria Math" w:eastAsia="Times New Roman" w:hAnsi="Cambria Math" w:cs="Arial"/>
                    <w:sz w:val="20"/>
                    <w:szCs w:val="20"/>
                    <w:lang w:eastAsia="pl-PL"/>
                  </w:rPr>
                  <m:t>kg∙</m:t>
                </m:r>
                <m:sSup>
                  <m:sSupPr>
                    <m:ctrlPr>
                      <w:rPr>
                        <w:rFonts w:ascii="Cambria Math" w:eastAsia="Times New Roman" w:hAnsi="Cambria Math" w:cs="Arial"/>
                        <w:i/>
                        <w:sz w:val="20"/>
                        <w:szCs w:val="20"/>
                        <w:lang w:eastAsia="pl-PL"/>
                      </w:rPr>
                    </m:ctrlPr>
                  </m:sSupPr>
                  <m:e>
                    <m:r>
                      <w:rPr>
                        <w:rFonts w:ascii="Cambria Math" w:eastAsia="Times New Roman" w:hAnsi="Cambria Math" w:cs="Arial"/>
                        <w:sz w:val="20"/>
                        <w:szCs w:val="20"/>
                        <w:lang w:eastAsia="pl-PL"/>
                      </w:rPr>
                      <m:t>m</m:t>
                    </m:r>
                  </m:e>
                  <m:sup>
                    <m:r>
                      <w:rPr>
                        <w:rFonts w:ascii="Cambria Math" w:eastAsia="Times New Roman" w:hAnsi="Cambria Math" w:cs="Arial"/>
                        <w:sz w:val="20"/>
                        <w:szCs w:val="20"/>
                        <w:lang w:eastAsia="pl-PL"/>
                      </w:rPr>
                      <m:t>2</m:t>
                    </m:r>
                  </m:sup>
                </m:sSup>
              </m:oMath>
            </m:oMathPara>
          </w:p>
        </w:tc>
      </w:tr>
      <w:tr w:rsidR="00BB4FB3" w:rsidRPr="00BB4FB3" w14:paraId="00CC281A" w14:textId="77777777" w:rsidTr="00BF4EC7">
        <w:tc>
          <w:tcPr>
            <w:tcW w:w="2373" w:type="dxa"/>
          </w:tcPr>
          <w:p w14:paraId="6837DB4F" w14:textId="77777777" w:rsidR="00BB4FB3" w:rsidRPr="00BB4FB3" w:rsidRDefault="00BB4FB3" w:rsidP="00BB4FB3">
            <w:pPr>
              <w:spacing w:line="331" w:lineRule="auto"/>
              <w:rPr>
                <w:rFonts w:ascii="Arial" w:hAnsi="Arial" w:cs="Arial"/>
                <w:sz w:val="20"/>
                <w:szCs w:val="20"/>
              </w:rPr>
            </w:pPr>
            <w:r w:rsidRPr="00BB4FB3">
              <w:rPr>
                <w:rFonts w:ascii="Arial" w:hAnsi="Arial" w:cs="Arial"/>
                <w:sz w:val="20"/>
                <w:szCs w:val="20"/>
              </w:rPr>
              <w:t>Indukcyjność twornika</w:t>
            </w:r>
          </w:p>
        </w:tc>
        <w:tc>
          <w:tcPr>
            <w:tcW w:w="2374" w:type="dxa"/>
          </w:tcPr>
          <w:p w14:paraId="41E54502" w14:textId="77777777" w:rsidR="00BB4FB3" w:rsidRPr="00BB4FB3" w:rsidRDefault="00BA5042" w:rsidP="00BB4FB3">
            <w:pPr>
              <w:spacing w:line="331" w:lineRule="auto"/>
              <w:rPr>
                <w:rFonts w:ascii="Arial" w:hAnsi="Arial" w:cs="Arial"/>
                <w:sz w:val="20"/>
                <w:szCs w:val="20"/>
              </w:rPr>
            </w:pPr>
            <m:oMathPara>
              <m:oMath>
                <m:sSub>
                  <m:sSubPr>
                    <m:ctrlPr>
                      <w:rPr>
                        <w:rFonts w:ascii="Cambria Math" w:eastAsia="Times New Roman" w:hAnsi="Cambria Math" w:cs="Arial"/>
                        <w:i/>
                        <w:sz w:val="20"/>
                        <w:szCs w:val="20"/>
                        <w:lang w:eastAsia="pl-PL"/>
                      </w:rPr>
                    </m:ctrlPr>
                  </m:sSubPr>
                  <m:e>
                    <m:r>
                      <w:rPr>
                        <w:rFonts w:ascii="Cambria Math" w:eastAsia="Times New Roman" w:hAnsi="Cambria Math" w:cs="Arial"/>
                        <w:sz w:val="20"/>
                        <w:szCs w:val="20"/>
                        <w:lang w:eastAsia="pl-PL"/>
                      </w:rPr>
                      <m:t>L</m:t>
                    </m:r>
                  </m:e>
                  <m:sub>
                    <m:r>
                      <w:rPr>
                        <w:rFonts w:ascii="Cambria Math" w:eastAsia="Times New Roman" w:hAnsi="Cambria Math" w:cs="Arial"/>
                        <w:sz w:val="20"/>
                        <w:szCs w:val="20"/>
                        <w:lang w:eastAsia="pl-PL"/>
                      </w:rPr>
                      <m:t>t</m:t>
                    </m:r>
                  </m:sub>
                </m:sSub>
              </m:oMath>
            </m:oMathPara>
          </w:p>
        </w:tc>
        <w:tc>
          <w:tcPr>
            <w:tcW w:w="2374" w:type="dxa"/>
          </w:tcPr>
          <w:p w14:paraId="1395395E" w14:textId="77777777" w:rsidR="00BB4FB3" w:rsidRPr="00BB4FB3" w:rsidRDefault="00BB4FB3" w:rsidP="00BB4FB3">
            <w:pPr>
              <w:spacing w:line="331" w:lineRule="auto"/>
              <w:rPr>
                <w:rFonts w:ascii="Arial" w:hAnsi="Arial" w:cs="Arial"/>
                <w:sz w:val="20"/>
                <w:szCs w:val="20"/>
              </w:rPr>
            </w:pPr>
            <m:oMathPara>
              <m:oMath>
                <m:r>
                  <m:rPr>
                    <m:sty m:val="p"/>
                  </m:rPr>
                  <w:rPr>
                    <w:rFonts w:ascii="Cambria Math" w:eastAsia="Arial" w:hAnsi="Cambria Math" w:cs="Arial"/>
                    <w:sz w:val="20"/>
                    <w:szCs w:val="20"/>
                  </w:rPr>
                  <m:t>0,00113</m:t>
                </m:r>
              </m:oMath>
            </m:oMathPara>
          </w:p>
        </w:tc>
        <w:tc>
          <w:tcPr>
            <w:tcW w:w="2374" w:type="dxa"/>
          </w:tcPr>
          <w:p w14:paraId="5EC6843E" w14:textId="77777777" w:rsidR="00BB4FB3" w:rsidRPr="00BB4FB3" w:rsidRDefault="00BB4FB3" w:rsidP="00BB4FB3">
            <w:pPr>
              <w:spacing w:line="331" w:lineRule="auto"/>
              <w:rPr>
                <w:rFonts w:ascii="Arial" w:hAnsi="Arial" w:cs="Arial"/>
                <w:sz w:val="20"/>
                <w:szCs w:val="20"/>
              </w:rPr>
            </w:pPr>
            <m:oMathPara>
              <m:oMath>
                <m:r>
                  <w:rPr>
                    <w:rFonts w:ascii="Cambria Math" w:eastAsia="Times New Roman" w:hAnsi="Cambria Math" w:cs="Arial"/>
                    <w:sz w:val="20"/>
                    <w:szCs w:val="20"/>
                    <w:lang w:eastAsia="pl-PL"/>
                  </w:rPr>
                  <m:t>H</m:t>
                </m:r>
              </m:oMath>
            </m:oMathPara>
          </w:p>
        </w:tc>
      </w:tr>
      <w:tr w:rsidR="00BB4FB3" w:rsidRPr="00BB4FB3" w14:paraId="2B842FC9" w14:textId="77777777" w:rsidTr="00BF4EC7">
        <w:tc>
          <w:tcPr>
            <w:tcW w:w="2373" w:type="dxa"/>
          </w:tcPr>
          <w:p w14:paraId="332B1E4D" w14:textId="77777777" w:rsidR="00BB4FB3" w:rsidRPr="00BB4FB3" w:rsidRDefault="00BB4FB3" w:rsidP="00BB4FB3">
            <w:pPr>
              <w:spacing w:line="331" w:lineRule="auto"/>
              <w:rPr>
                <w:rFonts w:ascii="Arial" w:hAnsi="Arial" w:cs="Arial"/>
                <w:sz w:val="20"/>
                <w:szCs w:val="20"/>
              </w:rPr>
            </w:pPr>
            <w:r w:rsidRPr="00BB4FB3">
              <w:rPr>
                <w:rFonts w:ascii="Arial" w:hAnsi="Arial" w:cs="Arial"/>
                <w:sz w:val="20"/>
                <w:szCs w:val="20"/>
              </w:rPr>
              <w:t>Indukcyjność wzbudzeni</w:t>
            </w:r>
          </w:p>
        </w:tc>
        <w:tc>
          <w:tcPr>
            <w:tcW w:w="2374" w:type="dxa"/>
          </w:tcPr>
          <w:p w14:paraId="183633F0" w14:textId="77777777" w:rsidR="00BB4FB3" w:rsidRPr="00BB4FB3" w:rsidRDefault="00BA5042" w:rsidP="00BB4FB3">
            <w:pPr>
              <w:spacing w:line="331" w:lineRule="auto"/>
              <w:rPr>
                <w:rFonts w:ascii="Arial" w:hAnsi="Arial" w:cs="Arial"/>
                <w:sz w:val="20"/>
                <w:szCs w:val="20"/>
              </w:rPr>
            </w:pPr>
            <m:oMathPara>
              <m:oMath>
                <m:sSub>
                  <m:sSubPr>
                    <m:ctrlPr>
                      <w:rPr>
                        <w:rFonts w:ascii="Cambria Math" w:eastAsia="Times New Roman" w:hAnsi="Cambria Math" w:cs="Arial"/>
                        <w:i/>
                        <w:sz w:val="20"/>
                        <w:szCs w:val="20"/>
                        <w:lang w:eastAsia="pl-PL"/>
                      </w:rPr>
                    </m:ctrlPr>
                  </m:sSubPr>
                  <m:e>
                    <m:r>
                      <w:rPr>
                        <w:rFonts w:ascii="Cambria Math" w:eastAsia="Times New Roman" w:hAnsi="Cambria Math" w:cs="Arial"/>
                        <w:sz w:val="20"/>
                        <w:szCs w:val="20"/>
                        <w:lang w:eastAsia="pl-PL"/>
                      </w:rPr>
                      <m:t>L</m:t>
                    </m:r>
                  </m:e>
                  <m:sub>
                    <m:r>
                      <w:rPr>
                        <w:rFonts w:ascii="Cambria Math" w:eastAsia="Times New Roman" w:hAnsi="Cambria Math" w:cs="Arial"/>
                        <w:sz w:val="20"/>
                        <w:szCs w:val="20"/>
                        <w:lang w:eastAsia="pl-PL"/>
                      </w:rPr>
                      <m:t>w</m:t>
                    </m:r>
                  </m:sub>
                </m:sSub>
              </m:oMath>
            </m:oMathPara>
          </w:p>
        </w:tc>
        <w:tc>
          <w:tcPr>
            <w:tcW w:w="2374" w:type="dxa"/>
          </w:tcPr>
          <w:p w14:paraId="7273337F" w14:textId="77777777" w:rsidR="00BB4FB3" w:rsidRPr="00BB4FB3" w:rsidRDefault="00BB4FB3" w:rsidP="00BB4FB3">
            <w:pPr>
              <w:spacing w:line="331" w:lineRule="auto"/>
              <w:rPr>
                <w:rFonts w:ascii="Arial" w:hAnsi="Arial" w:cs="Arial"/>
                <w:sz w:val="20"/>
                <w:szCs w:val="20"/>
              </w:rPr>
            </w:pPr>
            <m:oMathPara>
              <m:oMath>
                <m:r>
                  <w:rPr>
                    <w:rFonts w:ascii="Cambria Math" w:eastAsia="Arial" w:hAnsi="Cambria Math" w:cs="Arial"/>
                    <w:sz w:val="20"/>
                    <w:szCs w:val="20"/>
                  </w:rPr>
                  <m:t>27,5</m:t>
                </m:r>
              </m:oMath>
            </m:oMathPara>
          </w:p>
        </w:tc>
        <w:tc>
          <w:tcPr>
            <w:tcW w:w="2374" w:type="dxa"/>
          </w:tcPr>
          <w:p w14:paraId="488B8543" w14:textId="77777777" w:rsidR="00BB4FB3" w:rsidRPr="00BB4FB3" w:rsidRDefault="00BB4FB3" w:rsidP="00BB4FB3">
            <w:pPr>
              <w:spacing w:line="331" w:lineRule="auto"/>
              <w:rPr>
                <w:rFonts w:ascii="Arial" w:hAnsi="Arial" w:cs="Arial"/>
                <w:sz w:val="20"/>
                <w:szCs w:val="20"/>
              </w:rPr>
            </w:pPr>
            <m:oMathPara>
              <m:oMath>
                <m:r>
                  <w:rPr>
                    <w:rFonts w:ascii="Cambria Math" w:eastAsia="Times New Roman" w:hAnsi="Cambria Math" w:cs="Arial"/>
                    <w:sz w:val="20"/>
                    <w:szCs w:val="20"/>
                    <w:lang w:eastAsia="pl-PL"/>
                  </w:rPr>
                  <m:t>H</m:t>
                </m:r>
              </m:oMath>
            </m:oMathPara>
          </w:p>
        </w:tc>
      </w:tr>
      <w:tr w:rsidR="00BB4FB3" w:rsidRPr="00BB4FB3" w14:paraId="34502754" w14:textId="77777777" w:rsidTr="00BF4EC7">
        <w:tc>
          <w:tcPr>
            <w:tcW w:w="2373" w:type="dxa"/>
          </w:tcPr>
          <w:p w14:paraId="092A00B3" w14:textId="77777777" w:rsidR="00BB4FB3" w:rsidRPr="00BB4FB3" w:rsidRDefault="00BB4FB3" w:rsidP="00BB4FB3">
            <w:pPr>
              <w:spacing w:line="331" w:lineRule="auto"/>
              <w:rPr>
                <w:rFonts w:ascii="Arial" w:hAnsi="Arial" w:cs="Arial"/>
                <w:sz w:val="20"/>
                <w:szCs w:val="20"/>
              </w:rPr>
            </w:pPr>
            <w:r w:rsidRPr="00BB4FB3">
              <w:rPr>
                <w:rFonts w:ascii="Arial" w:hAnsi="Arial" w:cs="Arial"/>
                <w:sz w:val="20"/>
                <w:szCs w:val="20"/>
              </w:rPr>
              <w:t>Rezystancja twornika</w:t>
            </w:r>
          </w:p>
        </w:tc>
        <w:tc>
          <w:tcPr>
            <w:tcW w:w="2374" w:type="dxa"/>
          </w:tcPr>
          <w:p w14:paraId="2B697BDD" w14:textId="77777777" w:rsidR="00BB4FB3" w:rsidRPr="00BB4FB3" w:rsidRDefault="00BA5042" w:rsidP="00BB4FB3">
            <w:pPr>
              <w:spacing w:line="331" w:lineRule="auto"/>
              <w:rPr>
                <w:rFonts w:ascii="Arial" w:hAnsi="Arial" w:cs="Arial"/>
                <w:sz w:val="20"/>
                <w:szCs w:val="20"/>
              </w:rPr>
            </w:pPr>
            <m:oMathPara>
              <m:oMath>
                <m:sSub>
                  <m:sSubPr>
                    <m:ctrlPr>
                      <w:rPr>
                        <w:rFonts w:ascii="Cambria Math" w:eastAsia="Times New Roman" w:hAnsi="Cambria Math" w:cs="Arial"/>
                        <w:i/>
                        <w:sz w:val="20"/>
                        <w:szCs w:val="20"/>
                        <w:lang w:eastAsia="pl-PL"/>
                      </w:rPr>
                    </m:ctrlPr>
                  </m:sSubPr>
                  <m:e>
                    <m:r>
                      <w:rPr>
                        <w:rFonts w:ascii="Cambria Math" w:eastAsia="Times New Roman" w:hAnsi="Cambria Math" w:cs="Arial"/>
                        <w:sz w:val="20"/>
                        <w:szCs w:val="20"/>
                        <w:lang w:eastAsia="pl-PL"/>
                      </w:rPr>
                      <m:t>R</m:t>
                    </m:r>
                  </m:e>
                  <m:sub>
                    <m:r>
                      <w:rPr>
                        <w:rFonts w:ascii="Cambria Math" w:eastAsia="Times New Roman" w:hAnsi="Cambria Math" w:cs="Arial"/>
                        <w:sz w:val="20"/>
                        <w:szCs w:val="20"/>
                        <w:lang w:eastAsia="pl-PL"/>
                      </w:rPr>
                      <m:t>t</m:t>
                    </m:r>
                  </m:sub>
                </m:sSub>
              </m:oMath>
            </m:oMathPara>
          </w:p>
        </w:tc>
        <w:tc>
          <w:tcPr>
            <w:tcW w:w="2374" w:type="dxa"/>
          </w:tcPr>
          <w:p w14:paraId="08C1A6E7" w14:textId="77777777" w:rsidR="00BB4FB3" w:rsidRPr="00BB4FB3" w:rsidRDefault="00BB4FB3" w:rsidP="00BB4FB3">
            <w:pPr>
              <w:spacing w:line="331" w:lineRule="auto"/>
              <w:rPr>
                <w:rFonts w:ascii="Arial" w:hAnsi="Arial" w:cs="Arial"/>
                <w:sz w:val="20"/>
                <w:szCs w:val="20"/>
              </w:rPr>
            </w:pPr>
            <m:oMathPara>
              <m:oMath>
                <m:r>
                  <w:rPr>
                    <w:rFonts w:ascii="Cambria Math" w:eastAsia="Arial" w:hAnsi="Cambria Math" w:cs="Arial"/>
                    <w:sz w:val="20"/>
                    <w:szCs w:val="20"/>
                  </w:rPr>
                  <m:t>0,059</m:t>
                </m:r>
              </m:oMath>
            </m:oMathPara>
          </w:p>
        </w:tc>
        <w:tc>
          <w:tcPr>
            <w:tcW w:w="2374" w:type="dxa"/>
          </w:tcPr>
          <w:p w14:paraId="082CA8B0" w14:textId="77777777" w:rsidR="00BB4FB3" w:rsidRPr="00BB4FB3" w:rsidRDefault="00CD7314" w:rsidP="00BB4FB3">
            <w:pPr>
              <w:spacing w:line="331" w:lineRule="auto"/>
              <w:rPr>
                <w:rFonts w:ascii="Arial" w:hAnsi="Arial" w:cs="Arial"/>
                <w:sz w:val="20"/>
                <w:szCs w:val="20"/>
              </w:rPr>
            </w:pPr>
            <m:oMathPara>
              <m:oMath>
                <m:r>
                  <m:rPr>
                    <m:sty m:val="p"/>
                  </m:rPr>
                  <w:rPr>
                    <w:rFonts w:ascii="Cambria Math" w:hAnsi="Cambria Math" w:cs="Arial"/>
                    <w:color w:val="040C28"/>
                    <w:sz w:val="20"/>
                    <w:szCs w:val="20"/>
                  </w:rPr>
                  <m:t>Ω</m:t>
                </m:r>
              </m:oMath>
            </m:oMathPara>
          </w:p>
        </w:tc>
      </w:tr>
      <w:tr w:rsidR="00E80DAD" w:rsidRPr="00D02AAF" w14:paraId="26A9348F" w14:textId="77777777" w:rsidTr="00BF4EC7">
        <w:tc>
          <w:tcPr>
            <w:tcW w:w="2373" w:type="dxa"/>
          </w:tcPr>
          <w:p w14:paraId="02018E9F" w14:textId="77777777" w:rsidR="00BB4FB3" w:rsidRPr="00D02AAF" w:rsidRDefault="00BB4FB3" w:rsidP="00BB4FB3">
            <w:pPr>
              <w:spacing w:line="331" w:lineRule="auto"/>
              <w:rPr>
                <w:rFonts w:ascii="Arial" w:hAnsi="Arial" w:cs="Arial"/>
                <w:sz w:val="20"/>
                <w:szCs w:val="20"/>
              </w:rPr>
            </w:pPr>
            <w:r w:rsidRPr="00D02AAF">
              <w:rPr>
                <w:rFonts w:ascii="Arial" w:hAnsi="Arial" w:cs="Arial"/>
                <w:sz w:val="20"/>
                <w:szCs w:val="20"/>
              </w:rPr>
              <w:t>Rezystancja wzbudzenia</w:t>
            </w:r>
          </w:p>
        </w:tc>
        <w:tc>
          <w:tcPr>
            <w:tcW w:w="2374" w:type="dxa"/>
          </w:tcPr>
          <w:p w14:paraId="10C919B8" w14:textId="77777777" w:rsidR="00BB4FB3" w:rsidRPr="00D02AAF" w:rsidRDefault="00BA5042" w:rsidP="00BB4FB3">
            <w:pPr>
              <w:spacing w:line="331" w:lineRule="auto"/>
              <w:rPr>
                <w:rFonts w:ascii="Arial" w:hAnsi="Arial" w:cs="Arial"/>
                <w:sz w:val="20"/>
                <w:szCs w:val="20"/>
              </w:rPr>
            </w:pPr>
            <m:oMathPara>
              <m:oMath>
                <m:sSub>
                  <m:sSubPr>
                    <m:ctrlPr>
                      <w:rPr>
                        <w:rFonts w:ascii="Cambria Math" w:eastAsia="Times New Roman" w:hAnsi="Cambria Math" w:cs="Arial"/>
                        <w:i/>
                        <w:sz w:val="20"/>
                        <w:szCs w:val="20"/>
                        <w:lang w:eastAsia="pl-PL"/>
                      </w:rPr>
                    </m:ctrlPr>
                  </m:sSubPr>
                  <m:e>
                    <m:r>
                      <w:rPr>
                        <w:rFonts w:ascii="Cambria Math" w:eastAsia="Times New Roman" w:hAnsi="Cambria Math" w:cs="Arial"/>
                        <w:sz w:val="20"/>
                        <w:szCs w:val="20"/>
                        <w:lang w:eastAsia="pl-PL"/>
                      </w:rPr>
                      <m:t>R</m:t>
                    </m:r>
                  </m:e>
                  <m:sub>
                    <m:r>
                      <w:rPr>
                        <w:rFonts w:ascii="Cambria Math" w:eastAsia="Times New Roman" w:hAnsi="Cambria Math" w:cs="Arial"/>
                        <w:sz w:val="20"/>
                        <w:szCs w:val="20"/>
                        <w:lang w:eastAsia="pl-PL"/>
                      </w:rPr>
                      <m:t>w</m:t>
                    </m:r>
                  </m:sub>
                </m:sSub>
              </m:oMath>
            </m:oMathPara>
          </w:p>
        </w:tc>
        <w:tc>
          <w:tcPr>
            <w:tcW w:w="2374" w:type="dxa"/>
          </w:tcPr>
          <w:p w14:paraId="0DEC64EB" w14:textId="77777777" w:rsidR="00BB4FB3" w:rsidRPr="00D02AAF" w:rsidRDefault="00BB4FB3" w:rsidP="00BB4FB3">
            <w:pPr>
              <w:spacing w:line="331" w:lineRule="auto"/>
              <w:rPr>
                <w:rFonts w:ascii="Arial" w:hAnsi="Arial" w:cs="Arial"/>
                <w:sz w:val="20"/>
                <w:szCs w:val="20"/>
              </w:rPr>
            </w:pPr>
            <m:oMathPara>
              <m:oMath>
                <m:r>
                  <w:rPr>
                    <w:rFonts w:ascii="Cambria Math" w:eastAsia="Times New Roman" w:hAnsi="Cambria Math" w:cs="Arial"/>
                    <w:sz w:val="20"/>
                    <w:szCs w:val="20"/>
                    <w:lang w:eastAsia="pl-PL"/>
                  </w:rPr>
                  <m:t>18,34</m:t>
                </m:r>
              </m:oMath>
            </m:oMathPara>
          </w:p>
        </w:tc>
        <w:tc>
          <w:tcPr>
            <w:tcW w:w="2374" w:type="dxa"/>
          </w:tcPr>
          <w:p w14:paraId="40E830E9" w14:textId="77777777" w:rsidR="00BB4FB3" w:rsidRPr="00D02AAF" w:rsidRDefault="00CD7314" w:rsidP="00BB4FB3">
            <w:pPr>
              <w:spacing w:line="331" w:lineRule="auto"/>
              <w:rPr>
                <w:rFonts w:ascii="Arial" w:hAnsi="Arial" w:cs="Arial"/>
                <w:sz w:val="20"/>
                <w:szCs w:val="20"/>
              </w:rPr>
            </w:pPr>
            <m:oMathPara>
              <m:oMath>
                <m:r>
                  <m:rPr>
                    <m:sty m:val="p"/>
                  </m:rPr>
                  <w:rPr>
                    <w:rFonts w:ascii="Cambria Math" w:hAnsi="Cambria Math" w:cs="Arial"/>
                    <w:sz w:val="20"/>
                    <w:szCs w:val="20"/>
                  </w:rPr>
                  <m:t>Ω</m:t>
                </m:r>
              </m:oMath>
            </m:oMathPara>
          </w:p>
        </w:tc>
      </w:tr>
    </w:tbl>
    <w:p w14:paraId="44522A97" w14:textId="77777777" w:rsidR="00D02AAF" w:rsidRDefault="00D02AAF" w:rsidP="00E35BB1">
      <w:pPr>
        <w:pBdr>
          <w:top w:val="none" w:sz="4" w:space="0" w:color="000000"/>
          <w:left w:val="none" w:sz="4" w:space="0" w:color="000000"/>
          <w:bottom w:val="none" w:sz="4" w:space="0" w:color="000000"/>
          <w:right w:val="none" w:sz="4" w:space="0" w:color="000000"/>
        </w:pBdr>
        <w:spacing w:line="331" w:lineRule="auto"/>
        <w:rPr>
          <w:rFonts w:ascii="Arial" w:hAnsi="Arial" w:cs="Arial"/>
          <w:sz w:val="20"/>
          <w:szCs w:val="20"/>
        </w:rPr>
      </w:pPr>
    </w:p>
    <w:p w14:paraId="1F38B820" w14:textId="77777777" w:rsidR="00D02AAF" w:rsidRDefault="00D02AAF">
      <w:pPr>
        <w:rPr>
          <w:rFonts w:ascii="Arial" w:hAnsi="Arial" w:cs="Arial"/>
          <w:sz w:val="20"/>
          <w:szCs w:val="20"/>
        </w:rPr>
      </w:pPr>
      <w:r>
        <w:rPr>
          <w:rFonts w:ascii="Arial" w:hAnsi="Arial" w:cs="Arial"/>
          <w:sz w:val="20"/>
          <w:szCs w:val="20"/>
        </w:rPr>
        <w:br w:type="page"/>
      </w:r>
    </w:p>
    <w:p w14:paraId="5DFC7239" w14:textId="77777777" w:rsidR="00910B54" w:rsidRDefault="003D7AFE" w:rsidP="003D7AFE">
      <w:pPr>
        <w:pStyle w:val="Nagwek1"/>
        <w:spacing w:before="400" w:beforeAutospacing="0" w:after="120" w:afterAutospacing="0"/>
        <w:rPr>
          <w:rFonts w:ascii="Arial" w:hAnsi="Arial" w:cs="Arial"/>
          <w:color w:val="000000"/>
          <w:sz w:val="24"/>
          <w:szCs w:val="24"/>
        </w:rPr>
      </w:pPr>
      <w:bookmarkStart w:id="198" w:name="_Toc189206110"/>
      <w:r w:rsidRPr="003D7AFE">
        <w:rPr>
          <w:rFonts w:ascii="Arial" w:hAnsi="Arial" w:cs="Arial"/>
          <w:color w:val="000000"/>
          <w:sz w:val="24"/>
          <w:szCs w:val="24"/>
        </w:rPr>
        <w:lastRenderedPageBreak/>
        <w:t>WYKAZ LITERATURY</w:t>
      </w:r>
      <w:bookmarkEnd w:id="198"/>
    </w:p>
    <w:p w14:paraId="38B6E34D" w14:textId="77777777" w:rsidR="009E1548" w:rsidRPr="009E1548" w:rsidRDefault="009E1548" w:rsidP="009E1548">
      <w:pPr>
        <w:pStyle w:val="Akapitzlist"/>
        <w:numPr>
          <w:ilvl w:val="0"/>
          <w:numId w:val="33"/>
        </w:numPr>
        <w:rPr>
          <w:rFonts w:ascii="Arial" w:hAnsi="Arial" w:cs="Arial"/>
          <w:sz w:val="18"/>
          <w:szCs w:val="18"/>
        </w:rPr>
      </w:pPr>
      <w:proofErr w:type="spellStart"/>
      <w:r w:rsidRPr="009E1548">
        <w:rPr>
          <w:rFonts w:ascii="Arial" w:hAnsi="Arial" w:cs="Arial"/>
          <w:sz w:val="18"/>
          <w:szCs w:val="18"/>
        </w:rPr>
        <w:t>Ronkowski</w:t>
      </w:r>
      <w:proofErr w:type="spellEnd"/>
      <w:r w:rsidRPr="009E1548">
        <w:rPr>
          <w:rFonts w:ascii="Arial" w:hAnsi="Arial" w:cs="Arial"/>
          <w:sz w:val="18"/>
          <w:szCs w:val="18"/>
        </w:rPr>
        <w:t xml:space="preserve"> M., </w:t>
      </w:r>
      <w:proofErr w:type="spellStart"/>
      <w:r w:rsidRPr="009E1548">
        <w:rPr>
          <w:rFonts w:ascii="Arial" w:hAnsi="Arial" w:cs="Arial"/>
          <w:sz w:val="18"/>
          <w:szCs w:val="18"/>
        </w:rPr>
        <w:t>Michna</w:t>
      </w:r>
      <w:proofErr w:type="spellEnd"/>
      <w:r w:rsidRPr="009E1548">
        <w:rPr>
          <w:rFonts w:ascii="Arial" w:hAnsi="Arial" w:cs="Arial"/>
          <w:sz w:val="18"/>
          <w:szCs w:val="18"/>
        </w:rPr>
        <w:t xml:space="preserve"> M., Kostro G., </w:t>
      </w:r>
      <w:proofErr w:type="spellStart"/>
      <w:r w:rsidRPr="009E1548">
        <w:rPr>
          <w:rFonts w:ascii="Arial" w:hAnsi="Arial" w:cs="Arial"/>
          <w:sz w:val="18"/>
          <w:szCs w:val="18"/>
        </w:rPr>
        <w:t>Kutt</w:t>
      </w:r>
      <w:proofErr w:type="spellEnd"/>
      <w:r w:rsidRPr="009E1548">
        <w:rPr>
          <w:rFonts w:ascii="Arial" w:hAnsi="Arial" w:cs="Arial"/>
          <w:sz w:val="18"/>
          <w:szCs w:val="18"/>
        </w:rPr>
        <w:t xml:space="preserve"> F. (2011). Maszyny elektryczne wokół nas. Zastosowanie, budowa, modelowanie, charakterystyki, </w:t>
      </w:r>
      <w:proofErr w:type="spellStart"/>
      <w:r w:rsidRPr="009E1548">
        <w:rPr>
          <w:rFonts w:ascii="Arial" w:hAnsi="Arial" w:cs="Arial"/>
          <w:sz w:val="18"/>
          <w:szCs w:val="18"/>
        </w:rPr>
        <w:t>projetowanie</w:t>
      </w:r>
      <w:proofErr w:type="spellEnd"/>
      <w:r w:rsidRPr="009E1548">
        <w:rPr>
          <w:rFonts w:ascii="Arial" w:hAnsi="Arial" w:cs="Arial"/>
          <w:sz w:val="18"/>
          <w:szCs w:val="18"/>
        </w:rPr>
        <w:t>. Wydanie I. Politechnika Gdańska, Gdańsk</w:t>
      </w:r>
    </w:p>
    <w:p w14:paraId="5B3ADEB5" w14:textId="77777777" w:rsidR="009E1548" w:rsidRPr="009E1548" w:rsidRDefault="009E1548" w:rsidP="009E1548">
      <w:pPr>
        <w:pStyle w:val="Akapitzlist"/>
        <w:numPr>
          <w:ilvl w:val="0"/>
          <w:numId w:val="33"/>
        </w:numPr>
        <w:rPr>
          <w:rFonts w:ascii="Arial" w:hAnsi="Arial" w:cs="Arial"/>
          <w:sz w:val="18"/>
          <w:szCs w:val="18"/>
        </w:rPr>
      </w:pPr>
      <w:r w:rsidRPr="009E1548">
        <w:rPr>
          <w:rFonts w:ascii="Arial" w:hAnsi="Arial" w:cs="Arial"/>
          <w:sz w:val="18"/>
          <w:szCs w:val="18"/>
        </w:rPr>
        <w:t xml:space="preserve">Silnik obcowzbudny prądu stałego, </w:t>
      </w:r>
      <w:hyperlink r:id="rId16" w:history="1">
        <w:r w:rsidRPr="009E1548">
          <w:rPr>
            <w:rStyle w:val="Hipercze"/>
            <w:rFonts w:ascii="Arial" w:hAnsi="Arial" w:cs="Arial"/>
            <w:color w:val="auto"/>
            <w:sz w:val="18"/>
            <w:szCs w:val="18"/>
          </w:rPr>
          <w:t>http://kener.elektr.polsl.pl/epedlab/lect.php?no=b3&amp;l=pl</w:t>
        </w:r>
      </w:hyperlink>
      <w:r w:rsidRPr="009E1548">
        <w:rPr>
          <w:rFonts w:ascii="Arial" w:hAnsi="Arial" w:cs="Arial"/>
          <w:sz w:val="18"/>
          <w:szCs w:val="18"/>
        </w:rPr>
        <w:t xml:space="preserve"> (dostęp na dzień 10.12.2024r,)</w:t>
      </w:r>
    </w:p>
    <w:p w14:paraId="7C7EA882" w14:textId="77777777" w:rsidR="009E1548" w:rsidRPr="009E1548" w:rsidRDefault="009E1548" w:rsidP="009E1548">
      <w:pPr>
        <w:pStyle w:val="Akapitzlist"/>
        <w:numPr>
          <w:ilvl w:val="0"/>
          <w:numId w:val="33"/>
        </w:numPr>
        <w:rPr>
          <w:rFonts w:ascii="Arial" w:hAnsi="Arial" w:cs="Arial"/>
          <w:sz w:val="18"/>
          <w:szCs w:val="18"/>
        </w:rPr>
      </w:pPr>
      <w:proofErr w:type="spellStart"/>
      <w:r w:rsidRPr="009E1548">
        <w:rPr>
          <w:rFonts w:ascii="Arial" w:hAnsi="Arial" w:cs="Arial"/>
          <w:sz w:val="18"/>
          <w:szCs w:val="18"/>
        </w:rPr>
        <w:t>Sołbut</w:t>
      </w:r>
      <w:proofErr w:type="spellEnd"/>
      <w:r w:rsidRPr="009E1548">
        <w:rPr>
          <w:rFonts w:ascii="Arial" w:hAnsi="Arial" w:cs="Arial"/>
          <w:sz w:val="18"/>
          <w:szCs w:val="18"/>
        </w:rPr>
        <w:t xml:space="preserve"> A. (2019). Maszyny elektryczne 2, Maszyny prądu stałego, Maszyny synchroniczne. Politechnika Białostocka, Białystok</w:t>
      </w:r>
    </w:p>
    <w:p w14:paraId="22136C81" w14:textId="77777777" w:rsidR="009E1548" w:rsidRPr="009E1548" w:rsidRDefault="009E1548" w:rsidP="009E1548">
      <w:pPr>
        <w:pStyle w:val="Akapitzlist"/>
        <w:numPr>
          <w:ilvl w:val="0"/>
          <w:numId w:val="33"/>
        </w:numPr>
        <w:rPr>
          <w:rFonts w:ascii="Arial" w:hAnsi="Arial" w:cs="Arial"/>
          <w:sz w:val="18"/>
          <w:szCs w:val="18"/>
          <w:lang w:val="en-US"/>
        </w:rPr>
      </w:pPr>
      <w:proofErr w:type="spellStart"/>
      <w:r w:rsidRPr="009E1548">
        <w:rPr>
          <w:rFonts w:ascii="Arial" w:hAnsi="Arial" w:cs="Arial"/>
          <w:sz w:val="18"/>
          <w:szCs w:val="18"/>
        </w:rPr>
        <w:t>Duzinkiewicz</w:t>
      </w:r>
      <w:proofErr w:type="spellEnd"/>
      <w:r w:rsidRPr="009E1548">
        <w:rPr>
          <w:rFonts w:ascii="Arial" w:hAnsi="Arial" w:cs="Arial"/>
          <w:sz w:val="18"/>
          <w:szCs w:val="18"/>
        </w:rPr>
        <w:t xml:space="preserve"> K. (2016). Modelowanie i podstawy identyfikacji – Modelowanie fenomenologiczne. </w:t>
      </w:r>
      <w:proofErr w:type="spellStart"/>
      <w:r w:rsidRPr="009E1548">
        <w:rPr>
          <w:rFonts w:ascii="Arial" w:hAnsi="Arial" w:cs="Arial"/>
          <w:sz w:val="18"/>
          <w:szCs w:val="18"/>
          <w:lang w:val="en-US"/>
        </w:rPr>
        <w:t>Katedra</w:t>
      </w:r>
      <w:proofErr w:type="spellEnd"/>
      <w:r w:rsidRPr="009E1548">
        <w:rPr>
          <w:rFonts w:ascii="Arial" w:hAnsi="Arial" w:cs="Arial"/>
          <w:sz w:val="18"/>
          <w:szCs w:val="18"/>
          <w:lang w:val="en-US"/>
        </w:rPr>
        <w:t xml:space="preserve"> </w:t>
      </w:r>
      <w:proofErr w:type="spellStart"/>
      <w:r w:rsidRPr="009E1548">
        <w:rPr>
          <w:rFonts w:ascii="Arial" w:hAnsi="Arial" w:cs="Arial"/>
          <w:sz w:val="18"/>
          <w:szCs w:val="18"/>
          <w:lang w:val="en-US"/>
        </w:rPr>
        <w:t>Inżynierii</w:t>
      </w:r>
      <w:proofErr w:type="spellEnd"/>
      <w:r w:rsidRPr="009E1548">
        <w:rPr>
          <w:rFonts w:ascii="Arial" w:hAnsi="Arial" w:cs="Arial"/>
          <w:sz w:val="18"/>
          <w:szCs w:val="18"/>
          <w:lang w:val="en-US"/>
        </w:rPr>
        <w:t xml:space="preserve"> </w:t>
      </w:r>
      <w:proofErr w:type="spellStart"/>
      <w:r w:rsidRPr="009E1548">
        <w:rPr>
          <w:rFonts w:ascii="Arial" w:hAnsi="Arial" w:cs="Arial"/>
          <w:sz w:val="18"/>
          <w:szCs w:val="18"/>
          <w:lang w:val="en-US"/>
        </w:rPr>
        <w:t>Systemów</w:t>
      </w:r>
      <w:proofErr w:type="spellEnd"/>
      <w:r w:rsidRPr="009E1548">
        <w:rPr>
          <w:rFonts w:ascii="Arial" w:hAnsi="Arial" w:cs="Arial"/>
          <w:sz w:val="18"/>
          <w:szCs w:val="18"/>
          <w:lang w:val="en-US"/>
        </w:rPr>
        <w:t xml:space="preserve"> </w:t>
      </w:r>
      <w:proofErr w:type="spellStart"/>
      <w:r w:rsidRPr="009E1548">
        <w:rPr>
          <w:rFonts w:ascii="Arial" w:hAnsi="Arial" w:cs="Arial"/>
          <w:sz w:val="18"/>
          <w:szCs w:val="18"/>
          <w:lang w:val="en-US"/>
        </w:rPr>
        <w:t>Sterowania</w:t>
      </w:r>
      <w:proofErr w:type="spellEnd"/>
      <w:r w:rsidRPr="009E1548">
        <w:rPr>
          <w:rFonts w:ascii="Arial" w:hAnsi="Arial" w:cs="Arial"/>
          <w:sz w:val="18"/>
          <w:szCs w:val="18"/>
          <w:lang w:val="en-US"/>
        </w:rPr>
        <w:t xml:space="preserve">. </w:t>
      </w:r>
      <w:proofErr w:type="spellStart"/>
      <w:r w:rsidRPr="009E1548">
        <w:rPr>
          <w:rFonts w:ascii="Arial" w:hAnsi="Arial" w:cs="Arial"/>
          <w:sz w:val="18"/>
          <w:szCs w:val="18"/>
          <w:lang w:val="en-US"/>
        </w:rPr>
        <w:t>Politechnika</w:t>
      </w:r>
      <w:proofErr w:type="spellEnd"/>
      <w:r w:rsidRPr="009E1548">
        <w:rPr>
          <w:rFonts w:ascii="Arial" w:hAnsi="Arial" w:cs="Arial"/>
          <w:sz w:val="18"/>
          <w:szCs w:val="18"/>
          <w:lang w:val="en-US"/>
        </w:rPr>
        <w:t xml:space="preserve"> </w:t>
      </w:r>
      <w:proofErr w:type="spellStart"/>
      <w:r w:rsidRPr="009E1548">
        <w:rPr>
          <w:rFonts w:ascii="Arial" w:hAnsi="Arial" w:cs="Arial"/>
          <w:sz w:val="18"/>
          <w:szCs w:val="18"/>
          <w:lang w:val="en-US"/>
        </w:rPr>
        <w:t>Gdańska</w:t>
      </w:r>
      <w:proofErr w:type="spellEnd"/>
    </w:p>
    <w:p w14:paraId="5E364C48" w14:textId="77777777" w:rsidR="009E1548" w:rsidRPr="009E1548" w:rsidRDefault="009E1548" w:rsidP="009E1548">
      <w:pPr>
        <w:pStyle w:val="Akapitzlist"/>
        <w:numPr>
          <w:ilvl w:val="0"/>
          <w:numId w:val="33"/>
        </w:numPr>
        <w:rPr>
          <w:rFonts w:ascii="Arial" w:hAnsi="Arial" w:cs="Arial"/>
          <w:sz w:val="18"/>
          <w:szCs w:val="18"/>
          <w:lang w:val="en-US"/>
        </w:rPr>
      </w:pPr>
      <w:proofErr w:type="spellStart"/>
      <w:r w:rsidRPr="009E1548">
        <w:rPr>
          <w:rFonts w:ascii="Arial" w:hAnsi="Arial" w:cs="Arial"/>
          <w:sz w:val="18"/>
          <w:szCs w:val="18"/>
          <w:lang w:val="en-US"/>
        </w:rPr>
        <w:t>Huges</w:t>
      </w:r>
      <w:proofErr w:type="spellEnd"/>
      <w:r w:rsidRPr="009E1548">
        <w:rPr>
          <w:rFonts w:ascii="Arial" w:hAnsi="Arial" w:cs="Arial"/>
          <w:sz w:val="18"/>
          <w:szCs w:val="18"/>
          <w:lang w:val="en-US"/>
        </w:rPr>
        <w:t xml:space="preserve"> A. Electric Motors and Drives: Fundamentals, Types and Applications. </w:t>
      </w:r>
      <w:proofErr w:type="spellStart"/>
      <w:r w:rsidRPr="009E1548">
        <w:rPr>
          <w:rFonts w:ascii="Arial" w:eastAsia="Times New Roman" w:hAnsi="Arial" w:cs="Arial"/>
          <w:sz w:val="18"/>
          <w:szCs w:val="18"/>
          <w:lang w:eastAsia="pl-PL"/>
        </w:rPr>
        <w:t>Newnes</w:t>
      </w:r>
      <w:proofErr w:type="spellEnd"/>
      <w:r w:rsidRPr="009E1548">
        <w:rPr>
          <w:rFonts w:ascii="Arial" w:eastAsia="Times New Roman" w:hAnsi="Arial" w:cs="Arial"/>
          <w:sz w:val="18"/>
          <w:szCs w:val="18"/>
          <w:lang w:eastAsia="pl-PL"/>
        </w:rPr>
        <w:t xml:space="preserve"> (</w:t>
      </w:r>
      <w:proofErr w:type="spellStart"/>
      <w:r w:rsidRPr="009E1548">
        <w:rPr>
          <w:rFonts w:ascii="Arial" w:eastAsia="Times New Roman" w:hAnsi="Arial" w:cs="Arial"/>
          <w:sz w:val="18"/>
          <w:szCs w:val="18"/>
          <w:lang w:eastAsia="pl-PL"/>
        </w:rPr>
        <w:t>Elsevier</w:t>
      </w:r>
      <w:proofErr w:type="spellEnd"/>
      <w:r w:rsidRPr="009E1548">
        <w:rPr>
          <w:rFonts w:ascii="Arial" w:eastAsia="Times New Roman" w:hAnsi="Arial" w:cs="Arial"/>
          <w:sz w:val="18"/>
          <w:szCs w:val="18"/>
          <w:lang w:eastAsia="pl-PL"/>
        </w:rPr>
        <w:t>)</w:t>
      </w:r>
    </w:p>
    <w:p w14:paraId="64194191" w14:textId="77777777" w:rsidR="009E1548" w:rsidRPr="009E1548" w:rsidRDefault="009E1548" w:rsidP="009E1548">
      <w:pPr>
        <w:pStyle w:val="Akapitzlist"/>
        <w:numPr>
          <w:ilvl w:val="0"/>
          <w:numId w:val="33"/>
        </w:numPr>
        <w:rPr>
          <w:rFonts w:ascii="Arial" w:hAnsi="Arial" w:cs="Arial"/>
          <w:sz w:val="18"/>
          <w:szCs w:val="18"/>
          <w:lang w:val="en-US"/>
        </w:rPr>
      </w:pPr>
      <w:r w:rsidRPr="009E1548">
        <w:rPr>
          <w:rFonts w:ascii="Arial" w:hAnsi="Arial" w:cs="Arial"/>
          <w:sz w:val="18"/>
          <w:szCs w:val="18"/>
          <w:lang w:val="en-US"/>
        </w:rPr>
        <w:t xml:space="preserve">Nasar, S. A. (2002). </w:t>
      </w:r>
      <w:r w:rsidRPr="009E1548">
        <w:rPr>
          <w:rStyle w:val="Uwydatnienie"/>
          <w:rFonts w:ascii="Arial" w:hAnsi="Arial" w:cs="Arial"/>
          <w:sz w:val="18"/>
          <w:szCs w:val="18"/>
          <w:lang w:val="en-US"/>
        </w:rPr>
        <w:t>Electric Machines and Power Systems Volume I</w:t>
      </w:r>
      <w:r w:rsidRPr="009E1548">
        <w:rPr>
          <w:rFonts w:ascii="Arial" w:hAnsi="Arial" w:cs="Arial"/>
          <w:sz w:val="18"/>
          <w:szCs w:val="18"/>
          <w:lang w:val="en-US"/>
        </w:rPr>
        <w:t>. CRC Press.</w:t>
      </w:r>
    </w:p>
    <w:p w14:paraId="37F54898" w14:textId="77777777" w:rsidR="009E1548" w:rsidRPr="009E1548" w:rsidRDefault="009E1548" w:rsidP="009E1548">
      <w:pPr>
        <w:pStyle w:val="Akapitzlist"/>
        <w:numPr>
          <w:ilvl w:val="0"/>
          <w:numId w:val="33"/>
        </w:numPr>
        <w:rPr>
          <w:rFonts w:ascii="Arial" w:hAnsi="Arial" w:cs="Arial"/>
          <w:sz w:val="18"/>
          <w:szCs w:val="18"/>
          <w:lang w:val="en-US"/>
        </w:rPr>
      </w:pPr>
      <w:r w:rsidRPr="009E1548">
        <w:rPr>
          <w:rStyle w:val="Pogrubienie"/>
          <w:rFonts w:ascii="Arial" w:hAnsi="Arial" w:cs="Arial"/>
          <w:b w:val="0"/>
          <w:bCs w:val="0"/>
          <w:sz w:val="18"/>
          <w:szCs w:val="18"/>
        </w:rPr>
        <w:t xml:space="preserve">Kaczmarek B.K. (2009). Maszyny elektryczne. </w:t>
      </w:r>
      <w:r w:rsidRPr="009E1548">
        <w:rPr>
          <w:rFonts w:ascii="Arial" w:hAnsi="Arial" w:cs="Arial"/>
          <w:sz w:val="18"/>
          <w:szCs w:val="18"/>
        </w:rPr>
        <w:t xml:space="preserve">wyd. </w:t>
      </w:r>
      <w:r w:rsidRPr="009E1548">
        <w:rPr>
          <w:rFonts w:ascii="Arial" w:hAnsi="Arial" w:cs="Arial"/>
          <w:sz w:val="18"/>
          <w:szCs w:val="18"/>
          <w:lang w:val="en-US"/>
        </w:rPr>
        <w:t>WNT</w:t>
      </w:r>
    </w:p>
    <w:p w14:paraId="57EEBECB" w14:textId="77777777" w:rsidR="009E1548" w:rsidRPr="009E1548" w:rsidRDefault="009E1548" w:rsidP="009E1548">
      <w:pPr>
        <w:pStyle w:val="Akapitzlist"/>
        <w:numPr>
          <w:ilvl w:val="0"/>
          <w:numId w:val="33"/>
        </w:numPr>
        <w:rPr>
          <w:rFonts w:ascii="Arial" w:hAnsi="Arial" w:cs="Arial"/>
          <w:sz w:val="18"/>
          <w:szCs w:val="18"/>
          <w:lang w:val="en-US"/>
        </w:rPr>
      </w:pPr>
      <w:r w:rsidRPr="009E1548">
        <w:rPr>
          <w:rFonts w:ascii="Arial" w:hAnsi="Arial" w:cs="Arial"/>
          <w:sz w:val="18"/>
          <w:szCs w:val="18"/>
          <w:lang w:val="en-US"/>
        </w:rPr>
        <w:t xml:space="preserve">P. C. Krause, O. </w:t>
      </w:r>
      <w:proofErr w:type="spellStart"/>
      <w:r w:rsidRPr="009E1548">
        <w:rPr>
          <w:rFonts w:ascii="Arial" w:hAnsi="Arial" w:cs="Arial"/>
          <w:sz w:val="18"/>
          <w:szCs w:val="18"/>
          <w:lang w:val="en-US"/>
        </w:rPr>
        <w:t>Wasynczuk</w:t>
      </w:r>
      <w:proofErr w:type="spellEnd"/>
      <w:r w:rsidRPr="009E1548">
        <w:rPr>
          <w:rFonts w:ascii="Arial" w:hAnsi="Arial" w:cs="Arial"/>
          <w:sz w:val="18"/>
          <w:szCs w:val="18"/>
          <w:lang w:val="en-US"/>
        </w:rPr>
        <w:t xml:space="preserve">, S. D. </w:t>
      </w:r>
      <w:proofErr w:type="spellStart"/>
      <w:r w:rsidRPr="009E1548">
        <w:rPr>
          <w:rFonts w:ascii="Arial" w:hAnsi="Arial" w:cs="Arial"/>
          <w:sz w:val="18"/>
          <w:szCs w:val="18"/>
          <w:lang w:val="en-US"/>
        </w:rPr>
        <w:t>Sudhoff</w:t>
      </w:r>
      <w:proofErr w:type="spellEnd"/>
      <w:r w:rsidRPr="009E1548">
        <w:rPr>
          <w:rFonts w:ascii="Arial" w:hAnsi="Arial" w:cs="Arial"/>
          <w:sz w:val="18"/>
          <w:szCs w:val="18"/>
          <w:lang w:val="en-US"/>
        </w:rPr>
        <w:t xml:space="preserve"> – Analysis of Electric Machinery and Drive Systems, Wiley.</w:t>
      </w:r>
    </w:p>
    <w:p w14:paraId="7D1A47D6" w14:textId="77777777" w:rsidR="00082BF6" w:rsidRPr="008E53BA" w:rsidRDefault="009E1548" w:rsidP="008E53BA">
      <w:pPr>
        <w:pStyle w:val="Akapitzlist"/>
        <w:numPr>
          <w:ilvl w:val="0"/>
          <w:numId w:val="33"/>
        </w:numPr>
        <w:rPr>
          <w:rFonts w:ascii="Arial" w:hAnsi="Arial" w:cs="Arial"/>
          <w:sz w:val="18"/>
          <w:szCs w:val="18"/>
        </w:rPr>
      </w:pPr>
      <w:r w:rsidRPr="009E1548">
        <w:rPr>
          <w:rFonts w:ascii="Arial" w:hAnsi="Arial" w:cs="Arial"/>
          <w:sz w:val="18"/>
          <w:szCs w:val="18"/>
        </w:rPr>
        <w:t xml:space="preserve">ABB - Katalog silników prądu stałego, </w:t>
      </w:r>
      <w:hyperlink r:id="rId17" w:history="1">
        <w:r w:rsidRPr="009E1548">
          <w:rPr>
            <w:rStyle w:val="Hipercze"/>
            <w:rFonts w:ascii="Arial" w:eastAsia="Arial" w:hAnsi="Arial" w:cs="Arial"/>
            <w:color w:val="auto"/>
            <w:sz w:val="18"/>
            <w:szCs w:val="18"/>
          </w:rPr>
          <w:t>https://search.abb.com/library/Download.aspx?DocumentID=3BSM003046-1_1&amp;LanguageCode=en&amp;DocumentPartId=&amp;Action=Launch</w:t>
        </w:r>
      </w:hyperlink>
      <w:r w:rsidRPr="009E1548">
        <w:rPr>
          <w:rFonts w:ascii="Arial" w:eastAsia="Arial" w:hAnsi="Arial" w:cs="Arial"/>
          <w:sz w:val="18"/>
          <w:szCs w:val="18"/>
        </w:rPr>
        <w:t xml:space="preserve"> </w:t>
      </w:r>
      <w:r w:rsidRPr="009E1548">
        <w:rPr>
          <w:rFonts w:ascii="Arial" w:hAnsi="Arial" w:cs="Arial"/>
          <w:sz w:val="18"/>
          <w:szCs w:val="18"/>
        </w:rPr>
        <w:t>(dostęp na dzień 10.12.2024r,)</w:t>
      </w:r>
    </w:p>
    <w:sectPr w:rsidR="00082BF6" w:rsidRPr="008E53BA" w:rsidSect="00E80DAD">
      <w:pgSz w:w="11906" w:h="16838"/>
      <w:pgMar w:top="1417" w:right="1417" w:bottom="1417" w:left="1417" w:header="709" w:footer="709"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02142"/>
    <w:multiLevelType w:val="multilevel"/>
    <w:tmpl w:val="0ED0AB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AE1AA2"/>
    <w:multiLevelType w:val="multilevel"/>
    <w:tmpl w:val="DCA66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E34644"/>
    <w:multiLevelType w:val="multilevel"/>
    <w:tmpl w:val="E47062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CA0D65"/>
    <w:multiLevelType w:val="multilevel"/>
    <w:tmpl w:val="0F626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2F0877"/>
    <w:multiLevelType w:val="multilevel"/>
    <w:tmpl w:val="CFC8E676"/>
    <w:lvl w:ilvl="0">
      <w:start w:val="1"/>
      <w:numFmt w:val="decimal"/>
      <w:lvlText w:val="%1"/>
      <w:lvlJc w:val="left"/>
      <w:pPr>
        <w:ind w:left="360" w:hanging="360"/>
      </w:pPr>
      <w:rPr>
        <w:rFonts w:hint="default"/>
        <w:sz w:val="20"/>
      </w:rPr>
    </w:lvl>
    <w:lvl w:ilvl="1">
      <w:start w:val="4"/>
      <w:numFmt w:val="decimal"/>
      <w:lvlText w:val="%1.%2"/>
      <w:lvlJc w:val="left"/>
      <w:pPr>
        <w:ind w:left="1440" w:hanging="720"/>
      </w:pPr>
      <w:rPr>
        <w:rFonts w:hint="default"/>
        <w:sz w:val="20"/>
      </w:rPr>
    </w:lvl>
    <w:lvl w:ilvl="2">
      <w:start w:val="1"/>
      <w:numFmt w:val="decimal"/>
      <w:lvlText w:val="%1.%2.%3"/>
      <w:lvlJc w:val="left"/>
      <w:pPr>
        <w:ind w:left="2520" w:hanging="1080"/>
      </w:pPr>
      <w:rPr>
        <w:rFonts w:hint="default"/>
        <w:sz w:val="20"/>
      </w:rPr>
    </w:lvl>
    <w:lvl w:ilvl="3">
      <w:start w:val="1"/>
      <w:numFmt w:val="decimal"/>
      <w:lvlText w:val="%1.%2.%3.%4"/>
      <w:lvlJc w:val="left"/>
      <w:pPr>
        <w:ind w:left="3600" w:hanging="1440"/>
      </w:pPr>
      <w:rPr>
        <w:rFonts w:hint="default"/>
        <w:sz w:val="20"/>
      </w:rPr>
    </w:lvl>
    <w:lvl w:ilvl="4">
      <w:start w:val="1"/>
      <w:numFmt w:val="decimal"/>
      <w:lvlText w:val="%1.%2.%3.%4.%5"/>
      <w:lvlJc w:val="left"/>
      <w:pPr>
        <w:ind w:left="4320" w:hanging="1440"/>
      </w:pPr>
      <w:rPr>
        <w:rFonts w:hint="default"/>
        <w:sz w:val="20"/>
      </w:rPr>
    </w:lvl>
    <w:lvl w:ilvl="5">
      <w:start w:val="1"/>
      <w:numFmt w:val="decimal"/>
      <w:lvlText w:val="%1.%2.%3.%4.%5.%6"/>
      <w:lvlJc w:val="left"/>
      <w:pPr>
        <w:ind w:left="5400" w:hanging="1800"/>
      </w:pPr>
      <w:rPr>
        <w:rFonts w:hint="default"/>
        <w:sz w:val="20"/>
      </w:rPr>
    </w:lvl>
    <w:lvl w:ilvl="6">
      <w:start w:val="1"/>
      <w:numFmt w:val="decimal"/>
      <w:lvlText w:val="%1.%2.%3.%4.%5.%6.%7"/>
      <w:lvlJc w:val="left"/>
      <w:pPr>
        <w:ind w:left="6480" w:hanging="2160"/>
      </w:pPr>
      <w:rPr>
        <w:rFonts w:hint="default"/>
        <w:sz w:val="20"/>
      </w:rPr>
    </w:lvl>
    <w:lvl w:ilvl="7">
      <w:start w:val="1"/>
      <w:numFmt w:val="decimal"/>
      <w:lvlText w:val="%1.%2.%3.%4.%5.%6.%7.%8"/>
      <w:lvlJc w:val="left"/>
      <w:pPr>
        <w:ind w:left="7560" w:hanging="2520"/>
      </w:pPr>
      <w:rPr>
        <w:rFonts w:hint="default"/>
        <w:sz w:val="20"/>
      </w:rPr>
    </w:lvl>
    <w:lvl w:ilvl="8">
      <w:start w:val="1"/>
      <w:numFmt w:val="decimal"/>
      <w:lvlText w:val="%1.%2.%3.%4.%5.%6.%7.%8.%9"/>
      <w:lvlJc w:val="left"/>
      <w:pPr>
        <w:ind w:left="8640" w:hanging="2880"/>
      </w:pPr>
      <w:rPr>
        <w:rFonts w:hint="default"/>
        <w:sz w:val="20"/>
      </w:rPr>
    </w:lvl>
  </w:abstractNum>
  <w:abstractNum w:abstractNumId="5" w15:restartNumberingAfterBreak="0">
    <w:nsid w:val="1A7A62CD"/>
    <w:multiLevelType w:val="multilevel"/>
    <w:tmpl w:val="3A46F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1C1092"/>
    <w:multiLevelType w:val="multilevel"/>
    <w:tmpl w:val="EB72F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144507"/>
    <w:multiLevelType w:val="multilevel"/>
    <w:tmpl w:val="C4C086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1860F2"/>
    <w:multiLevelType w:val="multilevel"/>
    <w:tmpl w:val="D39C7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9003F4"/>
    <w:multiLevelType w:val="multilevel"/>
    <w:tmpl w:val="CDFE2D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F824D1"/>
    <w:multiLevelType w:val="hybridMultilevel"/>
    <w:tmpl w:val="18B4393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2B226339"/>
    <w:multiLevelType w:val="multilevel"/>
    <w:tmpl w:val="918E5A5E"/>
    <w:lvl w:ilvl="0">
      <w:start w:val="1"/>
      <w:numFmt w:val="decimal"/>
      <w:lvlText w:val="%1"/>
      <w:lvlJc w:val="left"/>
      <w:pPr>
        <w:ind w:left="360" w:hanging="360"/>
      </w:pPr>
      <w:rPr>
        <w:rFonts w:hint="default"/>
        <w:sz w:val="20"/>
      </w:rPr>
    </w:lvl>
    <w:lvl w:ilvl="1">
      <w:start w:val="4"/>
      <w:numFmt w:val="decimal"/>
      <w:lvlText w:val="%1.%2"/>
      <w:lvlJc w:val="left"/>
      <w:pPr>
        <w:ind w:left="720" w:hanging="720"/>
      </w:pPr>
      <w:rPr>
        <w:rFonts w:hint="default"/>
        <w:sz w:val="20"/>
      </w:rPr>
    </w:lvl>
    <w:lvl w:ilvl="2">
      <w:start w:val="1"/>
      <w:numFmt w:val="decimal"/>
      <w:lvlText w:val="%1.%2.%3"/>
      <w:lvlJc w:val="left"/>
      <w:pPr>
        <w:ind w:left="1080" w:hanging="1080"/>
      </w:pPr>
      <w:rPr>
        <w:rFonts w:hint="default"/>
        <w:sz w:val="20"/>
      </w:rPr>
    </w:lvl>
    <w:lvl w:ilvl="3">
      <w:start w:val="1"/>
      <w:numFmt w:val="decimal"/>
      <w:lvlText w:val="%1.%2.%3.%4"/>
      <w:lvlJc w:val="left"/>
      <w:pPr>
        <w:ind w:left="1440" w:hanging="1440"/>
      </w:pPr>
      <w:rPr>
        <w:rFonts w:hint="default"/>
        <w:sz w:val="20"/>
      </w:rPr>
    </w:lvl>
    <w:lvl w:ilvl="4">
      <w:start w:val="1"/>
      <w:numFmt w:val="decimal"/>
      <w:lvlText w:val="%1.%2.%3.%4.%5"/>
      <w:lvlJc w:val="left"/>
      <w:pPr>
        <w:ind w:left="1440" w:hanging="1440"/>
      </w:pPr>
      <w:rPr>
        <w:rFonts w:hint="default"/>
        <w:sz w:val="20"/>
      </w:rPr>
    </w:lvl>
    <w:lvl w:ilvl="5">
      <w:start w:val="1"/>
      <w:numFmt w:val="decimal"/>
      <w:lvlText w:val="%1.%2.%3.%4.%5.%6"/>
      <w:lvlJc w:val="left"/>
      <w:pPr>
        <w:ind w:left="1800" w:hanging="1800"/>
      </w:pPr>
      <w:rPr>
        <w:rFonts w:hint="default"/>
        <w:sz w:val="20"/>
      </w:rPr>
    </w:lvl>
    <w:lvl w:ilvl="6">
      <w:start w:val="1"/>
      <w:numFmt w:val="decimal"/>
      <w:lvlText w:val="%1.%2.%3.%4.%5.%6.%7"/>
      <w:lvlJc w:val="left"/>
      <w:pPr>
        <w:ind w:left="2160" w:hanging="2160"/>
      </w:pPr>
      <w:rPr>
        <w:rFonts w:hint="default"/>
        <w:sz w:val="20"/>
      </w:rPr>
    </w:lvl>
    <w:lvl w:ilvl="7">
      <w:start w:val="1"/>
      <w:numFmt w:val="decimal"/>
      <w:lvlText w:val="%1.%2.%3.%4.%5.%6.%7.%8"/>
      <w:lvlJc w:val="left"/>
      <w:pPr>
        <w:ind w:left="2520" w:hanging="2520"/>
      </w:pPr>
      <w:rPr>
        <w:rFonts w:hint="default"/>
        <w:sz w:val="20"/>
      </w:rPr>
    </w:lvl>
    <w:lvl w:ilvl="8">
      <w:start w:val="1"/>
      <w:numFmt w:val="decimal"/>
      <w:lvlText w:val="%1.%2.%3.%4.%5.%6.%7.%8.%9"/>
      <w:lvlJc w:val="left"/>
      <w:pPr>
        <w:ind w:left="2880" w:hanging="2880"/>
      </w:pPr>
      <w:rPr>
        <w:rFonts w:hint="default"/>
        <w:sz w:val="20"/>
      </w:rPr>
    </w:lvl>
  </w:abstractNum>
  <w:abstractNum w:abstractNumId="12" w15:restartNumberingAfterBreak="0">
    <w:nsid w:val="392C1CFA"/>
    <w:multiLevelType w:val="multilevel"/>
    <w:tmpl w:val="A0240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FE3BE6"/>
    <w:multiLevelType w:val="multilevel"/>
    <w:tmpl w:val="43625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A309CB"/>
    <w:multiLevelType w:val="multilevel"/>
    <w:tmpl w:val="C6460A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19066D"/>
    <w:multiLevelType w:val="hybridMultilevel"/>
    <w:tmpl w:val="825EF8E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4247538F"/>
    <w:multiLevelType w:val="multilevel"/>
    <w:tmpl w:val="CE74D1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756252"/>
    <w:multiLevelType w:val="multilevel"/>
    <w:tmpl w:val="7FD23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B872E4"/>
    <w:multiLevelType w:val="multilevel"/>
    <w:tmpl w:val="A6FE0E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F94125"/>
    <w:multiLevelType w:val="multilevel"/>
    <w:tmpl w:val="DE4EDA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D2158F"/>
    <w:multiLevelType w:val="multilevel"/>
    <w:tmpl w:val="8EC224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F86F89"/>
    <w:multiLevelType w:val="multilevel"/>
    <w:tmpl w:val="7910D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9A367C"/>
    <w:multiLevelType w:val="multilevel"/>
    <w:tmpl w:val="EAC87E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6E0E3C"/>
    <w:multiLevelType w:val="multilevel"/>
    <w:tmpl w:val="A48C32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C23428"/>
    <w:multiLevelType w:val="multilevel"/>
    <w:tmpl w:val="5C58FC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7356C7"/>
    <w:multiLevelType w:val="multilevel"/>
    <w:tmpl w:val="C1E648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EA87B37"/>
    <w:multiLevelType w:val="multilevel"/>
    <w:tmpl w:val="8B9EB9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C414FC"/>
    <w:multiLevelType w:val="multilevel"/>
    <w:tmpl w:val="680AE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785376"/>
    <w:multiLevelType w:val="multilevel"/>
    <w:tmpl w:val="606EC2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6C42EE"/>
    <w:multiLevelType w:val="multilevel"/>
    <w:tmpl w:val="DF904D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F13C91"/>
    <w:multiLevelType w:val="multilevel"/>
    <w:tmpl w:val="83C002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664ECF"/>
    <w:multiLevelType w:val="multilevel"/>
    <w:tmpl w:val="4BDEF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976092"/>
    <w:multiLevelType w:val="multilevel"/>
    <w:tmpl w:val="B9883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2"/>
  </w:num>
  <w:num w:numId="2">
    <w:abstractNumId w:val="1"/>
  </w:num>
  <w:num w:numId="3">
    <w:abstractNumId w:val="26"/>
    <w:lvlOverride w:ilvl="0">
      <w:lvl w:ilvl="0">
        <w:numFmt w:val="decimal"/>
        <w:lvlText w:val="%1."/>
        <w:lvlJc w:val="left"/>
      </w:lvl>
    </w:lvlOverride>
  </w:num>
  <w:num w:numId="4">
    <w:abstractNumId w:val="16"/>
    <w:lvlOverride w:ilvl="0">
      <w:lvl w:ilvl="0">
        <w:numFmt w:val="decimal"/>
        <w:lvlText w:val="%1."/>
        <w:lvlJc w:val="left"/>
      </w:lvl>
    </w:lvlOverride>
  </w:num>
  <w:num w:numId="5">
    <w:abstractNumId w:val="6"/>
  </w:num>
  <w:num w:numId="6">
    <w:abstractNumId w:val="18"/>
    <w:lvlOverride w:ilvl="0">
      <w:lvl w:ilvl="0">
        <w:numFmt w:val="decimal"/>
        <w:lvlText w:val="%1."/>
        <w:lvlJc w:val="left"/>
      </w:lvl>
    </w:lvlOverride>
  </w:num>
  <w:num w:numId="7">
    <w:abstractNumId w:val="24"/>
    <w:lvlOverride w:ilvl="0">
      <w:lvl w:ilvl="0">
        <w:numFmt w:val="decimal"/>
        <w:lvlText w:val="%1."/>
        <w:lvlJc w:val="left"/>
      </w:lvl>
    </w:lvlOverride>
  </w:num>
  <w:num w:numId="8">
    <w:abstractNumId w:val="7"/>
    <w:lvlOverride w:ilvl="0">
      <w:lvl w:ilvl="0">
        <w:numFmt w:val="decimal"/>
        <w:lvlText w:val="%1."/>
        <w:lvlJc w:val="left"/>
      </w:lvl>
    </w:lvlOverride>
  </w:num>
  <w:num w:numId="9">
    <w:abstractNumId w:val="31"/>
  </w:num>
  <w:num w:numId="10">
    <w:abstractNumId w:val="22"/>
    <w:lvlOverride w:ilvl="0">
      <w:lvl w:ilvl="0">
        <w:numFmt w:val="decimal"/>
        <w:lvlText w:val="%1."/>
        <w:lvlJc w:val="left"/>
      </w:lvl>
    </w:lvlOverride>
  </w:num>
  <w:num w:numId="11">
    <w:abstractNumId w:val="13"/>
  </w:num>
  <w:num w:numId="12">
    <w:abstractNumId w:val="27"/>
  </w:num>
  <w:num w:numId="13">
    <w:abstractNumId w:val="0"/>
    <w:lvlOverride w:ilvl="0">
      <w:lvl w:ilvl="0">
        <w:numFmt w:val="decimal"/>
        <w:lvlText w:val="%1."/>
        <w:lvlJc w:val="left"/>
      </w:lvl>
    </w:lvlOverride>
  </w:num>
  <w:num w:numId="14">
    <w:abstractNumId w:val="5"/>
  </w:num>
  <w:num w:numId="15">
    <w:abstractNumId w:val="30"/>
    <w:lvlOverride w:ilvl="0">
      <w:lvl w:ilvl="0">
        <w:numFmt w:val="decimal"/>
        <w:lvlText w:val="%1."/>
        <w:lvlJc w:val="left"/>
      </w:lvl>
    </w:lvlOverride>
  </w:num>
  <w:num w:numId="16">
    <w:abstractNumId w:val="21"/>
  </w:num>
  <w:num w:numId="17">
    <w:abstractNumId w:val="3"/>
  </w:num>
  <w:num w:numId="18">
    <w:abstractNumId w:val="29"/>
    <w:lvlOverride w:ilvl="0">
      <w:lvl w:ilvl="0">
        <w:numFmt w:val="decimal"/>
        <w:lvlText w:val="%1."/>
        <w:lvlJc w:val="left"/>
      </w:lvl>
    </w:lvlOverride>
  </w:num>
  <w:num w:numId="19">
    <w:abstractNumId w:val="25"/>
    <w:lvlOverride w:ilvl="0">
      <w:lvl w:ilvl="0">
        <w:numFmt w:val="decimal"/>
        <w:lvlText w:val="%1."/>
        <w:lvlJc w:val="left"/>
      </w:lvl>
    </w:lvlOverride>
  </w:num>
  <w:num w:numId="20">
    <w:abstractNumId w:val="28"/>
    <w:lvlOverride w:ilvl="0">
      <w:lvl w:ilvl="0">
        <w:numFmt w:val="decimal"/>
        <w:lvlText w:val="%1."/>
        <w:lvlJc w:val="left"/>
      </w:lvl>
    </w:lvlOverride>
  </w:num>
  <w:num w:numId="21">
    <w:abstractNumId w:val="8"/>
  </w:num>
  <w:num w:numId="22">
    <w:abstractNumId w:val="23"/>
    <w:lvlOverride w:ilvl="0">
      <w:lvl w:ilvl="0">
        <w:numFmt w:val="decimal"/>
        <w:lvlText w:val="%1."/>
        <w:lvlJc w:val="left"/>
      </w:lvl>
    </w:lvlOverride>
  </w:num>
  <w:num w:numId="23">
    <w:abstractNumId w:val="2"/>
    <w:lvlOverride w:ilvl="0">
      <w:lvl w:ilvl="0">
        <w:numFmt w:val="decimal"/>
        <w:lvlText w:val="%1."/>
        <w:lvlJc w:val="left"/>
      </w:lvl>
    </w:lvlOverride>
  </w:num>
  <w:num w:numId="24">
    <w:abstractNumId w:val="9"/>
    <w:lvlOverride w:ilvl="0">
      <w:lvl w:ilvl="0">
        <w:numFmt w:val="decimal"/>
        <w:lvlText w:val="%1."/>
        <w:lvlJc w:val="left"/>
      </w:lvl>
    </w:lvlOverride>
  </w:num>
  <w:num w:numId="25">
    <w:abstractNumId w:val="12"/>
  </w:num>
  <w:num w:numId="26">
    <w:abstractNumId w:val="14"/>
    <w:lvlOverride w:ilvl="0">
      <w:lvl w:ilvl="0">
        <w:numFmt w:val="decimal"/>
        <w:lvlText w:val="%1."/>
        <w:lvlJc w:val="left"/>
      </w:lvl>
    </w:lvlOverride>
  </w:num>
  <w:num w:numId="27">
    <w:abstractNumId w:val="19"/>
    <w:lvlOverride w:ilvl="0">
      <w:lvl w:ilvl="0">
        <w:numFmt w:val="decimal"/>
        <w:lvlText w:val="%1."/>
        <w:lvlJc w:val="left"/>
      </w:lvl>
    </w:lvlOverride>
  </w:num>
  <w:num w:numId="28">
    <w:abstractNumId w:val="20"/>
    <w:lvlOverride w:ilvl="0">
      <w:lvl w:ilvl="0">
        <w:numFmt w:val="decimal"/>
        <w:lvlText w:val="%1."/>
        <w:lvlJc w:val="left"/>
      </w:lvl>
    </w:lvlOverride>
  </w:num>
  <w:num w:numId="29">
    <w:abstractNumId w:val="10"/>
  </w:num>
  <w:num w:numId="30">
    <w:abstractNumId w:val="11"/>
  </w:num>
  <w:num w:numId="31">
    <w:abstractNumId w:val="4"/>
  </w:num>
  <w:num w:numId="32">
    <w:abstractNumId w:val="17"/>
  </w:num>
  <w:num w:numId="33">
    <w:abstractNumId w:val="1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P">
    <w15:presenceInfo w15:providerId="None" w15:userId="R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AFE"/>
    <w:rsid w:val="0001577B"/>
    <w:rsid w:val="00082BF6"/>
    <w:rsid w:val="000C049C"/>
    <w:rsid w:val="000F1481"/>
    <w:rsid w:val="00136611"/>
    <w:rsid w:val="0015080B"/>
    <w:rsid w:val="0015779C"/>
    <w:rsid w:val="001E44CF"/>
    <w:rsid w:val="002015EE"/>
    <w:rsid w:val="002946D7"/>
    <w:rsid w:val="00351F65"/>
    <w:rsid w:val="0035648F"/>
    <w:rsid w:val="003C36EA"/>
    <w:rsid w:val="003D7AFE"/>
    <w:rsid w:val="003E7B83"/>
    <w:rsid w:val="0044565F"/>
    <w:rsid w:val="004B2F4C"/>
    <w:rsid w:val="00510CE5"/>
    <w:rsid w:val="00544CAE"/>
    <w:rsid w:val="00556570"/>
    <w:rsid w:val="00561FE2"/>
    <w:rsid w:val="00571CED"/>
    <w:rsid w:val="005A1DDC"/>
    <w:rsid w:val="005E5D5B"/>
    <w:rsid w:val="00605C04"/>
    <w:rsid w:val="00656DE1"/>
    <w:rsid w:val="006A0D53"/>
    <w:rsid w:val="006B3714"/>
    <w:rsid w:val="007062AC"/>
    <w:rsid w:val="00864947"/>
    <w:rsid w:val="008E53BA"/>
    <w:rsid w:val="008F66E9"/>
    <w:rsid w:val="00904E7D"/>
    <w:rsid w:val="00910B54"/>
    <w:rsid w:val="00922DF5"/>
    <w:rsid w:val="00935DF0"/>
    <w:rsid w:val="009607FD"/>
    <w:rsid w:val="00972B0B"/>
    <w:rsid w:val="009B6D1C"/>
    <w:rsid w:val="009E10FD"/>
    <w:rsid w:val="009E1548"/>
    <w:rsid w:val="00A609C4"/>
    <w:rsid w:val="00A651D5"/>
    <w:rsid w:val="00AC725E"/>
    <w:rsid w:val="00B53634"/>
    <w:rsid w:val="00BA42EC"/>
    <w:rsid w:val="00BA5042"/>
    <w:rsid w:val="00BB4FB3"/>
    <w:rsid w:val="00BD25E9"/>
    <w:rsid w:val="00BD490C"/>
    <w:rsid w:val="00BE4FD3"/>
    <w:rsid w:val="00BF4EC7"/>
    <w:rsid w:val="00C03806"/>
    <w:rsid w:val="00C158E5"/>
    <w:rsid w:val="00CC7545"/>
    <w:rsid w:val="00CD7314"/>
    <w:rsid w:val="00D02AAF"/>
    <w:rsid w:val="00D3106F"/>
    <w:rsid w:val="00D717DC"/>
    <w:rsid w:val="00D76329"/>
    <w:rsid w:val="00DC24FD"/>
    <w:rsid w:val="00DC2F14"/>
    <w:rsid w:val="00E307F6"/>
    <w:rsid w:val="00E35BB1"/>
    <w:rsid w:val="00E80DAD"/>
    <w:rsid w:val="00EE247D"/>
    <w:rsid w:val="00F230CD"/>
    <w:rsid w:val="00F243E1"/>
    <w:rsid w:val="00F32F84"/>
    <w:rsid w:val="00F740CB"/>
    <w:rsid w:val="00F83871"/>
    <w:rsid w:val="00F86EE2"/>
    <w:rsid w:val="00F87C2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8F617"/>
  <w15:docId w15:val="{70741A28-D279-453D-A884-752C985F1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BF4EC7"/>
  </w:style>
  <w:style w:type="paragraph" w:styleId="Nagwek1">
    <w:name w:val="heading 1"/>
    <w:basedOn w:val="Normalny"/>
    <w:link w:val="Nagwek1Znak"/>
    <w:uiPriority w:val="9"/>
    <w:qFormat/>
    <w:rsid w:val="003D7A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paragraph" w:styleId="Nagwek2">
    <w:name w:val="heading 2"/>
    <w:basedOn w:val="Normalny"/>
    <w:link w:val="Nagwek2Znak"/>
    <w:uiPriority w:val="9"/>
    <w:qFormat/>
    <w:rsid w:val="003D7AFE"/>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paragraph" w:styleId="Nagwek3">
    <w:name w:val="heading 3"/>
    <w:basedOn w:val="Normalny"/>
    <w:link w:val="Nagwek3Znak"/>
    <w:uiPriority w:val="9"/>
    <w:qFormat/>
    <w:rsid w:val="003D7AFE"/>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3D7AFE"/>
    <w:rPr>
      <w:rFonts w:ascii="Times New Roman" w:eastAsia="Times New Roman" w:hAnsi="Times New Roman" w:cs="Times New Roman"/>
      <w:b/>
      <w:bCs/>
      <w:kern w:val="36"/>
      <w:sz w:val="48"/>
      <w:szCs w:val="48"/>
      <w:lang w:eastAsia="pl-PL"/>
    </w:rPr>
  </w:style>
  <w:style w:type="character" w:customStyle="1" w:styleId="Nagwek2Znak">
    <w:name w:val="Nagłówek 2 Znak"/>
    <w:basedOn w:val="Domylnaczcionkaakapitu"/>
    <w:link w:val="Nagwek2"/>
    <w:uiPriority w:val="9"/>
    <w:rsid w:val="003D7AFE"/>
    <w:rPr>
      <w:rFonts w:ascii="Times New Roman" w:eastAsia="Times New Roman" w:hAnsi="Times New Roman" w:cs="Times New Roman"/>
      <w:b/>
      <w:bCs/>
      <w:sz w:val="36"/>
      <w:szCs w:val="36"/>
      <w:lang w:eastAsia="pl-PL"/>
    </w:rPr>
  </w:style>
  <w:style w:type="character" w:customStyle="1" w:styleId="Nagwek3Znak">
    <w:name w:val="Nagłówek 3 Znak"/>
    <w:basedOn w:val="Domylnaczcionkaakapitu"/>
    <w:link w:val="Nagwek3"/>
    <w:uiPriority w:val="9"/>
    <w:rsid w:val="003D7AFE"/>
    <w:rPr>
      <w:rFonts w:ascii="Times New Roman" w:eastAsia="Times New Roman" w:hAnsi="Times New Roman" w:cs="Times New Roman"/>
      <w:b/>
      <w:bCs/>
      <w:sz w:val="27"/>
      <w:szCs w:val="27"/>
      <w:lang w:eastAsia="pl-PL"/>
    </w:rPr>
  </w:style>
  <w:style w:type="table" w:styleId="Tabela-Siatka">
    <w:name w:val="Table Grid"/>
    <w:basedOn w:val="Standardowy"/>
    <w:uiPriority w:val="59"/>
    <w:rsid w:val="003D7AFE"/>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agwek11">
    <w:name w:val="Nagłówek 11"/>
    <w:basedOn w:val="Normalny"/>
    <w:next w:val="Normalny"/>
    <w:link w:val="Heading1Char"/>
    <w:uiPriority w:val="9"/>
    <w:qFormat/>
    <w:rsid w:val="003D7AFE"/>
    <w:pPr>
      <w:keepNext/>
      <w:keepLines/>
      <w:spacing w:before="360" w:after="80"/>
      <w:outlineLvl w:val="0"/>
    </w:pPr>
    <w:rPr>
      <w:rFonts w:ascii="Arial" w:eastAsia="Arial" w:hAnsi="Arial" w:cs="Arial"/>
      <w:color w:val="365F91" w:themeColor="accent1" w:themeShade="BF"/>
      <w:sz w:val="40"/>
      <w:szCs w:val="40"/>
    </w:rPr>
  </w:style>
  <w:style w:type="character" w:customStyle="1" w:styleId="Heading1Char">
    <w:name w:val="Heading 1 Char"/>
    <w:basedOn w:val="Domylnaczcionkaakapitu"/>
    <w:link w:val="Nagwek11"/>
    <w:uiPriority w:val="9"/>
    <w:rsid w:val="003D7AFE"/>
    <w:rPr>
      <w:rFonts w:ascii="Arial" w:eastAsia="Arial" w:hAnsi="Arial" w:cs="Arial"/>
      <w:color w:val="365F91" w:themeColor="accent1" w:themeShade="BF"/>
      <w:sz w:val="40"/>
      <w:szCs w:val="40"/>
    </w:rPr>
  </w:style>
  <w:style w:type="paragraph" w:customStyle="1" w:styleId="Nagwek21">
    <w:name w:val="Nagłówek 21"/>
    <w:basedOn w:val="Normalny"/>
    <w:next w:val="Normalny"/>
    <w:link w:val="Heading2Char"/>
    <w:uiPriority w:val="9"/>
    <w:unhideWhenUsed/>
    <w:qFormat/>
    <w:rsid w:val="003D7AFE"/>
    <w:pPr>
      <w:keepNext/>
      <w:keepLines/>
      <w:spacing w:before="160" w:after="80"/>
      <w:outlineLvl w:val="1"/>
    </w:pPr>
    <w:rPr>
      <w:rFonts w:ascii="Arial" w:eastAsia="Arial" w:hAnsi="Arial" w:cs="Arial"/>
      <w:color w:val="365F91" w:themeColor="accent1" w:themeShade="BF"/>
      <w:sz w:val="32"/>
      <w:szCs w:val="32"/>
    </w:rPr>
  </w:style>
  <w:style w:type="character" w:customStyle="1" w:styleId="Heading2Char">
    <w:name w:val="Heading 2 Char"/>
    <w:basedOn w:val="Domylnaczcionkaakapitu"/>
    <w:link w:val="Nagwek21"/>
    <w:uiPriority w:val="9"/>
    <w:rsid w:val="003D7AFE"/>
    <w:rPr>
      <w:rFonts w:ascii="Arial" w:eastAsia="Arial" w:hAnsi="Arial" w:cs="Arial"/>
      <w:color w:val="365F91" w:themeColor="accent1" w:themeShade="BF"/>
      <w:sz w:val="32"/>
      <w:szCs w:val="32"/>
    </w:rPr>
  </w:style>
  <w:style w:type="paragraph" w:customStyle="1" w:styleId="Nagwek31">
    <w:name w:val="Nagłówek 31"/>
    <w:basedOn w:val="Normalny"/>
    <w:next w:val="Normalny"/>
    <w:link w:val="Heading3Char"/>
    <w:uiPriority w:val="9"/>
    <w:unhideWhenUsed/>
    <w:qFormat/>
    <w:rsid w:val="003D7AFE"/>
    <w:pPr>
      <w:keepNext/>
      <w:keepLines/>
      <w:spacing w:before="160" w:after="80"/>
      <w:outlineLvl w:val="2"/>
    </w:pPr>
    <w:rPr>
      <w:rFonts w:ascii="Arial" w:eastAsia="Arial" w:hAnsi="Arial" w:cs="Arial"/>
      <w:color w:val="365F91" w:themeColor="accent1" w:themeShade="BF"/>
      <w:sz w:val="28"/>
      <w:szCs w:val="28"/>
    </w:rPr>
  </w:style>
  <w:style w:type="character" w:customStyle="1" w:styleId="Heading3Char">
    <w:name w:val="Heading 3 Char"/>
    <w:basedOn w:val="Domylnaczcionkaakapitu"/>
    <w:link w:val="Nagwek31"/>
    <w:uiPriority w:val="9"/>
    <w:rsid w:val="003D7AFE"/>
    <w:rPr>
      <w:rFonts w:ascii="Arial" w:eastAsia="Arial" w:hAnsi="Arial" w:cs="Arial"/>
      <w:color w:val="365F91" w:themeColor="accent1" w:themeShade="BF"/>
      <w:sz w:val="28"/>
      <w:szCs w:val="28"/>
    </w:rPr>
  </w:style>
  <w:style w:type="paragraph" w:customStyle="1" w:styleId="Nagwek41">
    <w:name w:val="Nagłówek 41"/>
    <w:basedOn w:val="Normalny"/>
    <w:next w:val="Normalny"/>
    <w:link w:val="Heading4Char"/>
    <w:uiPriority w:val="9"/>
    <w:unhideWhenUsed/>
    <w:qFormat/>
    <w:rsid w:val="003D7AFE"/>
    <w:pPr>
      <w:keepNext/>
      <w:keepLines/>
      <w:spacing w:before="80" w:after="40"/>
      <w:outlineLvl w:val="3"/>
    </w:pPr>
    <w:rPr>
      <w:rFonts w:ascii="Arial" w:eastAsia="Arial" w:hAnsi="Arial" w:cs="Arial"/>
      <w:i/>
      <w:iCs/>
      <w:color w:val="365F91" w:themeColor="accent1" w:themeShade="BF"/>
    </w:rPr>
  </w:style>
  <w:style w:type="character" w:customStyle="1" w:styleId="Heading4Char">
    <w:name w:val="Heading 4 Char"/>
    <w:basedOn w:val="Domylnaczcionkaakapitu"/>
    <w:link w:val="Nagwek41"/>
    <w:uiPriority w:val="9"/>
    <w:rsid w:val="003D7AFE"/>
    <w:rPr>
      <w:rFonts w:ascii="Arial" w:eastAsia="Arial" w:hAnsi="Arial" w:cs="Arial"/>
      <w:i/>
      <w:iCs/>
      <w:color w:val="365F91" w:themeColor="accent1" w:themeShade="BF"/>
    </w:rPr>
  </w:style>
  <w:style w:type="paragraph" w:customStyle="1" w:styleId="Nagwek51">
    <w:name w:val="Nagłówek 51"/>
    <w:basedOn w:val="Normalny"/>
    <w:next w:val="Normalny"/>
    <w:link w:val="Heading5Char"/>
    <w:uiPriority w:val="9"/>
    <w:unhideWhenUsed/>
    <w:qFormat/>
    <w:rsid w:val="003D7AFE"/>
    <w:pPr>
      <w:keepNext/>
      <w:keepLines/>
      <w:spacing w:before="80" w:after="40"/>
      <w:outlineLvl w:val="4"/>
    </w:pPr>
    <w:rPr>
      <w:rFonts w:ascii="Arial" w:eastAsia="Arial" w:hAnsi="Arial" w:cs="Arial"/>
      <w:color w:val="365F91" w:themeColor="accent1" w:themeShade="BF"/>
    </w:rPr>
  </w:style>
  <w:style w:type="character" w:customStyle="1" w:styleId="Heading5Char">
    <w:name w:val="Heading 5 Char"/>
    <w:basedOn w:val="Domylnaczcionkaakapitu"/>
    <w:link w:val="Nagwek51"/>
    <w:uiPriority w:val="9"/>
    <w:rsid w:val="003D7AFE"/>
    <w:rPr>
      <w:rFonts w:ascii="Arial" w:eastAsia="Arial" w:hAnsi="Arial" w:cs="Arial"/>
      <w:color w:val="365F91" w:themeColor="accent1" w:themeShade="BF"/>
    </w:rPr>
  </w:style>
  <w:style w:type="paragraph" w:customStyle="1" w:styleId="Nagwek61">
    <w:name w:val="Nagłówek 61"/>
    <w:basedOn w:val="Normalny"/>
    <w:next w:val="Normalny"/>
    <w:link w:val="Heading6Char"/>
    <w:uiPriority w:val="9"/>
    <w:unhideWhenUsed/>
    <w:qFormat/>
    <w:rsid w:val="003D7AFE"/>
    <w:pPr>
      <w:keepNext/>
      <w:keepLines/>
      <w:spacing w:before="40" w:after="0"/>
      <w:outlineLvl w:val="5"/>
    </w:pPr>
    <w:rPr>
      <w:rFonts w:ascii="Arial" w:eastAsia="Arial" w:hAnsi="Arial" w:cs="Arial"/>
      <w:i/>
      <w:iCs/>
      <w:color w:val="595959" w:themeColor="text1" w:themeTint="A6"/>
    </w:rPr>
  </w:style>
  <w:style w:type="character" w:customStyle="1" w:styleId="Heading6Char">
    <w:name w:val="Heading 6 Char"/>
    <w:basedOn w:val="Domylnaczcionkaakapitu"/>
    <w:link w:val="Nagwek61"/>
    <w:uiPriority w:val="9"/>
    <w:rsid w:val="003D7AFE"/>
    <w:rPr>
      <w:rFonts w:ascii="Arial" w:eastAsia="Arial" w:hAnsi="Arial" w:cs="Arial"/>
      <w:i/>
      <w:iCs/>
      <w:color w:val="595959" w:themeColor="text1" w:themeTint="A6"/>
    </w:rPr>
  </w:style>
  <w:style w:type="paragraph" w:customStyle="1" w:styleId="Nagwek71">
    <w:name w:val="Nagłówek 71"/>
    <w:basedOn w:val="Normalny"/>
    <w:next w:val="Normalny"/>
    <w:link w:val="Heading7Char"/>
    <w:uiPriority w:val="9"/>
    <w:unhideWhenUsed/>
    <w:qFormat/>
    <w:rsid w:val="003D7AFE"/>
    <w:pPr>
      <w:keepNext/>
      <w:keepLines/>
      <w:spacing w:before="40" w:after="0"/>
      <w:outlineLvl w:val="6"/>
    </w:pPr>
    <w:rPr>
      <w:rFonts w:ascii="Arial" w:eastAsia="Arial" w:hAnsi="Arial" w:cs="Arial"/>
      <w:color w:val="595959" w:themeColor="text1" w:themeTint="A6"/>
    </w:rPr>
  </w:style>
  <w:style w:type="character" w:customStyle="1" w:styleId="Heading7Char">
    <w:name w:val="Heading 7 Char"/>
    <w:basedOn w:val="Domylnaczcionkaakapitu"/>
    <w:link w:val="Nagwek71"/>
    <w:uiPriority w:val="9"/>
    <w:rsid w:val="003D7AFE"/>
    <w:rPr>
      <w:rFonts w:ascii="Arial" w:eastAsia="Arial" w:hAnsi="Arial" w:cs="Arial"/>
      <w:color w:val="595959" w:themeColor="text1" w:themeTint="A6"/>
    </w:rPr>
  </w:style>
  <w:style w:type="paragraph" w:customStyle="1" w:styleId="Nagwek81">
    <w:name w:val="Nagłówek 81"/>
    <w:basedOn w:val="Normalny"/>
    <w:next w:val="Normalny"/>
    <w:link w:val="Heading8Char"/>
    <w:uiPriority w:val="9"/>
    <w:unhideWhenUsed/>
    <w:qFormat/>
    <w:rsid w:val="003D7AFE"/>
    <w:pPr>
      <w:keepNext/>
      <w:keepLines/>
      <w:spacing w:after="0"/>
      <w:outlineLvl w:val="7"/>
    </w:pPr>
    <w:rPr>
      <w:rFonts w:ascii="Arial" w:eastAsia="Arial" w:hAnsi="Arial" w:cs="Arial"/>
      <w:i/>
      <w:iCs/>
      <w:color w:val="272727" w:themeColor="text1" w:themeTint="D8"/>
    </w:rPr>
  </w:style>
  <w:style w:type="character" w:customStyle="1" w:styleId="Heading8Char">
    <w:name w:val="Heading 8 Char"/>
    <w:basedOn w:val="Domylnaczcionkaakapitu"/>
    <w:link w:val="Nagwek81"/>
    <w:uiPriority w:val="9"/>
    <w:rsid w:val="003D7AFE"/>
    <w:rPr>
      <w:rFonts w:ascii="Arial" w:eastAsia="Arial" w:hAnsi="Arial" w:cs="Arial"/>
      <w:i/>
      <w:iCs/>
      <w:color w:val="272727" w:themeColor="text1" w:themeTint="D8"/>
    </w:rPr>
  </w:style>
  <w:style w:type="paragraph" w:customStyle="1" w:styleId="Nagwek91">
    <w:name w:val="Nagłówek 91"/>
    <w:basedOn w:val="Normalny"/>
    <w:next w:val="Normalny"/>
    <w:link w:val="Heading9Char"/>
    <w:uiPriority w:val="9"/>
    <w:unhideWhenUsed/>
    <w:qFormat/>
    <w:rsid w:val="003D7AFE"/>
    <w:pPr>
      <w:keepNext/>
      <w:keepLines/>
      <w:spacing w:after="0"/>
      <w:outlineLvl w:val="8"/>
    </w:pPr>
    <w:rPr>
      <w:rFonts w:ascii="Arial" w:eastAsia="Arial" w:hAnsi="Arial" w:cs="Arial"/>
      <w:i/>
      <w:iCs/>
      <w:color w:val="272727" w:themeColor="text1" w:themeTint="D8"/>
    </w:rPr>
  </w:style>
  <w:style w:type="character" w:customStyle="1" w:styleId="Heading9Char">
    <w:name w:val="Heading 9 Char"/>
    <w:basedOn w:val="Domylnaczcionkaakapitu"/>
    <w:link w:val="Nagwek91"/>
    <w:uiPriority w:val="9"/>
    <w:rsid w:val="003D7AFE"/>
    <w:rPr>
      <w:rFonts w:ascii="Arial" w:eastAsia="Arial" w:hAnsi="Arial" w:cs="Arial"/>
      <w:i/>
      <w:iCs/>
      <w:color w:val="272727" w:themeColor="text1" w:themeTint="D8"/>
    </w:rPr>
  </w:style>
  <w:style w:type="paragraph" w:styleId="Tytu">
    <w:name w:val="Title"/>
    <w:basedOn w:val="Normalny"/>
    <w:next w:val="Normalny"/>
    <w:link w:val="TytuZnak"/>
    <w:uiPriority w:val="10"/>
    <w:qFormat/>
    <w:rsid w:val="003D7AFE"/>
    <w:pPr>
      <w:spacing w:after="80" w:line="240" w:lineRule="auto"/>
      <w:contextualSpacing/>
    </w:pPr>
    <w:rPr>
      <w:rFonts w:ascii="Arial" w:eastAsia="Arial" w:hAnsi="Arial" w:cs="Arial"/>
      <w:spacing w:val="-10"/>
      <w:sz w:val="56"/>
      <w:szCs w:val="56"/>
    </w:rPr>
  </w:style>
  <w:style w:type="character" w:customStyle="1" w:styleId="TytuZnak">
    <w:name w:val="Tytuł Znak"/>
    <w:basedOn w:val="Domylnaczcionkaakapitu"/>
    <w:link w:val="Tytu"/>
    <w:uiPriority w:val="10"/>
    <w:rsid w:val="003D7AFE"/>
    <w:rPr>
      <w:rFonts w:ascii="Arial" w:eastAsia="Arial" w:hAnsi="Arial" w:cs="Arial"/>
      <w:spacing w:val="-10"/>
      <w:sz w:val="56"/>
      <w:szCs w:val="56"/>
    </w:rPr>
  </w:style>
  <w:style w:type="paragraph" w:styleId="Podtytu">
    <w:name w:val="Subtitle"/>
    <w:basedOn w:val="Normalny"/>
    <w:next w:val="Normalny"/>
    <w:link w:val="PodtytuZnak"/>
    <w:uiPriority w:val="11"/>
    <w:qFormat/>
    <w:rsid w:val="003D7AFE"/>
    <w:pPr>
      <w:numPr>
        <w:ilvl w:val="1"/>
      </w:numPr>
    </w:pPr>
    <w:rPr>
      <w:color w:val="595959" w:themeColor="text1" w:themeTint="A6"/>
      <w:spacing w:val="15"/>
      <w:sz w:val="28"/>
      <w:szCs w:val="28"/>
    </w:rPr>
  </w:style>
  <w:style w:type="character" w:customStyle="1" w:styleId="PodtytuZnak">
    <w:name w:val="Podtytuł Znak"/>
    <w:basedOn w:val="Domylnaczcionkaakapitu"/>
    <w:link w:val="Podtytu"/>
    <w:uiPriority w:val="11"/>
    <w:rsid w:val="003D7AFE"/>
    <w:rPr>
      <w:color w:val="595959" w:themeColor="text1" w:themeTint="A6"/>
      <w:spacing w:val="15"/>
      <w:sz w:val="28"/>
      <w:szCs w:val="28"/>
    </w:rPr>
  </w:style>
  <w:style w:type="paragraph" w:styleId="Cytat">
    <w:name w:val="Quote"/>
    <w:basedOn w:val="Normalny"/>
    <w:next w:val="Normalny"/>
    <w:link w:val="CytatZnak"/>
    <w:uiPriority w:val="29"/>
    <w:qFormat/>
    <w:rsid w:val="003D7AFE"/>
    <w:pPr>
      <w:spacing w:before="160"/>
      <w:jc w:val="center"/>
    </w:pPr>
    <w:rPr>
      <w:i/>
      <w:iCs/>
      <w:color w:val="404040" w:themeColor="text1" w:themeTint="BF"/>
    </w:rPr>
  </w:style>
  <w:style w:type="character" w:customStyle="1" w:styleId="CytatZnak">
    <w:name w:val="Cytat Znak"/>
    <w:basedOn w:val="Domylnaczcionkaakapitu"/>
    <w:link w:val="Cytat"/>
    <w:uiPriority w:val="29"/>
    <w:rsid w:val="003D7AFE"/>
    <w:rPr>
      <w:i/>
      <w:iCs/>
      <w:color w:val="404040" w:themeColor="text1" w:themeTint="BF"/>
    </w:rPr>
  </w:style>
  <w:style w:type="character" w:styleId="Wyrnienieintensywne">
    <w:name w:val="Intense Emphasis"/>
    <w:basedOn w:val="Domylnaczcionkaakapitu"/>
    <w:uiPriority w:val="21"/>
    <w:qFormat/>
    <w:rsid w:val="003D7AFE"/>
    <w:rPr>
      <w:i/>
      <w:iCs/>
      <w:color w:val="365F91" w:themeColor="accent1" w:themeShade="BF"/>
    </w:rPr>
  </w:style>
  <w:style w:type="paragraph" w:styleId="Cytatintensywny">
    <w:name w:val="Intense Quote"/>
    <w:basedOn w:val="Normalny"/>
    <w:next w:val="Normalny"/>
    <w:link w:val="CytatintensywnyZnak"/>
    <w:uiPriority w:val="30"/>
    <w:qFormat/>
    <w:rsid w:val="003D7AF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ytatintensywnyZnak">
    <w:name w:val="Cytat intensywny Znak"/>
    <w:basedOn w:val="Domylnaczcionkaakapitu"/>
    <w:link w:val="Cytatintensywny"/>
    <w:uiPriority w:val="30"/>
    <w:rsid w:val="003D7AFE"/>
    <w:rPr>
      <w:i/>
      <w:iCs/>
      <w:color w:val="365F91" w:themeColor="accent1" w:themeShade="BF"/>
    </w:rPr>
  </w:style>
  <w:style w:type="character" w:styleId="Odwoanieintensywne">
    <w:name w:val="Intense Reference"/>
    <w:basedOn w:val="Domylnaczcionkaakapitu"/>
    <w:uiPriority w:val="32"/>
    <w:qFormat/>
    <w:rsid w:val="003D7AFE"/>
    <w:rPr>
      <w:b/>
      <w:bCs/>
      <w:smallCaps/>
      <w:color w:val="365F91" w:themeColor="accent1" w:themeShade="BF"/>
      <w:spacing w:val="5"/>
    </w:rPr>
  </w:style>
  <w:style w:type="character" w:styleId="Wyrnieniedelikatne">
    <w:name w:val="Subtle Emphasis"/>
    <w:basedOn w:val="Domylnaczcionkaakapitu"/>
    <w:uiPriority w:val="19"/>
    <w:qFormat/>
    <w:rsid w:val="003D7AFE"/>
    <w:rPr>
      <w:i/>
      <w:iCs/>
      <w:color w:val="404040" w:themeColor="text1" w:themeTint="BF"/>
    </w:rPr>
  </w:style>
  <w:style w:type="character" w:styleId="Uwydatnienie">
    <w:name w:val="Emphasis"/>
    <w:basedOn w:val="Domylnaczcionkaakapitu"/>
    <w:uiPriority w:val="20"/>
    <w:qFormat/>
    <w:rsid w:val="003D7AFE"/>
    <w:rPr>
      <w:i/>
      <w:iCs/>
    </w:rPr>
  </w:style>
  <w:style w:type="character" w:styleId="Pogrubienie">
    <w:name w:val="Strong"/>
    <w:basedOn w:val="Domylnaczcionkaakapitu"/>
    <w:uiPriority w:val="22"/>
    <w:qFormat/>
    <w:rsid w:val="003D7AFE"/>
    <w:rPr>
      <w:b/>
      <w:bCs/>
    </w:rPr>
  </w:style>
  <w:style w:type="character" w:styleId="Odwoaniedelikatne">
    <w:name w:val="Subtle Reference"/>
    <w:basedOn w:val="Domylnaczcionkaakapitu"/>
    <w:uiPriority w:val="31"/>
    <w:qFormat/>
    <w:rsid w:val="003D7AFE"/>
    <w:rPr>
      <w:smallCaps/>
      <w:color w:val="5A5A5A" w:themeColor="text1" w:themeTint="A5"/>
    </w:rPr>
  </w:style>
  <w:style w:type="character" w:styleId="Tytuksiki">
    <w:name w:val="Book Title"/>
    <w:basedOn w:val="Domylnaczcionkaakapitu"/>
    <w:uiPriority w:val="33"/>
    <w:qFormat/>
    <w:rsid w:val="003D7AFE"/>
    <w:rPr>
      <w:b/>
      <w:bCs/>
      <w:i/>
      <w:iCs/>
      <w:spacing w:val="5"/>
    </w:rPr>
  </w:style>
  <w:style w:type="paragraph" w:customStyle="1" w:styleId="Nagwek10">
    <w:name w:val="Nagłówek1"/>
    <w:basedOn w:val="Normalny"/>
    <w:link w:val="HeaderChar"/>
    <w:uiPriority w:val="99"/>
    <w:unhideWhenUsed/>
    <w:rsid w:val="003D7AFE"/>
    <w:pPr>
      <w:tabs>
        <w:tab w:val="bar" w:pos="4844"/>
        <w:tab w:val="bar" w:pos="9689"/>
      </w:tabs>
      <w:spacing w:after="0" w:line="240" w:lineRule="auto"/>
    </w:pPr>
  </w:style>
  <w:style w:type="character" w:customStyle="1" w:styleId="HeaderChar">
    <w:name w:val="Header Char"/>
    <w:basedOn w:val="Domylnaczcionkaakapitu"/>
    <w:link w:val="Nagwek10"/>
    <w:uiPriority w:val="99"/>
    <w:rsid w:val="003D7AFE"/>
  </w:style>
  <w:style w:type="paragraph" w:customStyle="1" w:styleId="Stopka1">
    <w:name w:val="Stopka1"/>
    <w:basedOn w:val="Normalny"/>
    <w:link w:val="FooterChar"/>
    <w:uiPriority w:val="99"/>
    <w:unhideWhenUsed/>
    <w:rsid w:val="003D7AFE"/>
    <w:pPr>
      <w:tabs>
        <w:tab w:val="bar" w:pos="4844"/>
        <w:tab w:val="bar" w:pos="9689"/>
      </w:tabs>
      <w:spacing w:after="0" w:line="240" w:lineRule="auto"/>
    </w:pPr>
  </w:style>
  <w:style w:type="character" w:customStyle="1" w:styleId="FooterChar">
    <w:name w:val="Footer Char"/>
    <w:basedOn w:val="Domylnaczcionkaakapitu"/>
    <w:link w:val="Stopka1"/>
    <w:uiPriority w:val="99"/>
    <w:rsid w:val="003D7AFE"/>
  </w:style>
  <w:style w:type="paragraph" w:customStyle="1" w:styleId="Legenda1">
    <w:name w:val="Legenda1"/>
    <w:basedOn w:val="Normalny"/>
    <w:next w:val="Normalny"/>
    <w:uiPriority w:val="35"/>
    <w:unhideWhenUsed/>
    <w:qFormat/>
    <w:rsid w:val="003D7AFE"/>
    <w:pPr>
      <w:spacing w:line="240" w:lineRule="auto"/>
    </w:pPr>
    <w:rPr>
      <w:i/>
      <w:iCs/>
      <w:color w:val="1F497D" w:themeColor="text2"/>
      <w:sz w:val="18"/>
      <w:szCs w:val="18"/>
    </w:rPr>
  </w:style>
  <w:style w:type="paragraph" w:styleId="Tekstprzypisudolnego">
    <w:name w:val="footnote text"/>
    <w:basedOn w:val="Normalny"/>
    <w:link w:val="TekstprzypisudolnegoZnak"/>
    <w:uiPriority w:val="99"/>
    <w:semiHidden/>
    <w:unhideWhenUsed/>
    <w:rsid w:val="003D7AFE"/>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3D7AFE"/>
    <w:rPr>
      <w:sz w:val="20"/>
      <w:szCs w:val="20"/>
    </w:rPr>
  </w:style>
  <w:style w:type="paragraph" w:styleId="Tekstprzypisukocowego">
    <w:name w:val="endnote text"/>
    <w:basedOn w:val="Normalny"/>
    <w:link w:val="TekstprzypisukocowegoZnak"/>
    <w:uiPriority w:val="99"/>
    <w:semiHidden/>
    <w:unhideWhenUsed/>
    <w:rsid w:val="003D7AFE"/>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3D7AFE"/>
    <w:rPr>
      <w:sz w:val="20"/>
      <w:szCs w:val="20"/>
    </w:rPr>
  </w:style>
  <w:style w:type="character" w:styleId="Hipercze">
    <w:name w:val="Hyperlink"/>
    <w:basedOn w:val="Domylnaczcionkaakapitu"/>
    <w:uiPriority w:val="99"/>
    <w:unhideWhenUsed/>
    <w:rsid w:val="003D7AFE"/>
    <w:rPr>
      <w:color w:val="0000FF" w:themeColor="hyperlink"/>
      <w:u w:val="single"/>
    </w:rPr>
  </w:style>
  <w:style w:type="character" w:styleId="UyteHipercze">
    <w:name w:val="FollowedHyperlink"/>
    <w:basedOn w:val="Domylnaczcionkaakapitu"/>
    <w:uiPriority w:val="99"/>
    <w:semiHidden/>
    <w:unhideWhenUsed/>
    <w:rsid w:val="003D7AFE"/>
    <w:rPr>
      <w:color w:val="800080" w:themeColor="followedHyperlink"/>
      <w:u w:val="single"/>
    </w:rPr>
  </w:style>
  <w:style w:type="paragraph" w:styleId="Nagwekspisutreci">
    <w:name w:val="TOC Heading"/>
    <w:uiPriority w:val="39"/>
    <w:unhideWhenUsed/>
    <w:qFormat/>
    <w:rsid w:val="003D7AFE"/>
  </w:style>
  <w:style w:type="paragraph" w:styleId="Spisilustracji">
    <w:name w:val="table of figures"/>
    <w:basedOn w:val="Normalny"/>
    <w:next w:val="Normalny"/>
    <w:uiPriority w:val="99"/>
    <w:unhideWhenUsed/>
    <w:rsid w:val="003D7AFE"/>
    <w:pPr>
      <w:spacing w:after="0"/>
    </w:pPr>
  </w:style>
  <w:style w:type="paragraph" w:styleId="Bezodstpw">
    <w:name w:val="No Spacing"/>
    <w:basedOn w:val="Normalny"/>
    <w:uiPriority w:val="1"/>
    <w:qFormat/>
    <w:rsid w:val="003D7AFE"/>
    <w:pPr>
      <w:spacing w:after="0" w:line="240" w:lineRule="auto"/>
    </w:pPr>
  </w:style>
  <w:style w:type="paragraph" w:styleId="Akapitzlist">
    <w:name w:val="List Paragraph"/>
    <w:basedOn w:val="Normalny"/>
    <w:uiPriority w:val="34"/>
    <w:qFormat/>
    <w:rsid w:val="003D7AFE"/>
    <w:pPr>
      <w:ind w:left="720"/>
      <w:contextualSpacing/>
    </w:pPr>
  </w:style>
  <w:style w:type="paragraph" w:styleId="Tekstdymka">
    <w:name w:val="Balloon Text"/>
    <w:basedOn w:val="Normalny"/>
    <w:link w:val="TekstdymkaZnak"/>
    <w:uiPriority w:val="99"/>
    <w:semiHidden/>
    <w:unhideWhenUsed/>
    <w:rsid w:val="003D7AF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D7AFE"/>
    <w:rPr>
      <w:rFonts w:ascii="Tahoma" w:hAnsi="Tahoma" w:cs="Tahoma"/>
      <w:sz w:val="16"/>
      <w:szCs w:val="16"/>
    </w:rPr>
  </w:style>
  <w:style w:type="paragraph" w:styleId="NormalnyWeb">
    <w:name w:val="Normal (Web)"/>
    <w:basedOn w:val="Normalny"/>
    <w:uiPriority w:val="99"/>
    <w:unhideWhenUsed/>
    <w:rsid w:val="003D7AFE"/>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tab-span">
    <w:name w:val="apple-tab-span"/>
    <w:basedOn w:val="Domylnaczcionkaakapitu"/>
    <w:rsid w:val="003D7AFE"/>
  </w:style>
  <w:style w:type="paragraph" w:styleId="Spistreci1">
    <w:name w:val="toc 1"/>
    <w:basedOn w:val="Normalny"/>
    <w:next w:val="Normalny"/>
    <w:autoRedefine/>
    <w:uiPriority w:val="39"/>
    <w:unhideWhenUsed/>
    <w:rsid w:val="003D7AFE"/>
    <w:pPr>
      <w:spacing w:after="100"/>
    </w:pPr>
  </w:style>
  <w:style w:type="paragraph" w:styleId="Spistreci2">
    <w:name w:val="toc 2"/>
    <w:basedOn w:val="Normalny"/>
    <w:next w:val="Normalny"/>
    <w:autoRedefine/>
    <w:uiPriority w:val="39"/>
    <w:unhideWhenUsed/>
    <w:rsid w:val="003D7AFE"/>
    <w:pPr>
      <w:spacing w:after="100"/>
      <w:ind w:left="220"/>
    </w:pPr>
  </w:style>
  <w:style w:type="character" w:styleId="Tekstzastpczy">
    <w:name w:val="Placeholder Text"/>
    <w:basedOn w:val="Domylnaczcionkaakapitu"/>
    <w:uiPriority w:val="99"/>
    <w:semiHidden/>
    <w:rsid w:val="009607FD"/>
    <w:rPr>
      <w:color w:val="808080"/>
    </w:rPr>
  </w:style>
  <w:style w:type="character" w:customStyle="1" w:styleId="katex-mathml">
    <w:name w:val="katex-mathml"/>
    <w:basedOn w:val="Domylnaczcionkaakapitu"/>
    <w:rsid w:val="00904E7D"/>
  </w:style>
  <w:style w:type="character" w:customStyle="1" w:styleId="mord">
    <w:name w:val="mord"/>
    <w:basedOn w:val="Domylnaczcionkaakapitu"/>
    <w:rsid w:val="00904E7D"/>
  </w:style>
  <w:style w:type="character" w:customStyle="1" w:styleId="vlist-s">
    <w:name w:val="vlist-s"/>
    <w:basedOn w:val="Domylnaczcionkaakapitu"/>
    <w:rsid w:val="00904E7D"/>
  </w:style>
  <w:style w:type="character" w:customStyle="1" w:styleId="UnresolvedMention">
    <w:name w:val="Unresolved Mention"/>
    <w:basedOn w:val="Domylnaczcionkaakapitu"/>
    <w:uiPriority w:val="99"/>
    <w:semiHidden/>
    <w:unhideWhenUsed/>
    <w:rsid w:val="0001577B"/>
    <w:rPr>
      <w:color w:val="605E5C"/>
      <w:shd w:val="clear" w:color="auto" w:fill="E1DFDD"/>
    </w:rPr>
  </w:style>
  <w:style w:type="paragraph" w:styleId="Spistreci3">
    <w:name w:val="toc 3"/>
    <w:basedOn w:val="Normalny"/>
    <w:next w:val="Normalny"/>
    <w:autoRedefine/>
    <w:uiPriority w:val="39"/>
    <w:unhideWhenUsed/>
    <w:rsid w:val="00935DF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1150832">
      <w:bodyDiv w:val="1"/>
      <w:marLeft w:val="0"/>
      <w:marRight w:val="0"/>
      <w:marTop w:val="0"/>
      <w:marBottom w:val="0"/>
      <w:divBdr>
        <w:top w:val="none" w:sz="0" w:space="0" w:color="auto"/>
        <w:left w:val="none" w:sz="0" w:space="0" w:color="auto"/>
        <w:bottom w:val="none" w:sz="0" w:space="0" w:color="auto"/>
        <w:right w:val="none" w:sz="0" w:space="0" w:color="auto"/>
      </w:divBdr>
    </w:div>
    <w:div w:id="1780682736">
      <w:bodyDiv w:val="1"/>
      <w:marLeft w:val="0"/>
      <w:marRight w:val="0"/>
      <w:marTop w:val="0"/>
      <w:marBottom w:val="0"/>
      <w:divBdr>
        <w:top w:val="none" w:sz="0" w:space="0" w:color="auto"/>
        <w:left w:val="none" w:sz="0" w:space="0" w:color="auto"/>
        <w:bottom w:val="none" w:sz="0" w:space="0" w:color="auto"/>
        <w:right w:val="none" w:sz="0" w:space="0" w:color="auto"/>
      </w:divBdr>
      <w:divsChild>
        <w:div w:id="9948458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search.abb.com/library/Download.aspx?DocumentID=3BSM003046-1_1&amp;LanguageCode=en&amp;DocumentPartId=&amp;Action=Launch" TargetMode="External"/><Relationship Id="rId2" Type="http://schemas.openxmlformats.org/officeDocument/2006/relationships/numbering" Target="numbering.xml"/><Relationship Id="rId16" Type="http://schemas.openxmlformats.org/officeDocument/2006/relationships/hyperlink" Target="http://kener.elektr.polsl.pl/epedlab/lect.php?no=b3&amp;l=p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A2370-72BB-4615-A8F5-4373C1824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30</Pages>
  <Words>5371</Words>
  <Characters>32228</Characters>
  <Application>Microsoft Office Word</Application>
  <DocSecurity>0</DocSecurity>
  <Lines>268</Lines>
  <Paragraphs>75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 TASK</dc:creator>
  <cp:keywords/>
  <dc:description/>
  <cp:lastModifiedBy>RP</cp:lastModifiedBy>
  <cp:revision>3</cp:revision>
  <cp:lastPrinted>2025-01-31T08:00:00Z</cp:lastPrinted>
  <dcterms:created xsi:type="dcterms:W3CDTF">2025-01-31T09:59:00Z</dcterms:created>
  <dcterms:modified xsi:type="dcterms:W3CDTF">2025-01-31T10:34:00Z</dcterms:modified>
</cp:coreProperties>
</file>